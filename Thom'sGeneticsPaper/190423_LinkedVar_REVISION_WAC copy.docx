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5BB2957" w14:textId="77777777" w:rsidR="00CF031C" w:rsidRPr="00113E1B" w:rsidRDefault="000F4345">
      <w:pPr>
        <w:pStyle w:val="Default"/>
        <w:jc w:val="center"/>
        <w:rPr>
          <w:rFonts w:ascii="Helvetica" w:eastAsia="Helvetica" w:hAnsi="Helvetica" w:cs="Helvetica"/>
          <w:b/>
          <w:bCs/>
          <w:sz w:val="28"/>
          <w:szCs w:val="28"/>
          <w:u w:color="000000"/>
        </w:rPr>
      </w:pPr>
      <w:r w:rsidRPr="00113E1B">
        <w:rPr>
          <w:rFonts w:ascii="Helvetica" w:hAnsi="Helvetica"/>
          <w:b/>
          <w:bCs/>
          <w:color w:val="1A1A1A"/>
          <w:sz w:val="28"/>
          <w:szCs w:val="28"/>
          <w:u w:color="1A1A1A"/>
        </w:rPr>
        <w:t>Selection, linkage, and population structure interact to shape genetic variation among threespine stickleback genomes</w:t>
      </w:r>
    </w:p>
    <w:p w14:paraId="082DD63C" w14:textId="77777777" w:rsidR="00CF031C" w:rsidRDefault="00CF031C">
      <w:pPr>
        <w:pStyle w:val="Default"/>
        <w:jc w:val="center"/>
        <w:rPr>
          <w:rFonts w:ascii="Helvetica" w:eastAsia="Helvetica" w:hAnsi="Helvetica" w:cs="Helvetica"/>
          <w:sz w:val="24"/>
          <w:szCs w:val="24"/>
          <w:u w:color="000000"/>
        </w:rPr>
      </w:pPr>
    </w:p>
    <w:p w14:paraId="6180774A" w14:textId="77777777" w:rsidR="00CF031C" w:rsidRDefault="00CF031C">
      <w:pPr>
        <w:pStyle w:val="Default"/>
        <w:jc w:val="center"/>
        <w:rPr>
          <w:rFonts w:ascii="Helvetica" w:eastAsia="Helvetica" w:hAnsi="Helvetica" w:cs="Helvetica"/>
          <w:sz w:val="24"/>
          <w:szCs w:val="24"/>
          <w:u w:color="000000"/>
        </w:rPr>
      </w:pPr>
    </w:p>
    <w:p w14:paraId="186D3444" w14:textId="77777777" w:rsidR="00CF031C" w:rsidRDefault="000F4345">
      <w:pPr>
        <w:pStyle w:val="Default"/>
        <w:jc w:val="center"/>
        <w:rPr>
          <w:rFonts w:ascii="Helvetica" w:eastAsia="Helvetica" w:hAnsi="Helvetica" w:cs="Helvetica"/>
          <w:sz w:val="24"/>
          <w:szCs w:val="24"/>
          <w:u w:color="000000"/>
        </w:rPr>
      </w:pPr>
      <w:r>
        <w:rPr>
          <w:rFonts w:ascii="Helvetica" w:hAnsi="Helvetica"/>
          <w:sz w:val="24"/>
          <w:szCs w:val="24"/>
          <w:u w:color="000000"/>
        </w:rPr>
        <w:t>Thomas C. Nelson</w:t>
      </w:r>
      <w:r>
        <w:rPr>
          <w:rFonts w:ascii="Helvetica" w:hAnsi="Helvetica"/>
          <w:sz w:val="24"/>
          <w:szCs w:val="24"/>
          <w:u w:color="000000"/>
          <w:vertAlign w:val="superscript"/>
        </w:rPr>
        <w:t>1,2</w:t>
      </w:r>
      <w:r>
        <w:rPr>
          <w:rFonts w:ascii="Helvetica" w:hAnsi="Helvetica"/>
          <w:sz w:val="24"/>
          <w:szCs w:val="24"/>
          <w:u w:color="000000"/>
        </w:rPr>
        <w:t>, Johnathan G. Crandall</w:t>
      </w:r>
      <w:r>
        <w:rPr>
          <w:rFonts w:ascii="Helvetica" w:hAnsi="Helvetica"/>
          <w:sz w:val="24"/>
          <w:szCs w:val="24"/>
          <w:u w:color="000000"/>
          <w:vertAlign w:val="superscript"/>
        </w:rPr>
        <w:t>1</w:t>
      </w:r>
      <w:r>
        <w:rPr>
          <w:rFonts w:ascii="Helvetica" w:hAnsi="Helvetica"/>
          <w:sz w:val="24"/>
          <w:szCs w:val="24"/>
          <w:u w:color="000000"/>
        </w:rPr>
        <w:t>, Catherine M. Ituarte</w:t>
      </w:r>
      <w:r>
        <w:rPr>
          <w:rFonts w:ascii="Helvetica" w:hAnsi="Helvetica"/>
          <w:sz w:val="24"/>
          <w:szCs w:val="24"/>
          <w:u w:color="000000"/>
          <w:vertAlign w:val="superscript"/>
        </w:rPr>
        <w:t>1</w:t>
      </w:r>
      <w:r>
        <w:rPr>
          <w:rFonts w:ascii="Helvetica" w:hAnsi="Helvetica"/>
          <w:sz w:val="24"/>
          <w:szCs w:val="24"/>
          <w:u w:color="000000"/>
        </w:rPr>
        <w:t>, Julian M Catchen</w:t>
      </w:r>
      <w:r>
        <w:rPr>
          <w:rFonts w:ascii="Helvetica" w:hAnsi="Helvetica"/>
          <w:sz w:val="24"/>
          <w:szCs w:val="24"/>
          <w:u w:color="000000"/>
          <w:vertAlign w:val="superscript"/>
        </w:rPr>
        <w:t>1,3</w:t>
      </w:r>
      <w:r>
        <w:rPr>
          <w:rFonts w:ascii="Helvetica" w:hAnsi="Helvetica"/>
          <w:sz w:val="24"/>
          <w:szCs w:val="24"/>
          <w:u w:color="000000"/>
        </w:rPr>
        <w:t>, and William A. Cresko</w:t>
      </w:r>
      <w:r>
        <w:rPr>
          <w:rFonts w:ascii="Helvetica" w:hAnsi="Helvetica"/>
          <w:sz w:val="24"/>
          <w:szCs w:val="24"/>
          <w:u w:color="000000"/>
          <w:vertAlign w:val="superscript"/>
        </w:rPr>
        <w:t>1</w:t>
      </w:r>
      <w:r>
        <w:rPr>
          <w:rFonts w:ascii="Helvetica" w:hAnsi="Helvetica"/>
          <w:sz w:val="24"/>
          <w:szCs w:val="24"/>
          <w:u w:color="000000"/>
        </w:rPr>
        <w:t>*</w:t>
      </w:r>
    </w:p>
    <w:p w14:paraId="4246C852" w14:textId="77777777" w:rsidR="00CF031C" w:rsidRDefault="00CF031C" w:rsidP="00BD22ED">
      <w:pPr>
        <w:pStyle w:val="Default"/>
        <w:rPr>
          <w:rFonts w:ascii="Helvetica" w:eastAsia="Helvetica" w:hAnsi="Helvetica" w:cs="Helvetica"/>
          <w:sz w:val="24"/>
          <w:szCs w:val="24"/>
          <w:u w:color="000000"/>
        </w:rPr>
      </w:pPr>
    </w:p>
    <w:p w14:paraId="307FCDA7" w14:textId="77777777" w:rsidR="00CF031C" w:rsidRDefault="00CF031C">
      <w:pPr>
        <w:pStyle w:val="Default"/>
        <w:rPr>
          <w:rFonts w:ascii="Helvetica" w:eastAsia="Helvetica" w:hAnsi="Helvetica" w:cs="Helvetica"/>
          <w:sz w:val="24"/>
          <w:szCs w:val="24"/>
          <w:u w:color="000000"/>
        </w:rPr>
      </w:pPr>
    </w:p>
    <w:p w14:paraId="32014DAB" w14:textId="0B8FBBF0" w:rsidR="00CF031C" w:rsidRDefault="000F4345">
      <w:pPr>
        <w:pStyle w:val="Default"/>
        <w:jc w:val="center"/>
        <w:rPr>
          <w:rFonts w:ascii="Helvetica" w:eastAsia="Helvetica" w:hAnsi="Helvetica" w:cs="Helvetica"/>
          <w:sz w:val="24"/>
          <w:szCs w:val="24"/>
          <w:u w:color="000000"/>
        </w:rPr>
      </w:pPr>
      <w:r>
        <w:rPr>
          <w:rFonts w:ascii="Helvetica" w:hAnsi="Helvetica"/>
          <w:sz w:val="24"/>
          <w:szCs w:val="24"/>
          <w:u w:color="000000"/>
          <w:vertAlign w:val="superscript"/>
        </w:rPr>
        <w:t>1</w:t>
      </w:r>
      <w:r>
        <w:rPr>
          <w:rFonts w:ascii="Helvetica" w:hAnsi="Helvetica"/>
          <w:sz w:val="24"/>
          <w:szCs w:val="24"/>
          <w:u w:color="000000"/>
        </w:rPr>
        <w:t>Institute of Ecology and Evolution, University of Oregon, Eugene, OR</w:t>
      </w:r>
      <w:r w:rsidR="001A0485">
        <w:rPr>
          <w:rFonts w:ascii="Helvetica" w:hAnsi="Helvetica"/>
          <w:sz w:val="24"/>
          <w:szCs w:val="24"/>
          <w:u w:color="000000"/>
        </w:rPr>
        <w:t xml:space="preserve"> 97401</w:t>
      </w:r>
    </w:p>
    <w:p w14:paraId="770D7654" w14:textId="67733C8E" w:rsidR="00CF031C" w:rsidRDefault="000F4345">
      <w:pPr>
        <w:pStyle w:val="Default"/>
        <w:jc w:val="center"/>
        <w:rPr>
          <w:rFonts w:ascii="Helvetica" w:eastAsia="Helvetica" w:hAnsi="Helvetica" w:cs="Helvetica"/>
          <w:sz w:val="24"/>
          <w:szCs w:val="24"/>
          <w:u w:color="000000"/>
        </w:rPr>
      </w:pPr>
      <w:r>
        <w:rPr>
          <w:rFonts w:ascii="Helvetica" w:hAnsi="Helvetica"/>
          <w:sz w:val="24"/>
          <w:szCs w:val="24"/>
          <w:u w:color="000000"/>
          <w:vertAlign w:val="superscript"/>
        </w:rPr>
        <w:t>2</w:t>
      </w:r>
      <w:r>
        <w:rPr>
          <w:rFonts w:ascii="Helvetica" w:hAnsi="Helvetica"/>
          <w:sz w:val="24"/>
          <w:szCs w:val="24"/>
          <w:u w:color="000000"/>
        </w:rPr>
        <w:t>Division of Biological Sciences, University of Montana, Missoula, MT</w:t>
      </w:r>
      <w:r w:rsidR="001A0485">
        <w:rPr>
          <w:rFonts w:ascii="Helvetica" w:hAnsi="Helvetica"/>
          <w:sz w:val="24"/>
          <w:szCs w:val="24"/>
          <w:u w:color="000000"/>
        </w:rPr>
        <w:t xml:space="preserve"> 59812</w:t>
      </w:r>
    </w:p>
    <w:p w14:paraId="5A817338" w14:textId="198E0499" w:rsidR="00CF031C" w:rsidRDefault="000F4345">
      <w:pPr>
        <w:pStyle w:val="Default"/>
        <w:jc w:val="center"/>
        <w:rPr>
          <w:rFonts w:ascii="Helvetica" w:eastAsia="Helvetica" w:hAnsi="Helvetica" w:cs="Helvetica"/>
          <w:sz w:val="24"/>
          <w:szCs w:val="24"/>
          <w:u w:color="000000"/>
        </w:rPr>
      </w:pPr>
      <w:r>
        <w:rPr>
          <w:rFonts w:ascii="Helvetica" w:hAnsi="Helvetica"/>
          <w:sz w:val="24"/>
          <w:szCs w:val="24"/>
          <w:u w:color="000000"/>
          <w:vertAlign w:val="superscript"/>
        </w:rPr>
        <w:t>3</w:t>
      </w:r>
      <w:r>
        <w:rPr>
          <w:rFonts w:ascii="Helvetica" w:hAnsi="Helvetica"/>
          <w:sz w:val="24"/>
          <w:szCs w:val="24"/>
          <w:u w:color="000000"/>
        </w:rPr>
        <w:t>Department of Animal Biology, University of Illinois at Urbana-Champaign, Urbana, IL</w:t>
      </w:r>
      <w:r w:rsidR="001A0485">
        <w:rPr>
          <w:rFonts w:ascii="Helvetica" w:hAnsi="Helvetica"/>
          <w:sz w:val="24"/>
          <w:szCs w:val="24"/>
          <w:u w:color="000000"/>
        </w:rPr>
        <w:t xml:space="preserve"> </w:t>
      </w:r>
      <w:r w:rsidR="001A0485" w:rsidRPr="001A0485">
        <w:rPr>
          <w:rFonts w:ascii="Helvetica" w:hAnsi="Helvetica"/>
          <w:sz w:val="24"/>
          <w:szCs w:val="24"/>
          <w:u w:color="000000"/>
        </w:rPr>
        <w:t>61801</w:t>
      </w:r>
    </w:p>
    <w:p w14:paraId="332E0B2E" w14:textId="77777777" w:rsidR="00CF031C" w:rsidRDefault="00CF031C">
      <w:pPr>
        <w:pStyle w:val="Default"/>
        <w:jc w:val="center"/>
        <w:rPr>
          <w:rFonts w:ascii="Helvetica" w:eastAsia="Helvetica" w:hAnsi="Helvetica" w:cs="Helvetica"/>
          <w:sz w:val="24"/>
          <w:szCs w:val="24"/>
          <w:u w:color="000000"/>
        </w:rPr>
      </w:pPr>
    </w:p>
    <w:p w14:paraId="5F47AB7E" w14:textId="2D8412EB" w:rsidR="001A0485" w:rsidRDefault="000F4345">
      <w:pPr>
        <w:pStyle w:val="Default"/>
        <w:jc w:val="center"/>
        <w:rPr>
          <w:rFonts w:ascii="Helvetica" w:hAnsi="Helvetica"/>
          <w:sz w:val="24"/>
          <w:szCs w:val="24"/>
          <w:u w:color="000000"/>
        </w:rPr>
      </w:pPr>
      <w:r>
        <w:rPr>
          <w:rFonts w:ascii="Helvetica" w:hAnsi="Helvetica"/>
          <w:sz w:val="24"/>
          <w:szCs w:val="24"/>
          <w:u w:color="000000"/>
        </w:rPr>
        <w:t xml:space="preserve">*To whom correspondence should be addressed: </w:t>
      </w:r>
      <w:hyperlink r:id="rId8" w:history="1">
        <w:r w:rsidR="001A0485" w:rsidRPr="00D962E0">
          <w:rPr>
            <w:rStyle w:val="Hyperlink"/>
            <w:rFonts w:ascii="Helvetica" w:hAnsi="Helvetica"/>
            <w:sz w:val="24"/>
            <w:szCs w:val="24"/>
          </w:rPr>
          <w:t>wcresko@uoregon.edu</w:t>
        </w:r>
      </w:hyperlink>
    </w:p>
    <w:p w14:paraId="05C64D3D" w14:textId="77777777" w:rsidR="001A0485" w:rsidRDefault="001A0485">
      <w:pPr>
        <w:pStyle w:val="Default"/>
        <w:jc w:val="center"/>
        <w:rPr>
          <w:rFonts w:ascii="Arial Unicode MS" w:hAnsi="Arial Unicode MS"/>
          <w:u w:color="000000"/>
        </w:rPr>
      </w:pPr>
    </w:p>
    <w:p w14:paraId="607BAA7E" w14:textId="77777777" w:rsidR="006A10FC" w:rsidRDefault="001A0485">
      <w:pPr>
        <w:rPr>
          <w:ins w:id="0" w:author="Thom Nelson" w:date="2019-04-17T11:37:00Z"/>
          <w:rFonts w:asciiTheme="minorHAnsi" w:hAnsiTheme="minorHAnsi"/>
        </w:rPr>
      </w:pPr>
      <w:r w:rsidRPr="00CA3AAA">
        <w:rPr>
          <w:rFonts w:asciiTheme="minorHAnsi" w:hAnsiTheme="minorHAnsi"/>
          <w:u w:color="000000"/>
        </w:rPr>
        <w:t xml:space="preserve">DNA sequence are available under NCBI </w:t>
      </w:r>
      <w:proofErr w:type="spellStart"/>
      <w:r w:rsidRPr="00CA3AAA">
        <w:rPr>
          <w:rFonts w:asciiTheme="minorHAnsi" w:hAnsiTheme="minorHAnsi"/>
        </w:rPr>
        <w:t>BioProjects</w:t>
      </w:r>
      <w:proofErr w:type="spellEnd"/>
      <w:r w:rsidRPr="00CA3AAA">
        <w:rPr>
          <w:rFonts w:asciiTheme="minorHAnsi" w:hAnsiTheme="minorHAnsi"/>
        </w:rPr>
        <w:t xml:space="preserve"> PRJNA429207 and PRJNAXXXXXX and SRA </w:t>
      </w:r>
      <w:proofErr w:type="spellStart"/>
      <w:r w:rsidRPr="00CA3AAA">
        <w:rPr>
          <w:rFonts w:asciiTheme="minorHAnsi" w:hAnsiTheme="minorHAnsi"/>
        </w:rPr>
        <w:t>BioSamples</w:t>
      </w:r>
      <w:proofErr w:type="spellEnd"/>
      <w:r w:rsidRPr="00CA3AAA">
        <w:rPr>
          <w:rFonts w:asciiTheme="minorHAnsi" w:hAnsiTheme="minorHAnsi"/>
        </w:rPr>
        <w:t xml:space="preserve"> SAMN10498162-10498548. Processed data are available on </w:t>
      </w:r>
      <w:proofErr w:type="spellStart"/>
      <w:r w:rsidRPr="00CA3AAA">
        <w:rPr>
          <w:rFonts w:asciiTheme="minorHAnsi" w:hAnsiTheme="minorHAnsi"/>
        </w:rPr>
        <w:t>FigShare</w:t>
      </w:r>
      <w:proofErr w:type="spellEnd"/>
      <w:r w:rsidRPr="00CA3AAA">
        <w:rPr>
          <w:rFonts w:asciiTheme="minorHAnsi" w:hAnsiTheme="minorHAnsi"/>
        </w:rPr>
        <w:t>.</w:t>
      </w:r>
    </w:p>
    <w:p w14:paraId="61056502" w14:textId="77777777" w:rsidR="006A10FC" w:rsidRDefault="006A10FC">
      <w:pPr>
        <w:rPr>
          <w:ins w:id="1" w:author="Thom Nelson" w:date="2019-04-17T11:37:00Z"/>
          <w:rFonts w:asciiTheme="minorHAnsi" w:hAnsiTheme="minorHAnsi"/>
          <w:u w:color="000000"/>
        </w:rPr>
      </w:pPr>
    </w:p>
    <w:p w14:paraId="0392EEDC" w14:textId="77777777" w:rsidR="006A10FC" w:rsidRDefault="006A10FC">
      <w:pPr>
        <w:rPr>
          <w:ins w:id="2" w:author="Thom Nelson" w:date="2019-04-17T11:37:00Z"/>
          <w:rFonts w:asciiTheme="minorHAnsi" w:hAnsiTheme="minorHAnsi"/>
          <w:u w:color="000000"/>
        </w:rPr>
      </w:pPr>
    </w:p>
    <w:p w14:paraId="0C4A85E7" w14:textId="77777777" w:rsidR="006A10FC" w:rsidRDefault="006A10FC">
      <w:pPr>
        <w:rPr>
          <w:ins w:id="3" w:author="Thom Nelson" w:date="2019-04-17T11:37:00Z"/>
          <w:rFonts w:asciiTheme="minorHAnsi" w:hAnsiTheme="minorHAnsi"/>
          <w:u w:color="000000"/>
        </w:rPr>
      </w:pPr>
    </w:p>
    <w:p w14:paraId="7B96CD6C" w14:textId="6039F582" w:rsidR="006A10FC" w:rsidRDefault="006A10FC">
      <w:pPr>
        <w:rPr>
          <w:ins w:id="4" w:author="Thom Nelson" w:date="2019-04-17T11:37:00Z"/>
          <w:rFonts w:asciiTheme="minorHAnsi" w:hAnsiTheme="minorHAnsi"/>
          <w:sz w:val="28"/>
          <w:szCs w:val="28"/>
          <w:u w:color="000000"/>
        </w:rPr>
      </w:pPr>
      <w:ins w:id="5" w:author="Thom Nelson" w:date="2019-04-17T11:37:00Z">
        <w:r>
          <w:rPr>
            <w:rFonts w:asciiTheme="minorHAnsi" w:hAnsiTheme="minorHAnsi"/>
            <w:sz w:val="28"/>
            <w:szCs w:val="28"/>
            <w:u w:color="000000"/>
          </w:rPr>
          <w:t>Nitpicky To-do’s:</w:t>
        </w:r>
      </w:ins>
    </w:p>
    <w:p w14:paraId="2A8C588A" w14:textId="6754047D" w:rsidR="006A10FC" w:rsidRDefault="006A10FC">
      <w:pPr>
        <w:rPr>
          <w:ins w:id="6" w:author="Thom Nelson" w:date="2019-04-17T11:38:00Z"/>
          <w:rFonts w:asciiTheme="minorHAnsi" w:hAnsiTheme="minorHAnsi"/>
          <w:sz w:val="28"/>
          <w:szCs w:val="28"/>
          <w:u w:color="000000"/>
        </w:rPr>
      </w:pPr>
      <w:ins w:id="7" w:author="Thom Nelson" w:date="2019-04-17T11:38:00Z">
        <w:r>
          <w:rPr>
            <w:rFonts w:asciiTheme="minorHAnsi" w:hAnsiTheme="minorHAnsi"/>
            <w:sz w:val="28"/>
            <w:szCs w:val="28"/>
            <w:u w:color="000000"/>
          </w:rPr>
          <w:t>• decide and be consistent about, e.g., “Boot Lake” vs BT</w:t>
        </w:r>
      </w:ins>
    </w:p>
    <w:p w14:paraId="1D3D116B" w14:textId="0A9607B2" w:rsidR="006A10FC" w:rsidRDefault="006A10FC">
      <w:pPr>
        <w:rPr>
          <w:ins w:id="8" w:author="Thom Nelson" w:date="2019-04-17T11:39:00Z"/>
          <w:rFonts w:asciiTheme="minorHAnsi" w:hAnsiTheme="minorHAnsi"/>
          <w:sz w:val="28"/>
          <w:szCs w:val="28"/>
          <w:u w:color="000000"/>
        </w:rPr>
      </w:pPr>
      <w:ins w:id="9" w:author="Thom Nelson" w:date="2019-04-17T11:38:00Z">
        <w:r>
          <w:rPr>
            <w:rFonts w:asciiTheme="minorHAnsi" w:hAnsiTheme="minorHAnsi"/>
            <w:sz w:val="28"/>
            <w:szCs w:val="28"/>
            <w:u w:color="000000"/>
          </w:rPr>
          <w:t xml:space="preserve">• </w:t>
        </w:r>
      </w:ins>
      <w:ins w:id="10" w:author="Thom Nelson" w:date="2019-04-17T11:39:00Z">
        <w:r>
          <w:rPr>
            <w:rFonts w:asciiTheme="minorHAnsi" w:hAnsiTheme="minorHAnsi"/>
            <w:sz w:val="28"/>
            <w:szCs w:val="28"/>
            <w:u w:color="000000"/>
          </w:rPr>
          <w:t>c</w:t>
        </w:r>
      </w:ins>
      <w:ins w:id="11" w:author="Thom Nelson" w:date="2019-04-17T11:38:00Z">
        <w:r>
          <w:rPr>
            <w:rFonts w:asciiTheme="minorHAnsi" w:hAnsiTheme="minorHAnsi"/>
            <w:sz w:val="28"/>
            <w:szCs w:val="28"/>
            <w:u w:color="000000"/>
          </w:rPr>
          <w:t xml:space="preserve">heck </w:t>
        </w:r>
      </w:ins>
      <w:ins w:id="12" w:author="Thom Nelson" w:date="2019-04-17T11:39:00Z">
        <w:r>
          <w:rPr>
            <w:rFonts w:asciiTheme="minorHAnsi" w:hAnsiTheme="minorHAnsi"/>
            <w:sz w:val="28"/>
            <w:szCs w:val="28"/>
            <w:u w:color="000000"/>
          </w:rPr>
          <w:t xml:space="preserve">all </w:t>
        </w:r>
      </w:ins>
      <w:ins w:id="13" w:author="Thom Nelson" w:date="2019-04-17T11:38:00Z">
        <w:r>
          <w:rPr>
            <w:rFonts w:asciiTheme="minorHAnsi" w:hAnsiTheme="minorHAnsi"/>
            <w:sz w:val="28"/>
            <w:szCs w:val="28"/>
            <w:u w:color="000000"/>
          </w:rPr>
          <w:t>figure/table numbers</w:t>
        </w:r>
      </w:ins>
    </w:p>
    <w:p w14:paraId="6F38CFAC" w14:textId="5D6954B1" w:rsidR="006A10FC" w:rsidRDefault="006A10FC">
      <w:pPr>
        <w:rPr>
          <w:ins w:id="14" w:author="Thom Nelson" w:date="2019-04-17T11:37:00Z"/>
          <w:rFonts w:asciiTheme="minorHAnsi" w:hAnsiTheme="minorHAnsi"/>
          <w:sz w:val="28"/>
          <w:szCs w:val="28"/>
          <w:u w:color="000000"/>
        </w:rPr>
      </w:pPr>
      <w:ins w:id="15" w:author="Thom Nelson" w:date="2019-04-17T11:39:00Z">
        <w:r>
          <w:rPr>
            <w:rFonts w:asciiTheme="minorHAnsi" w:hAnsiTheme="minorHAnsi"/>
            <w:sz w:val="28"/>
            <w:szCs w:val="28"/>
            <w:u w:color="000000"/>
          </w:rPr>
          <w:t xml:space="preserve">• create </w:t>
        </w:r>
      </w:ins>
      <w:ins w:id="16" w:author="Thom Nelson" w:date="2019-04-17T11:40:00Z">
        <w:r>
          <w:rPr>
            <w:rFonts w:asciiTheme="minorHAnsi" w:hAnsiTheme="minorHAnsi"/>
            <w:sz w:val="28"/>
            <w:szCs w:val="28"/>
            <w:u w:color="000000"/>
          </w:rPr>
          <w:t>ANOVA summary</w:t>
        </w:r>
      </w:ins>
      <w:ins w:id="17" w:author="Thom Nelson" w:date="2019-04-17T11:39:00Z">
        <w:r>
          <w:rPr>
            <w:rFonts w:asciiTheme="minorHAnsi" w:hAnsiTheme="minorHAnsi"/>
            <w:sz w:val="28"/>
            <w:szCs w:val="28"/>
            <w:u w:color="000000"/>
          </w:rPr>
          <w:t xml:space="preserve"> tables for ecotype*linkage interaction</w:t>
        </w:r>
      </w:ins>
      <w:ins w:id="18" w:author="Thom Nelson" w:date="2019-04-17T11:40:00Z">
        <w:r>
          <w:rPr>
            <w:rFonts w:asciiTheme="minorHAnsi" w:hAnsiTheme="minorHAnsi"/>
            <w:sz w:val="28"/>
            <w:szCs w:val="28"/>
            <w:u w:color="000000"/>
          </w:rPr>
          <w:t xml:space="preserve"> (</w:t>
        </w:r>
        <w:r>
          <w:rPr>
            <w:rFonts w:asciiTheme="minorHAnsi" w:hAnsiTheme="minorHAnsi"/>
            <w:sz w:val="28"/>
            <w:szCs w:val="28"/>
            <w:u w:color="000000"/>
            <w:lang w:val="el-GR"/>
          </w:rPr>
          <w:t>π</w:t>
        </w:r>
        <w:r>
          <w:rPr>
            <w:rFonts w:asciiTheme="minorHAnsi" w:hAnsiTheme="minorHAnsi"/>
            <w:sz w:val="28"/>
            <w:szCs w:val="28"/>
            <w:u w:color="000000"/>
          </w:rPr>
          <w:t xml:space="preserve"> and </w:t>
        </w:r>
        <w:r>
          <w:rPr>
            <w:rFonts w:asciiTheme="minorHAnsi" w:hAnsiTheme="minorHAnsi"/>
            <w:sz w:val="28"/>
            <w:szCs w:val="28"/>
            <w:u w:color="000000"/>
            <w:lang w:val="el-GR"/>
          </w:rPr>
          <w:t>θ</w:t>
        </w:r>
        <w:r>
          <w:rPr>
            <w:rFonts w:asciiTheme="minorHAnsi" w:hAnsiTheme="minorHAnsi"/>
            <w:sz w:val="28"/>
            <w:szCs w:val="28"/>
            <w:u w:color="000000"/>
          </w:rPr>
          <w:t>)</w:t>
        </w:r>
      </w:ins>
    </w:p>
    <w:p w14:paraId="30275B6F" w14:textId="002A8E04" w:rsidR="00CA3AAA" w:rsidRDefault="000F4345">
      <w:pPr>
        <w:rPr>
          <w:rFonts w:asciiTheme="minorHAnsi" w:hAnsiTheme="minorHAnsi"/>
          <w:u w:color="000000"/>
        </w:rPr>
      </w:pPr>
      <w:r w:rsidRPr="00CA3AAA">
        <w:rPr>
          <w:rFonts w:asciiTheme="minorHAnsi" w:hAnsiTheme="minorHAnsi"/>
          <w:u w:color="000000"/>
        </w:rPr>
        <w:br w:type="page"/>
      </w:r>
      <w:r w:rsidR="00CA3AAA">
        <w:rPr>
          <w:rFonts w:asciiTheme="minorHAnsi" w:hAnsiTheme="minorHAnsi"/>
          <w:u w:color="000000"/>
        </w:rPr>
        <w:lastRenderedPageBreak/>
        <w:t>Running title: Linked variation in sticklebacks</w:t>
      </w:r>
    </w:p>
    <w:p w14:paraId="206BE939" w14:textId="77777777" w:rsidR="00CA3AAA" w:rsidRDefault="00CA3AAA">
      <w:pPr>
        <w:rPr>
          <w:rFonts w:asciiTheme="minorHAnsi" w:hAnsiTheme="minorHAnsi"/>
          <w:u w:color="000000"/>
        </w:rPr>
      </w:pPr>
    </w:p>
    <w:p w14:paraId="782848DD" w14:textId="77777777" w:rsidR="00CA3AAA" w:rsidRDefault="00CA3AAA">
      <w:pPr>
        <w:rPr>
          <w:rFonts w:asciiTheme="minorHAnsi" w:hAnsiTheme="minorHAnsi"/>
          <w:u w:color="000000"/>
        </w:rPr>
      </w:pPr>
      <w:r>
        <w:rPr>
          <w:rFonts w:asciiTheme="minorHAnsi" w:hAnsiTheme="minorHAnsi"/>
          <w:u w:color="000000"/>
        </w:rPr>
        <w:t xml:space="preserve">Keywords: </w:t>
      </w:r>
      <w:r w:rsidRPr="00CA3AAA">
        <w:rPr>
          <w:rFonts w:asciiTheme="minorHAnsi" w:hAnsiTheme="minorHAnsi"/>
          <w:u w:color="000000"/>
        </w:rPr>
        <w:t xml:space="preserve">Population genomics, linked selection, recombination, adaptation, </w:t>
      </w:r>
      <w:proofErr w:type="spellStart"/>
      <w:r w:rsidRPr="00CA3AAA">
        <w:rPr>
          <w:rFonts w:asciiTheme="minorHAnsi" w:hAnsiTheme="minorHAnsi"/>
          <w:u w:color="000000"/>
        </w:rPr>
        <w:t>threespine</w:t>
      </w:r>
      <w:proofErr w:type="spellEnd"/>
      <w:r w:rsidRPr="00CA3AAA">
        <w:rPr>
          <w:rFonts w:asciiTheme="minorHAnsi" w:hAnsiTheme="minorHAnsi"/>
          <w:u w:color="000000"/>
        </w:rPr>
        <w:t xml:space="preserve"> stickleback</w:t>
      </w:r>
      <w:r>
        <w:rPr>
          <w:rFonts w:asciiTheme="minorHAnsi" w:hAnsiTheme="minorHAnsi"/>
          <w:u w:color="000000"/>
        </w:rPr>
        <w:t xml:space="preserve">, </w:t>
      </w:r>
      <w:proofErr w:type="spellStart"/>
      <w:r>
        <w:rPr>
          <w:rFonts w:asciiTheme="minorHAnsi" w:hAnsiTheme="minorHAnsi"/>
          <w:i/>
          <w:u w:color="000000"/>
        </w:rPr>
        <w:t>Gasterosteus</w:t>
      </w:r>
      <w:proofErr w:type="spellEnd"/>
      <w:r>
        <w:rPr>
          <w:rFonts w:asciiTheme="minorHAnsi" w:hAnsiTheme="minorHAnsi"/>
          <w:i/>
          <w:u w:color="000000"/>
        </w:rPr>
        <w:t xml:space="preserve"> aculeatus</w:t>
      </w:r>
    </w:p>
    <w:p w14:paraId="4B949C84" w14:textId="77777777" w:rsidR="00CA3AAA" w:rsidRDefault="00CA3AAA">
      <w:pPr>
        <w:rPr>
          <w:rFonts w:asciiTheme="minorHAnsi" w:hAnsiTheme="minorHAnsi"/>
          <w:u w:color="000000"/>
        </w:rPr>
      </w:pPr>
    </w:p>
    <w:p w14:paraId="0CFF407F" w14:textId="77777777" w:rsidR="00B13C95" w:rsidRDefault="00CA3AAA" w:rsidP="00CA3AAA">
      <w:pPr>
        <w:rPr>
          <w:rFonts w:asciiTheme="minorHAnsi" w:hAnsiTheme="minorHAnsi"/>
          <w:u w:color="000000"/>
        </w:rPr>
      </w:pPr>
      <w:r>
        <w:rPr>
          <w:rFonts w:asciiTheme="minorHAnsi" w:hAnsiTheme="minorHAnsi"/>
          <w:u w:color="000000"/>
        </w:rPr>
        <w:t xml:space="preserve">Corresponding Author: </w:t>
      </w:r>
    </w:p>
    <w:p w14:paraId="38C46414" w14:textId="77777777" w:rsidR="00B13C95" w:rsidRDefault="00CA3AAA" w:rsidP="00CA3AAA">
      <w:pPr>
        <w:rPr>
          <w:rFonts w:asciiTheme="minorHAnsi" w:hAnsiTheme="minorHAnsi"/>
          <w:u w:color="000000"/>
        </w:rPr>
      </w:pPr>
      <w:r>
        <w:rPr>
          <w:rFonts w:asciiTheme="minorHAnsi" w:hAnsiTheme="minorHAnsi"/>
          <w:u w:color="000000"/>
        </w:rPr>
        <w:t>William A Cresko</w:t>
      </w:r>
    </w:p>
    <w:p w14:paraId="6CD7FEEA" w14:textId="69286C2F" w:rsidR="00B13C95" w:rsidRDefault="00CA3AAA" w:rsidP="00CA3AAA">
      <w:pPr>
        <w:rPr>
          <w:rFonts w:asciiTheme="minorHAnsi" w:hAnsiTheme="minorHAnsi"/>
          <w:u w:color="000000"/>
        </w:rPr>
      </w:pPr>
      <w:del w:id="19" w:author="Bill Cresko" w:date="2019-04-23T11:27:00Z">
        <w:r w:rsidRPr="00CA3AAA" w:rsidDel="006B372A">
          <w:rPr>
            <w:rFonts w:asciiTheme="minorHAnsi" w:hAnsiTheme="minorHAnsi"/>
            <w:u w:color="000000"/>
          </w:rPr>
          <w:delText>272 Onyx Bridge</w:delText>
        </w:r>
      </w:del>
      <w:ins w:id="20" w:author="Bill Cresko" w:date="2019-04-23T11:27:00Z">
        <w:r w:rsidR="006B372A">
          <w:rPr>
            <w:rFonts w:asciiTheme="minorHAnsi" w:hAnsiTheme="minorHAnsi"/>
            <w:u w:color="000000"/>
          </w:rPr>
          <w:t>312 Pacific Hall</w:t>
        </w:r>
      </w:ins>
    </w:p>
    <w:p w14:paraId="0A86D3AD" w14:textId="1E3EDE04" w:rsidR="00CA3AAA" w:rsidRPr="00CA3AAA" w:rsidRDefault="00CA3AAA" w:rsidP="00CA3AAA">
      <w:pPr>
        <w:rPr>
          <w:rFonts w:asciiTheme="minorHAnsi" w:hAnsiTheme="minorHAnsi"/>
          <w:u w:color="000000"/>
        </w:rPr>
      </w:pPr>
      <w:r w:rsidRPr="00CA3AAA">
        <w:rPr>
          <w:rFonts w:asciiTheme="minorHAnsi" w:hAnsiTheme="minorHAnsi"/>
          <w:u w:color="000000"/>
        </w:rPr>
        <w:t>5289</w:t>
      </w:r>
      <w:r w:rsidR="00B13C95">
        <w:rPr>
          <w:rFonts w:asciiTheme="minorHAnsi" w:hAnsiTheme="minorHAnsi"/>
          <w:u w:color="000000"/>
        </w:rPr>
        <w:t xml:space="preserve"> </w:t>
      </w:r>
      <w:r w:rsidRPr="00CA3AAA">
        <w:rPr>
          <w:rFonts w:asciiTheme="minorHAnsi" w:hAnsiTheme="minorHAnsi"/>
          <w:u w:color="000000"/>
        </w:rPr>
        <w:t>University of Oregon</w:t>
      </w:r>
    </w:p>
    <w:p w14:paraId="1A2AE8F1" w14:textId="77777777" w:rsidR="00B13C95" w:rsidRDefault="00CA3AAA" w:rsidP="00CA3AAA">
      <w:pPr>
        <w:rPr>
          <w:rFonts w:asciiTheme="minorHAnsi" w:hAnsiTheme="minorHAnsi"/>
          <w:u w:color="000000"/>
        </w:rPr>
      </w:pPr>
      <w:r w:rsidRPr="00CA3AAA">
        <w:rPr>
          <w:rFonts w:asciiTheme="minorHAnsi" w:hAnsiTheme="minorHAnsi"/>
          <w:u w:color="000000"/>
        </w:rPr>
        <w:t>Eugene, OR 97403-5289</w:t>
      </w:r>
    </w:p>
    <w:p w14:paraId="64217A9B" w14:textId="77777777" w:rsidR="00B13C95" w:rsidRDefault="00B13C95" w:rsidP="00CA3AAA">
      <w:pPr>
        <w:rPr>
          <w:rFonts w:asciiTheme="minorHAnsi" w:hAnsiTheme="minorHAnsi"/>
          <w:u w:color="000000"/>
        </w:rPr>
      </w:pPr>
      <w:r w:rsidRPr="00B13C95">
        <w:rPr>
          <w:rFonts w:asciiTheme="minorHAnsi" w:hAnsiTheme="minorHAnsi"/>
          <w:u w:color="000000"/>
        </w:rPr>
        <w:t>(541) 346-4779</w:t>
      </w:r>
    </w:p>
    <w:p w14:paraId="65FAFB3B" w14:textId="147437C2" w:rsidR="00CA3AAA" w:rsidRPr="00CA3AAA" w:rsidRDefault="00B13C95" w:rsidP="00CA3AAA">
      <w:pPr>
        <w:rPr>
          <w:rFonts w:asciiTheme="minorHAnsi" w:hAnsiTheme="minorHAnsi" w:cs="Arial Unicode MS"/>
          <w:color w:val="000000"/>
          <w:u w:color="000000"/>
        </w:rPr>
      </w:pPr>
      <w:r>
        <w:rPr>
          <w:rFonts w:asciiTheme="minorHAnsi" w:hAnsiTheme="minorHAnsi"/>
          <w:u w:color="000000"/>
        </w:rPr>
        <w:t>wcresko@uoregon.edu</w:t>
      </w:r>
      <w:r w:rsidR="00CA3AAA">
        <w:rPr>
          <w:rFonts w:asciiTheme="minorHAnsi" w:hAnsiTheme="minorHAnsi"/>
          <w:u w:color="000000"/>
        </w:rPr>
        <w:br w:type="page"/>
      </w:r>
    </w:p>
    <w:p w14:paraId="3DDC6908" w14:textId="77777777" w:rsidR="00CF031C" w:rsidRDefault="000F4345">
      <w:pPr>
        <w:pStyle w:val="Heading"/>
      </w:pPr>
      <w:r>
        <w:lastRenderedPageBreak/>
        <w:t>Abstract</w:t>
      </w:r>
    </w:p>
    <w:p w14:paraId="4BB61DBD" w14:textId="05FD9D54" w:rsidR="00CF031C" w:rsidRDefault="000F4345" w:rsidP="00C63E93">
      <w:pPr>
        <w:pStyle w:val="Body"/>
      </w:pPr>
      <w:r>
        <w:tab/>
        <w:t xml:space="preserve">The </w:t>
      </w:r>
      <w:r w:rsidR="00010ADD">
        <w:t xml:space="preserve">outcome </w:t>
      </w:r>
      <w:r>
        <w:t xml:space="preserve">of selection on genetic variation depends </w:t>
      </w:r>
      <w:del w:id="21" w:author="Bill Cresko" w:date="2019-03-25T15:03:00Z">
        <w:r w:rsidR="00010ADD" w:rsidDel="00701772">
          <w:delText xml:space="preserve">both </w:delText>
        </w:r>
      </w:del>
      <w:r>
        <w:t xml:space="preserve">on the </w:t>
      </w:r>
      <w:ins w:id="22" w:author="Bill Cresko" w:date="2019-03-25T15:04:00Z">
        <w:r w:rsidR="00701772">
          <w:t xml:space="preserve">geographic </w:t>
        </w:r>
      </w:ins>
      <w:del w:id="23" w:author="Bill Cresko" w:date="2019-03-25T15:03:00Z">
        <w:r w:rsidDel="00701772">
          <w:delText xml:space="preserve">geography </w:delText>
        </w:r>
      </w:del>
      <w:ins w:id="24" w:author="Bill Cresko" w:date="2019-03-25T15:03:00Z">
        <w:r w:rsidR="00701772">
          <w:t xml:space="preserve">organization </w:t>
        </w:r>
      </w:ins>
      <w:r>
        <w:t>of individuals and populations</w:t>
      </w:r>
      <w:ins w:id="25" w:author="Bill Cresko" w:date="2019-03-25T15:03:00Z">
        <w:r w:rsidR="00701772">
          <w:t xml:space="preserve"> </w:t>
        </w:r>
      </w:ins>
      <w:del w:id="26" w:author="Bill Cresko" w:date="2019-03-25T15:03:00Z">
        <w:r w:rsidDel="00701772">
          <w:delText xml:space="preserve">, </w:delText>
        </w:r>
        <w:r w:rsidR="00010ADD" w:rsidDel="00701772">
          <w:delText xml:space="preserve">and </w:delText>
        </w:r>
        <w:r w:rsidDel="00701772">
          <w:delText>the ‘geography’ of</w:delText>
        </w:r>
      </w:del>
      <w:ins w:id="27" w:author="Bill Cresko" w:date="2019-03-25T15:04:00Z">
        <w:r w:rsidR="00701772">
          <w:t xml:space="preserve">as well as the </w:t>
        </w:r>
      </w:ins>
      <w:proofErr w:type="spellStart"/>
      <w:ins w:id="28" w:author="Bill Cresko" w:date="2019-03-25T15:05:00Z">
        <w:r w:rsidR="00701772">
          <w:t>syntenic</w:t>
        </w:r>
        <w:proofErr w:type="spellEnd"/>
        <w:r w:rsidR="00701772">
          <w:t xml:space="preserve"> organization </w:t>
        </w:r>
      </w:ins>
      <w:ins w:id="29" w:author="Bill Cresko" w:date="2019-03-25T15:04:00Z">
        <w:r w:rsidR="00701772">
          <w:t>of</w:t>
        </w:r>
      </w:ins>
      <w:r>
        <w:t xml:space="preserve"> loci within the genome. </w:t>
      </w:r>
      <w:del w:id="30" w:author="Bill Cresko" w:date="2019-03-25T15:05:00Z">
        <w:r w:rsidDel="00701772">
          <w:delText>In the threespine stickleback, s</w:delText>
        </w:r>
      </w:del>
      <w:ins w:id="31" w:author="Bill Cresko" w:date="2019-03-25T15:05:00Z">
        <w:r w:rsidR="00701772">
          <w:t>S</w:t>
        </w:r>
      </w:ins>
      <w:r>
        <w:t>patially variable selection between marine and freshwater habitats has had a significant and heterogeneous impact on patterns of genetic variation across the genome</w:t>
      </w:r>
      <w:ins w:id="32" w:author="Bill Cresko" w:date="2019-03-25T15:05:00Z">
        <w:r w:rsidR="00701772">
          <w:t xml:space="preserve"> on threespine stickleback fish</w:t>
        </w:r>
      </w:ins>
      <w:r>
        <w:t>. W</w:t>
      </w:r>
      <w:proofErr w:type="spellStart"/>
      <w:r>
        <w:rPr>
          <w:lang w:val="de-DE"/>
        </w:rPr>
        <w:t>hen</w:t>
      </w:r>
      <w:proofErr w:type="spellEnd"/>
      <w:r>
        <w:rPr>
          <w:lang w:val="de-DE"/>
        </w:rPr>
        <w:t xml:space="preserve"> </w:t>
      </w:r>
      <w:r>
        <w:t xml:space="preserve">marine stickleback invade freshwater habitats, </w:t>
      </w:r>
      <w:r w:rsidR="006876AA">
        <w:t>more than a quarter</w:t>
      </w:r>
      <w:r>
        <w:t xml:space="preserve"> of the genome can respond to divergent selection, even in as little as 50 years. This process largely uses standing genetic variation that can be found ubiquitously at low frequency in marine</w:t>
      </w:r>
      <w:r>
        <w:rPr>
          <w:lang w:val="fr-FR"/>
        </w:rPr>
        <w:t xml:space="preserve"> populations</w:t>
      </w:r>
      <w:r>
        <w:t xml:space="preserve">, can be millions of years old, and is likely maintained by significant bidirectional gene flow. </w:t>
      </w:r>
      <w:commentRangeStart w:id="33"/>
      <w:r>
        <w:t xml:space="preserve">Here, we combine population genomic </w:t>
      </w:r>
      <w:del w:id="34" w:author="Thom Nelson" w:date="2019-04-16T09:32:00Z">
        <w:r w:rsidDel="001F2BFC">
          <w:delText xml:space="preserve">sampling </w:delText>
        </w:r>
      </w:del>
      <w:ins w:id="35" w:author="Thom Nelson" w:date="2019-04-16T09:32:00Z">
        <w:r w:rsidR="001F2BFC">
          <w:t xml:space="preserve">data </w:t>
        </w:r>
      </w:ins>
      <w:r>
        <w:t xml:space="preserve">of marine and freshwater stickleback from Cook Inlet, Alaska, with genetic maps of </w:t>
      </w:r>
      <w:r w:rsidR="00010ADD">
        <w:t xml:space="preserve">stickleback </w:t>
      </w:r>
      <w:r>
        <w:t>fish derived from those same populations to examine how linkage to loci under selection affects genetic variation across the stickleback genome</w:t>
      </w:r>
      <w:commentRangeEnd w:id="33"/>
      <w:r w:rsidR="009170BF">
        <w:rPr>
          <w:rStyle w:val="CommentReference"/>
          <w:rFonts w:ascii="Times New Roman" w:hAnsi="Times New Roman" w:cs="Times New Roman"/>
          <w:color w:val="auto"/>
        </w:rPr>
        <w:commentReference w:id="33"/>
      </w:r>
      <w:r>
        <w:t xml:space="preserve">. </w:t>
      </w:r>
      <w:ins w:id="36" w:author="Thom Nelson" w:date="2019-04-16T09:33:00Z">
        <w:r w:rsidR="001F2BFC">
          <w:t xml:space="preserve">Divergent selection has had opposing effects on linked genetic variation </w:t>
        </w:r>
      </w:ins>
      <w:ins w:id="37" w:author="Thom Nelson" w:date="2019-04-16T09:36:00Z">
        <w:r w:rsidR="001F2BFC">
          <w:t xml:space="preserve">on chromosomes from marine and freshwater stickleback populations: marine chromosomes are depauperate of variation </w:t>
        </w:r>
      </w:ins>
      <w:ins w:id="38" w:author="Thom Nelson" w:date="2019-04-16T09:37:00Z">
        <w:r w:rsidR="001F2BFC">
          <w:t>nearby loci under selection while these</w:t>
        </w:r>
      </w:ins>
      <w:ins w:id="39" w:author="Thom Nelson" w:date="2019-04-16T09:38:00Z">
        <w:r w:rsidR="001F2BFC">
          <w:t xml:space="preserve"> same regions among freshwater genomes are the most genetically diverse</w:t>
        </w:r>
      </w:ins>
      <w:del w:id="40" w:author="Thom Nelson" w:date="2019-04-16T09:38:00Z">
        <w:r w:rsidDel="001F2BFC">
          <w:delText xml:space="preserve">We find that divergent genomic regions co-localize with regions of reduced recombination, but that </w:delText>
        </w:r>
        <w:r w:rsidR="00010ADD" w:rsidDel="001F2BFC">
          <w:delText>this pattern</w:delText>
        </w:r>
        <w:r w:rsidDel="001F2BFC">
          <w:delText xml:space="preserve"> varies across different genetic maps. Linkage to loci under divergent selection had opposing effects on variation on chromosomes from marine and freshwater fish, and we attribute this effect to differences in population structure between the two habitats</w:delText>
        </w:r>
      </w:del>
      <w:r>
        <w:t xml:space="preserve">. </w:t>
      </w:r>
      <w:ins w:id="41" w:author="Thom Nelson" w:date="2019-04-16T09:43:00Z">
        <w:r w:rsidR="0019142E">
          <w:t>F</w:t>
        </w:r>
      </w:ins>
      <w:ins w:id="42" w:author="Thom Nelson" w:date="2019-04-16T09:39:00Z">
        <w:r w:rsidR="001F2BFC">
          <w:t>orward genetic simulations</w:t>
        </w:r>
      </w:ins>
      <w:ins w:id="43" w:author="Thom Nelson" w:date="2019-04-16T09:43:00Z">
        <w:r w:rsidR="0019142E">
          <w:t xml:space="preserve"> </w:t>
        </w:r>
      </w:ins>
      <w:ins w:id="44" w:author="Thom Nelson" w:date="2019-04-16T09:45:00Z">
        <w:r w:rsidR="0019142E">
          <w:t xml:space="preserve">recapitulate this pattern when different selective environments also </w:t>
        </w:r>
        <w:del w:id="45" w:author="Bill Cresko" w:date="2019-04-23T11:28:00Z">
          <w:r w:rsidR="0019142E" w:rsidDel="006B372A">
            <w:delText>differ</w:delText>
          </w:r>
        </w:del>
      </w:ins>
      <w:ins w:id="46" w:author="Bill Cresko" w:date="2019-04-23T11:28:00Z">
        <w:r w:rsidR="006B372A">
          <w:t>vary</w:t>
        </w:r>
      </w:ins>
      <w:ins w:id="47" w:author="Thom Nelson" w:date="2019-04-16T09:45:00Z">
        <w:r w:rsidR="0019142E">
          <w:t xml:space="preserve"> in population structure</w:t>
        </w:r>
      </w:ins>
      <w:ins w:id="48" w:author="Thom Nelson" w:date="2019-04-16T09:40:00Z">
        <w:r w:rsidR="001F2BFC">
          <w:t>.</w:t>
        </w:r>
      </w:ins>
      <w:ins w:id="49" w:author="Thom Nelson" w:date="2019-04-16T09:46:00Z">
        <w:r w:rsidR="0019142E">
          <w:t xml:space="preserve"> Lastly, dense genetic maps </w:t>
        </w:r>
      </w:ins>
      <w:ins w:id="50" w:author="Thom Nelson" w:date="2019-04-16T09:47:00Z">
        <w:r w:rsidR="0019142E">
          <w:t xml:space="preserve">demonstrate that the interaction between selection and population structure may impact large </w:t>
        </w:r>
      </w:ins>
      <w:ins w:id="51" w:author="Thom Nelson" w:date="2019-04-22T13:53:00Z">
        <w:r w:rsidR="001A43C0">
          <w:t>stretches</w:t>
        </w:r>
      </w:ins>
      <w:ins w:id="52" w:author="Thom Nelson" w:date="2019-04-16T09:47:00Z">
        <w:r w:rsidR="0019142E">
          <w:t xml:space="preserve"> of the stickleback genome.</w:t>
        </w:r>
      </w:ins>
      <w:ins w:id="53" w:author="Thom Nelson" w:date="2019-04-16T09:40:00Z">
        <w:r w:rsidR="001F2BFC">
          <w:t xml:space="preserve"> </w:t>
        </w:r>
      </w:ins>
      <w:r>
        <w:t xml:space="preserve">These findings advance our understanding of how </w:t>
      </w:r>
      <w:ins w:id="54" w:author="Thom Nelson" w:date="2019-04-22T13:53:00Z">
        <w:r w:rsidR="001A43C0">
          <w:t xml:space="preserve">the structuring of populations across geography influences the outcomes of selection, and how </w:t>
        </w:r>
      </w:ins>
      <w:ins w:id="55" w:author="Thom Nelson" w:date="2019-04-16T09:49:00Z">
        <w:r w:rsidR="0019142E">
          <w:t>the recombination landscape broade</w:t>
        </w:r>
      </w:ins>
      <w:ins w:id="56" w:author="Thom Nelson" w:date="2019-04-16T09:50:00Z">
        <w:r w:rsidR="0019142E">
          <w:t>ns the genomic reach of selection</w:t>
        </w:r>
      </w:ins>
      <w:del w:id="57" w:author="Thom Nelson" w:date="2019-04-16T09:49:00Z">
        <w:r w:rsidDel="0019142E">
          <w:delText xml:space="preserve">the recombination landscape </w:delText>
        </w:r>
      </w:del>
      <w:del w:id="58" w:author="Thom Nelson" w:date="2019-04-16T09:48:00Z">
        <w:r w:rsidDel="0019142E">
          <w:delText xml:space="preserve">facilitates and </w:delText>
        </w:r>
      </w:del>
      <w:del w:id="59" w:author="Thom Nelson" w:date="2019-04-16T09:49:00Z">
        <w:r w:rsidDel="0019142E">
          <w:delText>structure</w:delText>
        </w:r>
      </w:del>
      <w:del w:id="60" w:author="Thom Nelson" w:date="2019-04-16T09:48:00Z">
        <w:r w:rsidDel="0019142E">
          <w:delText>s</w:delText>
        </w:r>
      </w:del>
      <w:del w:id="61" w:author="Thom Nelson" w:date="2019-04-16T09:49:00Z">
        <w:r w:rsidDel="0019142E">
          <w:delText xml:space="preserve"> genomic divergence</w:delText>
        </w:r>
      </w:del>
      <w:del w:id="62" w:author="Thom Nelson" w:date="2019-04-22T13:53:00Z">
        <w:r w:rsidDel="001A43C0">
          <w:delText xml:space="preserve">, and how the structuring of populations across geography </w:delText>
        </w:r>
      </w:del>
      <w:del w:id="63" w:author="Thom Nelson" w:date="2019-04-16T09:50:00Z">
        <w:r w:rsidDel="0019142E">
          <w:delText xml:space="preserve">can change </w:delText>
        </w:r>
      </w:del>
      <w:ins w:id="64" w:author="Bill Cresko" w:date="2019-03-25T15:08:00Z">
        <w:del w:id="65" w:author="Thom Nelson" w:date="2019-04-16T09:50:00Z">
          <w:r w:rsidR="00C70C97" w:rsidDel="0019142E">
            <w:delText>influence</w:delText>
          </w:r>
        </w:del>
        <w:del w:id="66" w:author="Thom Nelson" w:date="2019-04-22T13:53:00Z">
          <w:r w:rsidR="00C70C97" w:rsidDel="001A43C0">
            <w:delText xml:space="preserve"> </w:delText>
          </w:r>
        </w:del>
      </w:ins>
      <w:del w:id="67" w:author="Thom Nelson" w:date="2019-04-22T13:53:00Z">
        <w:r w:rsidDel="001A43C0">
          <w:delText>the outcomes of selection</w:delText>
        </w:r>
      </w:del>
      <w:r>
        <w:t>.</w:t>
      </w:r>
      <w:r w:rsidR="004B49B5">
        <w:softHyphen/>
      </w:r>
    </w:p>
    <w:p w14:paraId="249FC097" w14:textId="77777777" w:rsidR="00CF031C" w:rsidRDefault="000F4345" w:rsidP="00C63E93">
      <w:pPr>
        <w:pStyle w:val="Body"/>
      </w:pPr>
      <w:r>
        <w:br w:type="page"/>
      </w:r>
    </w:p>
    <w:p w14:paraId="1FAC2E09" w14:textId="77777777" w:rsidR="00CF031C" w:rsidRDefault="000F4345">
      <w:pPr>
        <w:pStyle w:val="Heading"/>
      </w:pPr>
      <w:r>
        <w:lastRenderedPageBreak/>
        <w:t>Introduction</w:t>
      </w:r>
    </w:p>
    <w:p w14:paraId="53B6251C" w14:textId="0AA33353" w:rsidR="00CF031C" w:rsidRDefault="000F4345" w:rsidP="00C63E93">
      <w:pPr>
        <w:pStyle w:val="Body"/>
      </w:pPr>
      <w:r>
        <w:tab/>
      </w:r>
      <w:del w:id="68" w:author="Bill Cresko" w:date="2019-04-23T11:38:00Z">
        <w:r w:rsidDel="00D96EEA">
          <w:delText xml:space="preserve">Natural </w:delText>
        </w:r>
      </w:del>
      <w:ins w:id="69" w:author="Bill Cresko" w:date="2019-04-23T11:38:00Z">
        <w:r w:rsidR="00D96EEA">
          <w:t>Biologi</w:t>
        </w:r>
      </w:ins>
      <w:ins w:id="70" w:author="Bill Cresko" w:date="2019-04-23T11:39:00Z">
        <w:r w:rsidR="00D96EEA">
          <w:t>sts have long known that n</w:t>
        </w:r>
      </w:ins>
      <w:ins w:id="71" w:author="Bill Cresko" w:date="2019-04-23T11:38:00Z">
        <w:r w:rsidR="00D96EEA">
          <w:t xml:space="preserve">atural </w:t>
        </w:r>
      </w:ins>
      <w:r>
        <w:t xml:space="preserve">populations harbor abundant genetic variation that </w:t>
      </w:r>
      <w:del w:id="72" w:author="Bill Cresko" w:date="2019-04-23T11:29:00Z">
        <w:r w:rsidDel="006B372A">
          <w:delText xml:space="preserve">is </w:delText>
        </w:r>
      </w:del>
      <w:ins w:id="73" w:author="Bill Cresko" w:date="2019-04-23T11:33:00Z">
        <w:r w:rsidR="006B372A">
          <w:t>is</w:t>
        </w:r>
      </w:ins>
      <w:ins w:id="74" w:author="Bill Cresko" w:date="2019-04-23T11:29:00Z">
        <w:r w:rsidR="006B372A">
          <w:t xml:space="preserve"> </w:t>
        </w:r>
      </w:ins>
      <w:r>
        <w:t>distributed heterogeneously across geography</w:t>
      </w:r>
      <w:ins w:id="75" w:author="Bill Cresko" w:date="2019-04-23T11:33:00Z">
        <w:r w:rsidR="006B372A">
          <w:t xml:space="preserve"> (cite)</w:t>
        </w:r>
      </w:ins>
      <w:ins w:id="76" w:author="Bill Cresko" w:date="2019-04-23T11:31:00Z">
        <w:r w:rsidR="006B372A">
          <w:t xml:space="preserve">. </w:t>
        </w:r>
      </w:ins>
      <w:ins w:id="77" w:author="Bill Cresko" w:date="2019-04-23T11:33:00Z">
        <w:r w:rsidR="006B372A">
          <w:t>A recent</w:t>
        </w:r>
      </w:ins>
      <w:del w:id="78" w:author="Bill Cresko" w:date="2019-04-23T11:29:00Z">
        <w:r w:rsidDel="006B372A">
          <w:delText xml:space="preserve"> and</w:delText>
        </w:r>
      </w:del>
      <w:ins w:id="79" w:author="Bill Cresko" w:date="2019-04-23T11:29:00Z">
        <w:r w:rsidR="006B372A">
          <w:t xml:space="preserve"> </w:t>
        </w:r>
      </w:ins>
      <w:ins w:id="80" w:author="Bill Cresko" w:date="2019-04-23T11:33:00Z">
        <w:r w:rsidR="006B372A">
          <w:t>wave of d</w:t>
        </w:r>
      </w:ins>
      <w:ins w:id="81" w:author="Bill Cresko" w:date="2019-04-23T11:34:00Z">
        <w:r w:rsidR="006B372A">
          <w:t>iscoveries reveals</w:t>
        </w:r>
      </w:ins>
      <w:ins w:id="82" w:author="Bill Cresko" w:date="2019-04-23T11:29:00Z">
        <w:r w:rsidR="006B372A">
          <w:t xml:space="preserve"> </w:t>
        </w:r>
      </w:ins>
      <w:ins w:id="83" w:author="Bill Cresko" w:date="2019-04-23T11:31:00Z">
        <w:r w:rsidR="006B372A">
          <w:t xml:space="preserve">that genetic variation </w:t>
        </w:r>
      </w:ins>
      <w:ins w:id="84" w:author="Bill Cresko" w:date="2019-04-23T11:29:00Z">
        <w:r w:rsidR="006B372A">
          <w:t xml:space="preserve">is distributed </w:t>
        </w:r>
      </w:ins>
      <w:ins w:id="85" w:author="Bill Cresko" w:date="2019-04-23T11:30:00Z">
        <w:r w:rsidR="006B372A">
          <w:t>heterogeneously</w:t>
        </w:r>
      </w:ins>
      <w:ins w:id="86" w:author="Bill Cresko" w:date="2019-04-23T11:31:00Z">
        <w:r w:rsidR="006B372A">
          <w:t xml:space="preserve"> </w:t>
        </w:r>
      </w:ins>
      <w:del w:id="87" w:author="Bill Cresko" w:date="2019-04-23T11:31:00Z">
        <w:r w:rsidDel="006B372A">
          <w:delText xml:space="preserve"> </w:delText>
        </w:r>
      </w:del>
      <w:r>
        <w:t>across genomes</w:t>
      </w:r>
      <w:ins w:id="88" w:author="Bill Cresko" w:date="2019-04-23T11:30:00Z">
        <w:r w:rsidR="006B372A">
          <w:t xml:space="preserve"> as well</w:t>
        </w:r>
      </w:ins>
      <w:ins w:id="89" w:author="Bill Cresko" w:date="2019-04-23T11:33:00Z">
        <w:r w:rsidR="006B372A">
          <w:t xml:space="preserve"> (cite)</w:t>
        </w:r>
      </w:ins>
      <w:r w:rsidR="00B422D0">
        <w:t>.</w:t>
      </w:r>
      <w:ins w:id="90" w:author="Bill Cresko" w:date="2019-04-23T11:38:00Z">
        <w:r w:rsidR="00D96EEA">
          <w:t xml:space="preserve"> </w:t>
        </w:r>
      </w:ins>
      <w:del w:id="91" w:author="Bill Cresko" w:date="2019-04-23T11:30:00Z">
        <w:r w:rsidDel="006B372A">
          <w:delText xml:space="preserve"> </w:delText>
        </w:r>
      </w:del>
      <w:ins w:id="92" w:author="Bill Cresko" w:date="2019-04-23T11:36:00Z">
        <w:r w:rsidR="00FD07BC">
          <w:t>Are</w:t>
        </w:r>
      </w:ins>
      <w:del w:id="93" w:author="Bill Cresko" w:date="2019-03-25T15:10:00Z">
        <w:r w:rsidDel="001901DA">
          <w:delText>But w</w:delText>
        </w:r>
      </w:del>
      <w:del w:id="94" w:author="Bill Cresko" w:date="2019-04-23T11:36:00Z">
        <w:r w:rsidDel="00FD07BC">
          <w:delText xml:space="preserve">hat evolutionary </w:delText>
        </w:r>
      </w:del>
      <w:del w:id="95" w:author="Bill Cresko" w:date="2019-03-25T15:10:00Z">
        <w:r w:rsidDel="001901DA">
          <w:delText xml:space="preserve">genetic </w:delText>
        </w:r>
      </w:del>
      <w:del w:id="96" w:author="Bill Cresko" w:date="2019-04-23T11:36:00Z">
        <w:r w:rsidDel="00FD07BC">
          <w:delText>processes best explain</w:delText>
        </w:r>
      </w:del>
      <w:r>
        <w:t xml:space="preserve"> these patterns</w:t>
      </w:r>
      <w:ins w:id="97" w:author="Bill Cresko" w:date="2019-04-23T11:36:00Z">
        <w:r w:rsidR="00FD07BC">
          <w:t xml:space="preserve"> related? For example, does</w:t>
        </w:r>
      </w:ins>
      <w:ins w:id="98" w:author="Bill Cresko" w:date="2019-04-23T11:34:00Z">
        <w:r w:rsidR="006B372A">
          <w:t xml:space="preserve"> the </w:t>
        </w:r>
      </w:ins>
      <w:ins w:id="99" w:author="Bill Cresko" w:date="2019-04-23T11:35:00Z">
        <w:r w:rsidR="00FD07BC">
          <w:t xml:space="preserve">manner in which </w:t>
        </w:r>
      </w:ins>
      <w:ins w:id="100" w:author="Bill Cresko" w:date="2019-04-23T11:36:00Z">
        <w:r w:rsidR="00FD07BC">
          <w:t>evolutionary</w:t>
        </w:r>
      </w:ins>
      <w:ins w:id="101" w:author="Bill Cresko" w:date="2019-04-23T11:34:00Z">
        <w:r w:rsidR="006B372A">
          <w:t xml:space="preserve"> proc</w:t>
        </w:r>
      </w:ins>
      <w:ins w:id="102" w:author="Bill Cresko" w:date="2019-04-23T11:35:00Z">
        <w:r w:rsidR="006B372A">
          <w:t>esses play out across</w:t>
        </w:r>
      </w:ins>
      <w:ins w:id="103" w:author="Bill Cresko" w:date="2019-04-23T11:31:00Z">
        <w:r w:rsidR="006B372A">
          <w:t xml:space="preserve"> </w:t>
        </w:r>
      </w:ins>
      <w:ins w:id="104" w:author="Bill Cresko" w:date="2019-04-23T11:32:00Z">
        <w:r w:rsidR="006B372A">
          <w:t xml:space="preserve">the geography of organisms influence </w:t>
        </w:r>
      </w:ins>
      <w:ins w:id="105" w:author="Bill Cresko" w:date="2019-04-23T11:35:00Z">
        <w:r w:rsidR="006B372A">
          <w:t xml:space="preserve">the </w:t>
        </w:r>
      </w:ins>
      <w:ins w:id="106" w:author="Bill Cresko" w:date="2019-04-23T11:37:00Z">
        <w:r w:rsidR="00FD07BC">
          <w:t xml:space="preserve">heterogeneous genomic patterns of </w:t>
        </w:r>
      </w:ins>
      <w:ins w:id="107" w:author="Bill Cresko" w:date="2019-04-23T11:38:00Z">
        <w:r w:rsidR="00FD07BC">
          <w:t>genetic</w:t>
        </w:r>
      </w:ins>
      <w:ins w:id="108" w:author="Bill Cresko" w:date="2019-04-23T11:35:00Z">
        <w:r w:rsidR="006B372A">
          <w:t xml:space="preserve"> diversity</w:t>
        </w:r>
      </w:ins>
      <w:r>
        <w:t xml:space="preserve">? </w:t>
      </w:r>
      <w:del w:id="109" w:author="Bill Cresko" w:date="2019-03-25T15:11:00Z">
        <w:r w:rsidR="00492BD3" w:rsidDel="001901DA">
          <w:delText>Classical p</w:delText>
        </w:r>
      </w:del>
      <w:del w:id="110" w:author="Bill Cresko" w:date="2019-04-23T11:30:00Z">
        <w:r w:rsidDel="006B372A">
          <w:delText>opulation genetic</w:delText>
        </w:r>
      </w:del>
      <w:del w:id="111" w:author="Bill Cresko" w:date="2019-03-25T15:11:00Z">
        <w:r w:rsidDel="001901DA">
          <w:delText>s</w:delText>
        </w:r>
      </w:del>
      <w:del w:id="112" w:author="Bill Cresko" w:date="2019-04-23T11:30:00Z">
        <w:r w:rsidDel="006B372A">
          <w:delText xml:space="preserve"> </w:delText>
        </w:r>
        <w:r w:rsidR="00E762B4" w:rsidDel="006B372A">
          <w:delText xml:space="preserve">theory </w:delText>
        </w:r>
        <w:r w:rsidDel="006B372A">
          <w:delText xml:space="preserve">was developed primarily by considering </w:delText>
        </w:r>
        <w:r w:rsidR="00F17402" w:rsidDel="006B372A">
          <w:delText xml:space="preserve">the effects of </w:delText>
        </w:r>
        <w:r w:rsidR="00784E5E" w:rsidDel="006B372A">
          <w:delText>evolutionary processes</w:delText>
        </w:r>
        <w:r w:rsidDel="006B372A">
          <w:delText xml:space="preserve"> </w:delText>
        </w:r>
        <w:r w:rsidR="00F17402" w:rsidDel="006B372A">
          <w:delText xml:space="preserve">on </w:delText>
        </w:r>
        <w:r w:rsidDel="006B372A">
          <w:delText>one or a small number of loci</w:delText>
        </w:r>
        <w:r w:rsidR="005C1AD5" w:rsidDel="006B372A">
          <w:delText xml:space="preserve"> </w:delText>
        </w:r>
        <w:r w:rsidR="005C1AD5" w:rsidDel="006B372A">
          <w:fldChar w:fldCharType="begin">
            <w:fldData xml:space="preserve">PEVuZE5vdGU+PENpdGU+PEF1dGhvcj5MZXdvbnRpbjwvQXV0aG9yPjxZZWFyPjE5NzQ8L1llYXI+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</w:fldData>
          </w:fldChar>
        </w:r>
        <w:r w:rsidR="00235FE4" w:rsidDel="006B372A">
          <w:delInstrText xml:space="preserve"> ADDIN EN.CITE </w:delInstrText>
        </w:r>
        <w:r w:rsidR="00235FE4" w:rsidDel="006B372A">
          <w:fldChar w:fldCharType="begin">
            <w:fldData xml:space="preserve">PEVuZE5vdGU+PENpdGU+PEF1dGhvcj5MZXdvbnRpbjwvQXV0aG9yPjxZZWFyPjE5NzQ8L1llYXI+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</w:fldData>
          </w:fldChar>
        </w:r>
        <w:r w:rsidR="00235FE4" w:rsidDel="006B372A">
          <w:delInstrText xml:space="preserve"> ADDIN EN.CITE.DATA </w:delInstrText>
        </w:r>
        <w:r w:rsidR="00235FE4" w:rsidDel="006B372A">
          <w:fldChar w:fldCharType="end"/>
        </w:r>
        <w:r w:rsidR="005C1AD5" w:rsidDel="006B372A">
          <w:fldChar w:fldCharType="separate"/>
        </w:r>
        <w:r w:rsidR="00235FE4" w:rsidDel="006B372A">
          <w:rPr>
            <w:noProof/>
          </w:rPr>
          <w:delText>(</w:delText>
        </w:r>
        <w:r w:rsidR="00235FE4" w:rsidRPr="00235FE4" w:rsidDel="006B372A">
          <w:rPr>
            <w:smallCaps/>
            <w:noProof/>
          </w:rPr>
          <w:delText>Haldane</w:delText>
        </w:r>
        <w:r w:rsidR="00235FE4" w:rsidDel="006B372A">
          <w:rPr>
            <w:noProof/>
          </w:rPr>
          <w:delText xml:space="preserve"> 1930; </w:delText>
        </w:r>
        <w:r w:rsidR="00235FE4" w:rsidRPr="00235FE4" w:rsidDel="006B372A">
          <w:rPr>
            <w:smallCaps/>
            <w:noProof/>
          </w:rPr>
          <w:delText>Wright</w:delText>
        </w:r>
        <w:r w:rsidR="00235FE4" w:rsidDel="006B372A">
          <w:rPr>
            <w:noProof/>
          </w:rPr>
          <w:delText xml:space="preserve"> 1943; </w:delText>
        </w:r>
        <w:r w:rsidR="00235FE4" w:rsidRPr="00235FE4" w:rsidDel="006B372A">
          <w:rPr>
            <w:smallCaps/>
            <w:noProof/>
          </w:rPr>
          <w:delText>Lewontin</w:delText>
        </w:r>
        <w:r w:rsidR="00235FE4" w:rsidDel="006B372A">
          <w:rPr>
            <w:noProof/>
          </w:rPr>
          <w:delText xml:space="preserve"> 1974; </w:delText>
        </w:r>
        <w:r w:rsidR="00235FE4" w:rsidRPr="00235FE4" w:rsidDel="006B372A">
          <w:rPr>
            <w:smallCaps/>
            <w:noProof/>
          </w:rPr>
          <w:delText>Gillespie</w:delText>
        </w:r>
        <w:r w:rsidR="00235FE4" w:rsidDel="006B372A">
          <w:rPr>
            <w:noProof/>
          </w:rPr>
          <w:delText xml:space="preserve"> 2004)</w:delText>
        </w:r>
        <w:r w:rsidR="005C1AD5" w:rsidDel="006B372A">
          <w:fldChar w:fldCharType="end"/>
        </w:r>
        <w:r w:rsidDel="006B372A">
          <w:delText>.</w:delText>
        </w:r>
        <w:r w:rsidR="0053693F" w:rsidDel="006B372A">
          <w:delText xml:space="preserve"> </w:delText>
        </w:r>
      </w:del>
      <w:r w:rsidR="00192557">
        <w:t xml:space="preserve">With the </w:t>
      </w:r>
      <w:r w:rsidR="00947C16">
        <w:t xml:space="preserve">evolutionary </w:t>
      </w:r>
      <w:r w:rsidR="00192557">
        <w:t>genomics</w:t>
      </w:r>
      <w:r w:rsidR="00F17402">
        <w:t xml:space="preserve"> revolution</w:t>
      </w:r>
      <w:r w:rsidR="00C00564">
        <w:t xml:space="preserve"> the role of linked </w:t>
      </w:r>
      <w:r w:rsidR="00626D0B">
        <w:t xml:space="preserve">selection </w:t>
      </w:r>
      <w:r w:rsidR="00C00564">
        <w:t>is being increasingly appreciated</w:t>
      </w:r>
      <w:r>
        <w:t xml:space="preserve"> </w:t>
      </w:r>
      <w:r w:rsidR="005C1AD5">
        <w:fldChar w:fldCharType="begin">
          <w:fldData xml:space="preserve">PEVuZE5vdGU+PENpdGU+PEF1dGhvcj5DaGFybGVzd29ydGg8L0F1dGhvcj48WWVhcj4xOTkzPC9Z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</w:fldData>
        </w:fldChar>
      </w:r>
      <w:r w:rsidR="00235FE4">
        <w:instrText xml:space="preserve"> ADDIN EN.CITE </w:instrText>
      </w:r>
      <w:r w:rsidR="00235FE4">
        <w:fldChar w:fldCharType="begin">
          <w:fldData xml:space="preserve">PEVuZE5vdGU+PENpdGU+PEF1dGhvcj5DaGFybGVzd29ydGg8L0F1dGhvcj48WWVhcj4xOTkzPC9Z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</w:fldData>
        </w:fldChar>
      </w:r>
      <w:r w:rsidR="00235FE4">
        <w:instrText xml:space="preserve"> ADDIN EN.CITE.DATA </w:instrText>
      </w:r>
      <w:r w:rsidR="00235FE4">
        <w:fldChar w:fldCharType="end"/>
      </w:r>
      <w:r w:rsidR="005C1AD5">
        <w:fldChar w:fldCharType="separate"/>
      </w:r>
      <w:r w:rsidR="00235FE4">
        <w:rPr>
          <w:noProof/>
        </w:rPr>
        <w:t>(</w:t>
      </w:r>
      <w:r w:rsidR="00235FE4" w:rsidRPr="00235FE4">
        <w:rPr>
          <w:smallCaps/>
          <w:noProof/>
        </w:rPr>
        <w:t>Charlesworth</w:t>
      </w:r>
      <w:r w:rsidR="00235FE4" w:rsidRPr="00235FE4">
        <w:rPr>
          <w:i/>
          <w:noProof/>
        </w:rPr>
        <w:t xml:space="preserve"> et al.</w:t>
      </w:r>
      <w:r w:rsidR="00235FE4">
        <w:rPr>
          <w:noProof/>
        </w:rPr>
        <w:t xml:space="preserve"> 1993; </w:t>
      </w:r>
      <w:r w:rsidR="00235FE4" w:rsidRPr="00235FE4">
        <w:rPr>
          <w:smallCaps/>
          <w:noProof/>
        </w:rPr>
        <w:t>Hahn</w:t>
      </w:r>
      <w:r w:rsidR="00235FE4">
        <w:rPr>
          <w:noProof/>
        </w:rPr>
        <w:t xml:space="preserve"> 2008; </w:t>
      </w:r>
      <w:r w:rsidR="00235FE4" w:rsidRPr="00235FE4">
        <w:rPr>
          <w:smallCaps/>
          <w:noProof/>
        </w:rPr>
        <w:t>Langley</w:t>
      </w:r>
      <w:r w:rsidR="00235FE4" w:rsidRPr="00235FE4">
        <w:rPr>
          <w:i/>
          <w:noProof/>
        </w:rPr>
        <w:t xml:space="preserve"> et al.</w:t>
      </w:r>
      <w:r w:rsidR="00235FE4">
        <w:rPr>
          <w:noProof/>
        </w:rPr>
        <w:t xml:space="preserve"> 2012; </w:t>
      </w:r>
      <w:r w:rsidR="00235FE4" w:rsidRPr="00235FE4">
        <w:rPr>
          <w:smallCaps/>
          <w:noProof/>
        </w:rPr>
        <w:t>Schrider and Kern</w:t>
      </w:r>
      <w:r w:rsidR="00235FE4">
        <w:rPr>
          <w:noProof/>
        </w:rPr>
        <w:t xml:space="preserve"> 2017)</w:t>
      </w:r>
      <w:r w:rsidR="005C1AD5">
        <w:fldChar w:fldCharType="end"/>
      </w:r>
      <w:r>
        <w:t>.</w:t>
      </w:r>
      <w:r w:rsidR="00C00564">
        <w:t xml:space="preserve"> </w:t>
      </w:r>
      <w:r w:rsidR="00626D0B">
        <w:t>L</w:t>
      </w:r>
      <w:r>
        <w:t>inked positive or purifying selection can affect genetic variation far beyond the causal mutations to the surrounding ge</w:t>
      </w:r>
      <w:r w:rsidR="005C1AD5">
        <w:t xml:space="preserve">nomic neighborhood </w:t>
      </w:r>
      <w:r w:rsidR="005C1AD5">
        <w:fldChar w:fldCharType="begin">
          <w:fldData xml:space="preserve">PEVuZE5vdGU+PENpdGU+PEF1dGhvcj5TY2hyaWRlcjwvQXV0aG9yPjxZZWFyPjIwMTc8L1llYXI+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</w:fldData>
        </w:fldChar>
      </w:r>
      <w:r w:rsidR="00235FE4">
        <w:instrText xml:space="preserve"> ADDIN EN.CITE </w:instrText>
      </w:r>
      <w:r w:rsidR="00235FE4">
        <w:fldChar w:fldCharType="begin">
          <w:fldData xml:space="preserve">PEVuZE5vdGU+PENpdGU+PEF1dGhvcj5TY2hyaWRlcjwvQXV0aG9yPjxZZWFyPjIwMTc8L1llYXI+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</w:fldData>
        </w:fldChar>
      </w:r>
      <w:r w:rsidR="00235FE4">
        <w:instrText xml:space="preserve"> ADDIN EN.CITE.DATA </w:instrText>
      </w:r>
      <w:r w:rsidR="00235FE4">
        <w:fldChar w:fldCharType="end"/>
      </w:r>
      <w:r w:rsidR="005C1AD5">
        <w:fldChar w:fldCharType="separate"/>
      </w:r>
      <w:r w:rsidR="00235FE4">
        <w:rPr>
          <w:noProof/>
        </w:rPr>
        <w:t>(</w:t>
      </w:r>
      <w:r w:rsidR="00235FE4" w:rsidRPr="00235FE4">
        <w:rPr>
          <w:smallCaps/>
          <w:noProof/>
        </w:rPr>
        <w:t>Elyashiv</w:t>
      </w:r>
      <w:r w:rsidR="00235FE4" w:rsidRPr="00235FE4">
        <w:rPr>
          <w:i/>
          <w:noProof/>
        </w:rPr>
        <w:t xml:space="preserve"> et al.</w:t>
      </w:r>
      <w:r w:rsidR="00235FE4">
        <w:rPr>
          <w:noProof/>
        </w:rPr>
        <w:t xml:space="preserve"> 2016; </w:t>
      </w:r>
      <w:r w:rsidR="00235FE4" w:rsidRPr="00235FE4">
        <w:rPr>
          <w:smallCaps/>
          <w:noProof/>
        </w:rPr>
        <w:t>Schrider and Kern</w:t>
      </w:r>
      <w:r w:rsidR="00235FE4">
        <w:rPr>
          <w:noProof/>
        </w:rPr>
        <w:t xml:space="preserve"> 2017)</w:t>
      </w:r>
      <w:r w:rsidR="005C1AD5">
        <w:fldChar w:fldCharType="end"/>
      </w:r>
      <w:r>
        <w:t xml:space="preserve">. </w:t>
      </w:r>
      <w:r w:rsidR="00163CA8">
        <w:t>Indeed, persistent</w:t>
      </w:r>
      <w:r w:rsidR="00AA5918">
        <w:t xml:space="preserve"> and pervasive</w:t>
      </w:r>
      <w:r w:rsidR="00163CA8">
        <w:t xml:space="preserve"> linked selection </w:t>
      </w:r>
      <w:r w:rsidR="00AA5918">
        <w:t>can structure genetic variation</w:t>
      </w:r>
      <w:r w:rsidR="007E7211">
        <w:t xml:space="preserve"> during speciation</w:t>
      </w:r>
      <w:r w:rsidR="00235FE4">
        <w:t xml:space="preserve"> </w:t>
      </w:r>
      <w:r w:rsidR="00E4566B">
        <w:fldChar w:fldCharType="begin">
          <w:fldData xml:space="preserve">PEVuZE5vdGU+PENpdGU+PEF1dGhvcj5CdXJyaTwvQXV0aG9yPjxZZWFyPjIwMTU8L1llYXI+PFJl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==
</w:fldData>
        </w:fldChar>
      </w:r>
      <w:r w:rsidR="00E4566B">
        <w:instrText xml:space="preserve"> ADDIN EN.CITE </w:instrText>
      </w:r>
      <w:r w:rsidR="00E4566B">
        <w:fldChar w:fldCharType="begin">
          <w:fldData xml:space="preserve">PEVuZE5vdGU+PENpdGU+PEF1dGhvcj5CdXJyaTwvQXV0aG9yPjxZZWFyPjIwMTU8L1llYXI+PFJl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==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Burri</w:t>
      </w:r>
      <w:r w:rsidR="00E4566B" w:rsidRPr="00E4566B">
        <w:rPr>
          <w:i/>
          <w:noProof/>
        </w:rPr>
        <w:t xml:space="preserve"> et al.</w:t>
      </w:r>
      <w:r w:rsidR="00E4566B">
        <w:rPr>
          <w:noProof/>
        </w:rPr>
        <w:t xml:space="preserve"> 2015)</w:t>
      </w:r>
      <w:r w:rsidR="00E4566B">
        <w:fldChar w:fldCharType="end"/>
      </w:r>
      <w:r w:rsidR="007E7211">
        <w:t xml:space="preserve">, leading to predictable genome-wide </w:t>
      </w:r>
      <w:r w:rsidR="00235FE4">
        <w:t xml:space="preserve">genetic divergence across multiple speciation events </w:t>
      </w:r>
      <w:r w:rsidR="00E4566B">
        <w:fldChar w:fldCharType="begin"/>
      </w:r>
      <w:r w:rsidR="00E4566B">
        <w:instrText xml:space="preserve"> ADDIN EN.CITE &lt;EndNote&gt;&lt;Cite&gt;&lt;Author&gt;Stankowski&lt;/Author&gt;&lt;Year&gt;2018&lt;/Year&gt;&lt;RecNum&gt;1999&lt;/RecNum&gt;&lt;DisplayText&gt;(&lt;style face="smallcaps"&gt;Stankowski&lt;/style&gt;&lt;style face="italic"&gt; et al.&lt;/style&gt; 2018)&lt;/DisplayText&gt;&lt;record&gt;&lt;rec-number&gt;1999&lt;/rec-number&gt;&lt;foreign-keys&gt;&lt;key app="EN" db-id="ex0vdsfepzfzrhe2rs7vz056dtzpe9f5dref" timestamp="1538939362"&gt;1999&lt;/key&gt;&lt;/foreign-keys&gt;&lt;ref-type name="Journal Article"&gt;17&lt;/ref-type&gt;&lt;contributors&gt;&lt;authors&gt;&lt;author&gt;Stankowski, S.&lt;/author&gt;&lt;author&gt;Chase, M. A.&lt;/author&gt;&lt;author&gt;Fuiten, A. M.&lt;/author&gt;&lt;author&gt;Ralph, P. L.&lt;/author&gt;&lt;author&gt;Streisfeld, M. A.&lt;/author&gt;&lt;/authors&gt;&lt;/contributors&gt;&lt;titles&gt;&lt;title&gt;The tempo of linked selection: Rapid emergence of a heterogeneous genomic landscape during a radiation of monkeyflowers&lt;/title&gt;&lt;secondary-title&gt;BioRxiv&lt;/secondary-title&gt;&lt;/titles&gt;&lt;periodical&gt;&lt;full-title&gt;BioRxiv&lt;/full-title&gt;&lt;/periodical&gt;&lt;dates&gt;&lt;year&gt;2018&lt;/year&gt;&lt;/dates&gt;&lt;urls&gt;&lt;/urls&gt;&lt;electronic-resource-num&gt;https://doi.org/10.1101/342352&lt;/electronic-resource-num&gt;&lt;/record&gt;&lt;/Cite&gt;&lt;/EndNote&gt;</w:instrText>
      </w:r>
      <w:r w:rsidR="00E4566B">
        <w:fldChar w:fldCharType="separate"/>
      </w:r>
      <w:r w:rsidR="00E4566B">
        <w:rPr>
          <w:noProof/>
        </w:rPr>
        <w:t>(</w:t>
      </w:r>
      <w:r w:rsidR="00E4566B" w:rsidRPr="00E4566B">
        <w:rPr>
          <w:smallCaps/>
          <w:noProof/>
        </w:rPr>
        <w:t>Stankowski</w:t>
      </w:r>
      <w:r w:rsidR="00E4566B" w:rsidRPr="00E4566B">
        <w:rPr>
          <w:i/>
          <w:noProof/>
        </w:rPr>
        <w:t xml:space="preserve"> et al.</w:t>
      </w:r>
      <w:r w:rsidR="00E4566B">
        <w:rPr>
          <w:noProof/>
        </w:rPr>
        <w:t xml:space="preserve"> 2018)</w:t>
      </w:r>
      <w:r w:rsidR="00E4566B">
        <w:fldChar w:fldCharType="end"/>
      </w:r>
      <w:r>
        <w:t xml:space="preserve">. Consequently, any </w:t>
      </w:r>
      <w:r w:rsidR="00626D0B">
        <w:t>process</w:t>
      </w:r>
      <w:r>
        <w:t xml:space="preserve"> that can influence linkage across the genome, such as </w:t>
      </w:r>
      <w:r w:rsidR="00492BD3">
        <w:t>variation in</w:t>
      </w:r>
      <w:r>
        <w:t xml:space="preserve"> recombinatio</w:t>
      </w:r>
      <w:r w:rsidR="00F17402">
        <w:t>n</w:t>
      </w:r>
      <w:r>
        <w:t xml:space="preserve">, will </w:t>
      </w:r>
      <w:r w:rsidR="00492BD3">
        <w:t>affect</w:t>
      </w:r>
      <w:r>
        <w:t xml:space="preserve"> the outcome of linked selection on patterns of genetic variation</w:t>
      </w:r>
      <w:r w:rsidR="00901625">
        <w:rPr>
          <w:b/>
        </w:rPr>
        <w:t xml:space="preserve"> </w:t>
      </w:r>
      <w:r w:rsidR="00E4566B">
        <w:fldChar w:fldCharType="begin">
          <w:fldData xml:space="preserve">PEVuZE5vdGU+PENpdGU+PEF1dGhvcj5DaGFybGVzd29ydGg8L0F1dGhvcj48WWVhcj4xOTkzPC9Z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dGl0bGU+PGFiYnItMT5HZW5ldGljczwvYWJici0xPjwvYWx0LXBlcmlvZGljYWw+PHBhZ2VzPjkw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</w:fldData>
        </w:fldChar>
      </w:r>
      <w:r w:rsidR="00E4566B">
        <w:instrText xml:space="preserve"> ADDIN EN.CITE </w:instrText>
      </w:r>
      <w:r w:rsidR="00E4566B">
        <w:fldChar w:fldCharType="begin">
          <w:fldData xml:space="preserve">PEVuZE5vdGU+PENpdGU+PEF1dGhvcj5DaGFybGVzd29ydGg8L0F1dGhvcj48WWVhcj4xOTkzPC9Z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dGl0bGU+PGFiYnItMT5HZW5ldGljczwvYWJici0xPjwvYWx0LXBlcmlvZGljYWw+PHBhZ2VzPjkw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Begun and Aquadro</w:t>
      </w:r>
      <w:r w:rsidR="00E4566B">
        <w:rPr>
          <w:noProof/>
        </w:rPr>
        <w:t xml:space="preserve"> 1992; </w:t>
      </w:r>
      <w:r w:rsidR="00E4566B" w:rsidRPr="00E4566B">
        <w:rPr>
          <w:smallCaps/>
          <w:noProof/>
        </w:rPr>
        <w:t>Charlesworth</w:t>
      </w:r>
      <w:r w:rsidR="00E4566B" w:rsidRPr="00E4566B">
        <w:rPr>
          <w:i/>
          <w:noProof/>
        </w:rPr>
        <w:t xml:space="preserve"> et al.</w:t>
      </w:r>
      <w:r w:rsidR="00E4566B">
        <w:rPr>
          <w:noProof/>
        </w:rPr>
        <w:t xml:space="preserve"> 1993; </w:t>
      </w:r>
      <w:r w:rsidR="00E4566B" w:rsidRPr="00E4566B">
        <w:rPr>
          <w:smallCaps/>
          <w:noProof/>
        </w:rPr>
        <w:t>Gillespie</w:t>
      </w:r>
      <w:r w:rsidR="00E4566B">
        <w:rPr>
          <w:noProof/>
        </w:rPr>
        <w:t xml:space="preserve"> 2000)</w:t>
      </w:r>
      <w:r w:rsidR="00E4566B">
        <w:fldChar w:fldCharType="end"/>
      </w:r>
      <w:r w:rsidR="00901625">
        <w:t>.</w:t>
      </w:r>
    </w:p>
    <w:p w14:paraId="069031DA" w14:textId="52E31C6E" w:rsidR="00F01420" w:rsidRDefault="000F4345" w:rsidP="00C63E93">
      <w:pPr>
        <w:pStyle w:val="Body"/>
      </w:pPr>
      <w:r>
        <w:tab/>
        <w:t>In</w:t>
      </w:r>
      <w:r w:rsidR="00492BD3">
        <w:t xml:space="preserve">teracting with the </w:t>
      </w:r>
      <w:r w:rsidRPr="001B72BF">
        <w:rPr>
          <w:rPrChange w:id="113" w:author="Thom Nelson" w:date="2019-04-23T11:15:00Z">
            <w:rPr>
              <w:rFonts w:ascii="Helvetica Neue" w:hAnsi="Helvetica Neue"/>
              <w:iCs/>
            </w:rPr>
          </w:rPrChange>
        </w:rPr>
        <w:t>genomic</w:t>
      </w:r>
      <w:r w:rsidRPr="001B72BF">
        <w:t xml:space="preserve"> context of physical linkage</w:t>
      </w:r>
      <w:r w:rsidR="00492BD3" w:rsidRPr="001B72BF">
        <w:t xml:space="preserve"> is t</w:t>
      </w:r>
      <w:r w:rsidRPr="001B72BF">
        <w:t xml:space="preserve">he </w:t>
      </w:r>
      <w:r w:rsidRPr="001B72BF">
        <w:rPr>
          <w:rPrChange w:id="114" w:author="Thom Nelson" w:date="2019-04-23T11:15:00Z">
            <w:rPr>
              <w:rFonts w:ascii="Helvetica Neue" w:hAnsi="Helvetica Neue"/>
              <w:iCs/>
            </w:rPr>
          </w:rPrChange>
        </w:rPr>
        <w:t>geographic</w:t>
      </w:r>
      <w:r>
        <w:t xml:space="preserve"> context </w:t>
      </w:r>
      <w:r w:rsidR="00054C00">
        <w:t>over which</w:t>
      </w:r>
      <w:r>
        <w:t xml:space="preserve"> evolutionary processes </w:t>
      </w:r>
      <w:r w:rsidR="00D27C7D">
        <w:t>play out</w:t>
      </w:r>
      <w:r w:rsidR="00492BD3">
        <w:t xml:space="preserve"> </w:t>
      </w:r>
      <w:r w:rsidR="00E4566B">
        <w:fldChar w:fldCharType="begin">
          <w:fldData xml:space="preserve">PEVuZE5vdGU+PENpdGU+PEF1dGhvcj5DaGFybGVzd29ydGg8L0F1dGhvcj48WWVhcj4xOTk3PC9Z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</w:fldData>
        </w:fldChar>
      </w:r>
      <w:r w:rsidR="00E4566B">
        <w:instrText xml:space="preserve"> ADDIN EN.CITE </w:instrText>
      </w:r>
      <w:r w:rsidR="00E4566B">
        <w:fldChar w:fldCharType="begin">
          <w:fldData xml:space="preserve">PEVuZE5vdGU+PENpdGU+PEF1dGhvcj5DaGFybGVzd29ydGg8L0F1dGhvcj48WWVhcj4xOTk3PC9Z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Charlesworth</w:t>
      </w:r>
      <w:r w:rsidR="00E4566B" w:rsidRPr="00E4566B">
        <w:rPr>
          <w:i/>
          <w:noProof/>
        </w:rPr>
        <w:t xml:space="preserve"> et al.</w:t>
      </w:r>
      <w:r w:rsidR="00E4566B">
        <w:rPr>
          <w:noProof/>
        </w:rPr>
        <w:t xml:space="preserve"> 1997; </w:t>
      </w:r>
      <w:r w:rsidR="00E4566B" w:rsidRPr="00E4566B">
        <w:rPr>
          <w:smallCaps/>
          <w:noProof/>
        </w:rPr>
        <w:t>Lenormand</w:t>
      </w:r>
      <w:r w:rsidR="00E4566B">
        <w:rPr>
          <w:noProof/>
        </w:rPr>
        <w:t xml:space="preserve"> 2002; </w:t>
      </w:r>
      <w:r w:rsidR="00E4566B" w:rsidRPr="00E4566B">
        <w:rPr>
          <w:smallCaps/>
          <w:noProof/>
        </w:rPr>
        <w:t>Stankowski</w:t>
      </w:r>
      <w:r w:rsidR="00E4566B" w:rsidRPr="00E4566B">
        <w:rPr>
          <w:i/>
          <w:noProof/>
        </w:rPr>
        <w:t xml:space="preserve"> et al.</w:t>
      </w:r>
      <w:r w:rsidR="00E4566B">
        <w:rPr>
          <w:noProof/>
        </w:rPr>
        <w:t xml:space="preserve"> 2017)</w:t>
      </w:r>
      <w:r w:rsidR="00E4566B">
        <w:fldChar w:fldCharType="end"/>
      </w:r>
      <w:r>
        <w:t xml:space="preserve">. </w:t>
      </w:r>
      <w:ins w:id="115" w:author="Bill Cresko" w:date="2019-03-25T15:11:00Z">
        <w:r w:rsidR="001901DA">
          <w:t>A</w:t>
        </w:r>
      </w:ins>
      <w:del w:id="116" w:author="Bill Cresko" w:date="2019-03-25T15:11:00Z">
        <w:r w:rsidR="00BF673D" w:rsidDel="001901DA">
          <w:delText>While a</w:delText>
        </w:r>
      </w:del>
      <w:r w:rsidR="00BF673D">
        <w:t xml:space="preserve"> </w:t>
      </w:r>
      <w:r w:rsidR="00F01420">
        <w:t xml:space="preserve">single </w:t>
      </w:r>
      <w:r w:rsidR="00BF673D">
        <w:t xml:space="preserve">selective sweep </w:t>
      </w:r>
      <w:r w:rsidR="00F01420">
        <w:t xml:space="preserve">in one population </w:t>
      </w:r>
      <w:r w:rsidR="00BF673D">
        <w:t>can</w:t>
      </w:r>
      <w:r w:rsidR="00D27C7D">
        <w:t xml:space="preserve"> </w:t>
      </w:r>
      <w:r>
        <w:t>eliminate genetic variation at a selected locus and linked variants</w:t>
      </w:r>
      <w:r w:rsidR="00F24EE8">
        <w:t xml:space="preserve"> </w:t>
      </w:r>
      <w:r w:rsidR="00E4566B">
        <w:fldChar w:fldCharType="begin">
          <w:fldData xml:space="preserve">PEVuZE5vdGU+PENpdGU+PEF1dGhvcj5NYXluYXJkIFNtaXRoPC9BdXRob3I+PFllYXI+MTk3NDwv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</w:fldData>
        </w:fldChar>
      </w:r>
      <w:r w:rsidR="00E4566B">
        <w:instrText xml:space="preserve"> ADDIN EN.CITE </w:instrText>
      </w:r>
      <w:r w:rsidR="00E4566B">
        <w:fldChar w:fldCharType="begin">
          <w:fldData xml:space="preserve">PEVuZE5vdGU+PENpdGU+PEF1dGhvcj5NYXluYXJkIFNtaXRoPC9BdXRob3I+PFllYXI+MTk3NDwv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Maynard Smith and Haigh</w:t>
      </w:r>
      <w:r w:rsidR="00E4566B">
        <w:rPr>
          <w:noProof/>
        </w:rPr>
        <w:t xml:space="preserve"> 1974; </w:t>
      </w:r>
      <w:r w:rsidR="00E4566B" w:rsidRPr="00E4566B">
        <w:rPr>
          <w:smallCaps/>
          <w:noProof/>
        </w:rPr>
        <w:t>Fay and Wu</w:t>
      </w:r>
      <w:r w:rsidR="00E4566B">
        <w:rPr>
          <w:noProof/>
        </w:rPr>
        <w:t xml:space="preserve"> 2000; </w:t>
      </w:r>
      <w:r w:rsidR="00E4566B" w:rsidRPr="00E4566B">
        <w:rPr>
          <w:smallCaps/>
          <w:noProof/>
        </w:rPr>
        <w:t>Nielsen</w:t>
      </w:r>
      <w:r w:rsidR="00E4566B" w:rsidRPr="00E4566B">
        <w:rPr>
          <w:i/>
          <w:noProof/>
        </w:rPr>
        <w:t xml:space="preserve"> et al.</w:t>
      </w:r>
      <w:r w:rsidR="00E4566B">
        <w:rPr>
          <w:noProof/>
        </w:rPr>
        <w:t xml:space="preserve"> 2005)</w:t>
      </w:r>
      <w:r w:rsidR="00E4566B">
        <w:fldChar w:fldCharType="end"/>
      </w:r>
      <w:ins w:id="117" w:author="Bill Cresko" w:date="2019-03-25T15:12:00Z">
        <w:r w:rsidR="001901DA">
          <w:t>.</w:t>
        </w:r>
      </w:ins>
      <w:del w:id="118" w:author="Bill Cresko" w:date="2019-03-25T15:12:00Z">
        <w:r w:rsidDel="001901DA">
          <w:delText>,</w:delText>
        </w:r>
      </w:del>
      <w:r>
        <w:t xml:space="preserve"> </w:t>
      </w:r>
      <w:ins w:id="119" w:author="Bill Cresko" w:date="2019-03-25T15:12:00Z">
        <w:r w:rsidR="001901DA">
          <w:t xml:space="preserve">However, </w:t>
        </w:r>
        <w:r w:rsidR="0080551A">
          <w:t xml:space="preserve">in nature </w:t>
        </w:r>
        <w:r w:rsidR="001901DA">
          <w:t>s</w:t>
        </w:r>
      </w:ins>
      <w:del w:id="120" w:author="Bill Cresko" w:date="2019-03-25T15:12:00Z">
        <w:r w:rsidR="00F01420" w:rsidDel="001901DA">
          <w:delText xml:space="preserve">in nature </w:delText>
        </w:r>
        <w:r w:rsidDel="001901DA">
          <w:delText>s</w:delText>
        </w:r>
      </w:del>
      <w:r>
        <w:t>elective pressures tend to vary across time and space</w:t>
      </w:r>
      <w:ins w:id="121" w:author="Bill Cresko" w:date="2019-03-25T15:12:00Z">
        <w:r w:rsidR="001901DA">
          <w:t xml:space="preserve"> i</w:t>
        </w:r>
      </w:ins>
      <w:ins w:id="122" w:author="Bill Cresko" w:date="2019-03-25T15:13:00Z">
        <w:r w:rsidR="0080551A">
          <w:t>n ways that can maintain variation.</w:t>
        </w:r>
      </w:ins>
      <w:r w:rsidR="00F24EE8">
        <w:t xml:space="preserve"> </w:t>
      </w:r>
      <w:r w:rsidR="00E4566B">
        <w:fldChar w:fldCharType="begin">
          <w:fldData xml:space="preserve">PEVuZE5vdGU+PENpdGU+PEF1dGhvcj5FbmRsZXI8L0F1dGhvcj48WWVhcj4xOTc3PC9ZZWFyPjxS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L2FsdC1wZXJpb2RpY2FsPjxwYWdlcz4yMzEtMjUwPC9wYWdlcz48dm9sdW1lPjc1PC92b2x1bWU+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dXJlPC9hYmJyLTE+PC9hbHQtcGVyaW9kaWNhbD48cGFnZXM+ODYxLTg2NDwvcGFnZXM+PHZvbHVt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==
</w:fldData>
        </w:fldChar>
      </w:r>
      <w:r w:rsidR="00E4566B">
        <w:instrText xml:space="preserve"> ADDIN EN.CITE </w:instrText>
      </w:r>
      <w:r w:rsidR="00E4566B">
        <w:fldChar w:fldCharType="begin">
          <w:fldData xml:space="preserve">PEVuZE5vdGU+PENpdGU+PEF1dGhvcj5FbmRsZXI8L0F1dGhvcj48WWVhcj4xOTc3PC9ZZWFyPjxS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L2FsdC1wZXJpb2RpY2FsPjxwYWdlcz4yMzEtMjUwPC9wYWdlcz48dm9sdW1lPjc1PC92b2x1bWU+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dXJlPC9hYmJyLTE+PC9hbHQtcGVyaW9kaWNhbD48cGFnZXM+ODYxLTg2NDwvcGFnZXM+PHZvbHVt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==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Clausen</w:t>
      </w:r>
      <w:r w:rsidR="00E4566B" w:rsidRPr="00E4566B">
        <w:rPr>
          <w:i/>
          <w:noProof/>
        </w:rPr>
        <w:t xml:space="preserve"> et al.</w:t>
      </w:r>
      <w:r w:rsidR="00E4566B">
        <w:rPr>
          <w:noProof/>
        </w:rPr>
        <w:t xml:space="preserve"> 1941; </w:t>
      </w:r>
      <w:r w:rsidR="00E4566B" w:rsidRPr="00E4566B">
        <w:rPr>
          <w:smallCaps/>
          <w:noProof/>
        </w:rPr>
        <w:t>Endler</w:t>
      </w:r>
      <w:r w:rsidR="00E4566B">
        <w:rPr>
          <w:noProof/>
        </w:rPr>
        <w:t xml:space="preserve"> 1977; </w:t>
      </w:r>
      <w:r w:rsidR="00E4566B" w:rsidRPr="00E4566B">
        <w:rPr>
          <w:smallCaps/>
          <w:noProof/>
        </w:rPr>
        <w:t>Lenormand</w:t>
      </w:r>
      <w:r w:rsidR="00E4566B" w:rsidRPr="00E4566B">
        <w:rPr>
          <w:i/>
          <w:noProof/>
        </w:rPr>
        <w:t xml:space="preserve"> et al.</w:t>
      </w:r>
      <w:r w:rsidR="00E4566B">
        <w:rPr>
          <w:noProof/>
        </w:rPr>
        <w:t xml:space="preserve"> 1999)</w:t>
      </w:r>
      <w:r w:rsidR="00E4566B">
        <w:fldChar w:fldCharType="end"/>
      </w:r>
      <w:r>
        <w:t xml:space="preserve">. </w:t>
      </w:r>
      <w:r w:rsidR="007502A0">
        <w:t>T</w:t>
      </w:r>
      <w:r>
        <w:t xml:space="preserve">emporally fluctuating selection can maintain </w:t>
      </w:r>
      <w:del w:id="123" w:author="Bill Cresko" w:date="2019-03-25T15:13:00Z">
        <w:r w:rsidDel="0080551A">
          <w:delText xml:space="preserve">selected </w:delText>
        </w:r>
      </w:del>
      <w:r>
        <w:t xml:space="preserve">alleles at intermediate frequencies, as has been observed in </w:t>
      </w:r>
      <w:r>
        <w:rPr>
          <w:rFonts w:ascii="Helvetica Neue" w:hAnsi="Helvetica Neue"/>
          <w:i/>
          <w:iCs/>
        </w:rPr>
        <w:t>Drosophila melanogaster</w:t>
      </w:r>
      <w:r>
        <w:t xml:space="preserve"> </w:t>
      </w:r>
      <w:r w:rsidR="0018404D">
        <w:fldChar w:fldCharType="begin"/>
      </w:r>
      <w:r w:rsidR="00235FE4">
        <w:instrText xml:space="preserve"> ADDIN EN.CITE &lt;EndNote&gt;&lt;Cite&gt;&lt;Author&gt;Bergland&lt;/Author&gt;&lt;Year&gt;2014&lt;/Year&gt;&lt;RecNum&gt;1989&lt;/RecNum&gt;&lt;DisplayText&gt;(&lt;style face="smallcaps"&gt;Bergland&lt;/style&gt;&lt;style face="italic"&gt; et al.&lt;/style&gt; 2014)&lt;/DisplayText&gt;&lt;record&gt;&lt;rec-number&gt;1989&lt;/rec-number&gt;&lt;foreign-keys&gt;&lt;key app="EN" db-id="ex0vdsfepzfzrhe2rs7vz056dtzpe9f5dref" timestamp="1538071607"&gt;1989&lt;/key&gt;&lt;/foreign-keys&gt;&lt;ref-type name="Journal Article"&gt;17&lt;/ref-type&gt;&lt;contributors&gt;&lt;authors&gt;&lt;author&gt;Bergland, A. O.&lt;/author&gt;&lt;author&gt;Behrman, E. L.&lt;/author&gt;&lt;author&gt;O&amp;apos;Brien, K. R.&lt;/author&gt;&lt;author&gt;Schmidt, P. S.&lt;/author&gt;&lt;author&gt;Petrov, D. A.&lt;/author&gt;&lt;/authors&gt;&lt;/contributors&gt;&lt;auth-address&gt;Stanford Univ, Dept Biol, Stanford, CA 94305 USA&amp;#xD;Univ Penn, Dept Biol, Philadelphia, PA 19104 USA&lt;/auth-address&gt;&lt;titles&gt;&lt;title&gt;Genomic Evidence of Rapid and Stable Adaptive Oscillations over Seasonal Time Scales in Drosophila&lt;/title&gt;&lt;secondary-title&gt;Plos Genetics&lt;/secondary-title&gt;&lt;alt-title&gt;Plos Genet&lt;/alt-title&gt;&lt;/titles&gt;&lt;periodical&gt;&lt;full-title&gt;Plos Genetics&lt;/full-title&gt;&lt;abbr-1&gt;Plos Genet&lt;/abbr-1&gt;&lt;/periodical&gt;&lt;alt-periodical&gt;&lt;full-title&gt;Plos Genetics&lt;/full-title&gt;&lt;abbr-1&gt;Plos Genet&lt;/abbr-1&gt;&lt;/alt-periodical&gt;&lt;volume&gt;10&lt;/volume&gt;&lt;number&gt;11&lt;/number&gt;&lt;keywords&gt;&lt;keyword&gt;south amherst population&lt;/keyword&gt;&lt;keyword&gt;dipsa-bifurcata fallen&lt;/keyword&gt;&lt;keyword&gt;natural-populations&lt;/keyword&gt;&lt;keyword&gt;genetic-variation&lt;/keyword&gt;&lt;keyword&gt;starvation resistance&lt;/keyword&gt;&lt;keyword&gt;heterogeneous environment&lt;/keyword&gt;&lt;keyword&gt;overlapping generations&lt;/keyword&gt;&lt;keyword&gt;fluctuating selection&lt;/keyword&gt;&lt;keyword&gt;latitudinal clines&lt;/keyword&gt;&lt;keyword&gt;life-history&lt;/keyword&gt;&lt;/keywords&gt;&lt;dates&gt;&lt;year&gt;2014&lt;/year&gt;&lt;pub-dates&gt;&lt;date&gt;Nov&lt;/date&gt;&lt;/pub-dates&gt;&lt;/dates&gt;&lt;isbn&gt;1553-7390&lt;/isbn&gt;&lt;accession-num&gt;WOS:000345455200026&lt;/accession-num&gt;&lt;urls&gt;&lt;related-urls&gt;&lt;url&gt;&amp;lt;Go to ISI&amp;gt;://WOS:000345455200026&lt;/url&gt;&lt;/related-urls&gt;&lt;/urls&gt;&lt;electronic-resource-num&gt;ARTN e1004775&amp;#xD;10.1371/journal.pgen.1004775&lt;/electronic-resource-num&gt;&lt;language&gt;English&lt;/language&gt;&lt;/record&gt;&lt;/Cite&gt;&lt;/EndNote&gt;</w:instrText>
      </w:r>
      <w:r w:rsidR="0018404D">
        <w:fldChar w:fldCharType="separate"/>
      </w:r>
      <w:r w:rsidR="00235FE4">
        <w:rPr>
          <w:noProof/>
        </w:rPr>
        <w:t>(</w:t>
      </w:r>
      <w:r w:rsidR="00235FE4" w:rsidRPr="00235FE4">
        <w:rPr>
          <w:smallCaps/>
          <w:noProof/>
        </w:rPr>
        <w:t>Bergland</w:t>
      </w:r>
      <w:r w:rsidR="00235FE4" w:rsidRPr="00235FE4">
        <w:rPr>
          <w:i/>
          <w:noProof/>
        </w:rPr>
        <w:t xml:space="preserve"> et al.</w:t>
      </w:r>
      <w:r w:rsidR="00235FE4">
        <w:rPr>
          <w:noProof/>
        </w:rPr>
        <w:t xml:space="preserve"> 2014)</w:t>
      </w:r>
      <w:r w:rsidR="0018404D">
        <w:fldChar w:fldCharType="end"/>
      </w:r>
      <w:r>
        <w:t xml:space="preserve"> and the yellow monkeyflower, </w:t>
      </w:r>
      <w:r>
        <w:rPr>
          <w:rFonts w:ascii="Helvetica Neue" w:hAnsi="Helvetica Neue"/>
          <w:i/>
          <w:iCs/>
        </w:rPr>
        <w:t>Mimulus guttatus</w:t>
      </w:r>
      <w:r w:rsidR="0018404D">
        <w:t xml:space="preserve"> </w:t>
      </w:r>
      <w:r w:rsidR="0018404D">
        <w:fldChar w:fldCharType="begin"/>
      </w:r>
      <w:r w:rsidR="00235FE4">
        <w:instrText xml:space="preserve"> ADDIN EN.CITE &lt;EndNote&gt;&lt;Cite&gt;&lt;Author&gt;Troth&lt;/Author&gt;&lt;Year&gt;2018&lt;/Year&gt;&lt;RecNum&gt;1990&lt;/RecNum&gt;&lt;DisplayText&gt;(&lt;style face="smallcaps"&gt;Troth&lt;/style&gt;&lt;style face="italic"&gt; et al.&lt;/style&gt; 2018)&lt;/DisplayText&gt;&lt;record&gt;&lt;rec-number&gt;1990&lt;/rec-number&gt;&lt;foreign-keys&gt;&lt;key app="EN" db-id="ex0vdsfepzfzrhe2rs7vz056dtzpe9f5dref" timestamp="1538071629"&gt;1990&lt;/key&gt;&lt;/foreign-keys&gt;&lt;ref-type name="Journal Article"&gt;17&lt;/ref-type&gt;&lt;contributors&gt;&lt;authors&gt;&lt;author&gt;Troth, Ashley&lt;/author&gt;&lt;author&gt;Puzey, Joshua R.&lt;/author&gt;&lt;author&gt;Kim, Rebecca S.&lt;/author&gt;&lt;author&gt;Willis, John H.&lt;/author&gt;&lt;author&gt;Kelly, John K.&lt;/author&gt;&lt;/authors&gt;&lt;/contributors&gt;&lt;titles&gt;&lt;title&gt;Selective trade-offs maintain alleles underpinning complex trait variation in plants&lt;/title&gt;&lt;secondary-title&gt;Science&lt;/secondary-title&gt;&lt;/titles&gt;&lt;periodical&gt;&lt;full-title&gt;Science&lt;/full-title&gt;&lt;abbr-1&gt;Science&lt;/abbr-1&gt;&lt;/periodical&gt;&lt;pages&gt;475-478&lt;/pages&gt;&lt;volume&gt;361&lt;/volume&gt;&lt;dates&gt;&lt;year&gt;2018&lt;/year&gt;&lt;pub-dates&gt;&lt;date&gt;2018-08-03 00:00:00&lt;/date&gt;&lt;/pub-dates&gt;&lt;/dates&gt;&lt;urls&gt;&lt;/urls&gt;&lt;/record&gt;&lt;/Cite&gt;&lt;/EndNote&gt;</w:instrText>
      </w:r>
      <w:r w:rsidR="0018404D">
        <w:fldChar w:fldCharType="separate"/>
      </w:r>
      <w:r w:rsidR="00235FE4">
        <w:rPr>
          <w:noProof/>
        </w:rPr>
        <w:t>(</w:t>
      </w:r>
      <w:r w:rsidR="00235FE4" w:rsidRPr="00235FE4">
        <w:rPr>
          <w:smallCaps/>
          <w:noProof/>
        </w:rPr>
        <w:t>Troth</w:t>
      </w:r>
      <w:r w:rsidR="00235FE4" w:rsidRPr="00235FE4">
        <w:rPr>
          <w:i/>
          <w:noProof/>
        </w:rPr>
        <w:t xml:space="preserve"> et al.</w:t>
      </w:r>
      <w:r w:rsidR="00235FE4">
        <w:rPr>
          <w:noProof/>
        </w:rPr>
        <w:t xml:space="preserve"> 2018)</w:t>
      </w:r>
      <w:r w:rsidR="0018404D">
        <w:fldChar w:fldCharType="end"/>
      </w:r>
      <w:r>
        <w:t xml:space="preserve">. </w:t>
      </w:r>
      <w:r w:rsidR="00B92A95">
        <w:t>L</w:t>
      </w:r>
      <w:r>
        <w:t xml:space="preserve">ocal adaptation </w:t>
      </w:r>
      <w:r w:rsidR="00B92A95">
        <w:t xml:space="preserve">in a geographically structured species </w:t>
      </w:r>
      <w:r>
        <w:t xml:space="preserve">can lead to the partitioning of variation among populations </w:t>
      </w:r>
      <w:r w:rsidR="00B92A95">
        <w:t xml:space="preserve">and the maintenance of </w:t>
      </w:r>
      <w:r>
        <w:t xml:space="preserve">alternatively adaptive alleles </w:t>
      </w:r>
      <w:r w:rsidR="0018404D">
        <w:fldChar w:fldCharType="begin">
          <w:fldData xml:space="preserve">PEVuZE5vdGU+PENpdGU+PEF1dGhvcj5DaGFybGVzd29ydGg8L0F1dGhvcj48WWVhcj4yMDAzPC9Z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</w:fldData>
        </w:fldChar>
      </w:r>
      <w:r w:rsidR="00235FE4">
        <w:instrText xml:space="preserve"> ADDIN EN.CITE </w:instrText>
      </w:r>
      <w:r w:rsidR="00235FE4">
        <w:fldChar w:fldCharType="begin">
          <w:fldData xml:space="preserve">PEVuZE5vdGU+PENpdGU+PEF1dGhvcj5DaGFybGVzd29ydGg8L0F1dGhvcj48WWVhcj4yMDAzPC9Z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</w:fldData>
        </w:fldChar>
      </w:r>
      <w:r w:rsidR="00235FE4">
        <w:instrText xml:space="preserve"> ADDIN EN.CITE.DATA </w:instrText>
      </w:r>
      <w:r w:rsidR="00235FE4">
        <w:fldChar w:fldCharType="end"/>
      </w:r>
      <w:r w:rsidR="0018404D">
        <w:fldChar w:fldCharType="separate"/>
      </w:r>
      <w:r w:rsidR="00235FE4">
        <w:rPr>
          <w:noProof/>
        </w:rPr>
        <w:t>(</w:t>
      </w:r>
      <w:r w:rsidR="00235FE4" w:rsidRPr="00235FE4">
        <w:rPr>
          <w:smallCaps/>
          <w:noProof/>
        </w:rPr>
        <w:t>Charlesworth</w:t>
      </w:r>
      <w:r w:rsidR="00235FE4" w:rsidRPr="00235FE4">
        <w:rPr>
          <w:i/>
          <w:noProof/>
        </w:rPr>
        <w:t xml:space="preserve"> et al.</w:t>
      </w:r>
      <w:r w:rsidR="00235FE4">
        <w:rPr>
          <w:noProof/>
        </w:rPr>
        <w:t xml:space="preserve"> 2003; </w:t>
      </w:r>
      <w:r w:rsidR="00235FE4" w:rsidRPr="00235FE4">
        <w:rPr>
          <w:smallCaps/>
          <w:noProof/>
        </w:rPr>
        <w:t>Wallbank</w:t>
      </w:r>
      <w:r w:rsidR="00235FE4" w:rsidRPr="00235FE4">
        <w:rPr>
          <w:i/>
          <w:noProof/>
        </w:rPr>
        <w:t xml:space="preserve"> et al.</w:t>
      </w:r>
      <w:r w:rsidR="00235FE4">
        <w:rPr>
          <w:noProof/>
        </w:rPr>
        <w:t xml:space="preserve"> 2016; </w:t>
      </w:r>
      <w:r w:rsidR="00235FE4" w:rsidRPr="00235FE4">
        <w:rPr>
          <w:smallCaps/>
          <w:noProof/>
        </w:rPr>
        <w:t>Nelson and Cresko</w:t>
      </w:r>
      <w:r w:rsidR="00235FE4">
        <w:rPr>
          <w:noProof/>
        </w:rPr>
        <w:t xml:space="preserve"> 2018)</w:t>
      </w:r>
      <w:r w:rsidR="0018404D">
        <w:fldChar w:fldCharType="end"/>
      </w:r>
      <w:r w:rsidR="00B92A95">
        <w:t xml:space="preserve"> as has been </w:t>
      </w:r>
      <w:r>
        <w:t xml:space="preserve">observed </w:t>
      </w:r>
      <w:r w:rsidR="00B92A95">
        <w:t>in</w:t>
      </w:r>
      <w:r w:rsidR="00DC499B">
        <w:t xml:space="preserve"> insects </w:t>
      </w:r>
      <w:r w:rsidR="00E4566B">
        <w:fldChar w:fldCharType="begin">
          <w:fldData xml:space="preserve">PEVuZE5vdGU+PENpdGU+PEF1dGhvcj5NZXR0bGVyPC9BdXRob3I+PFllYXI+MTk3NzwvWWVhcj48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</w:fldData>
        </w:fldChar>
      </w:r>
      <w:r w:rsidR="00E4566B">
        <w:instrText xml:space="preserve"> ADDIN EN.CITE </w:instrText>
      </w:r>
      <w:r w:rsidR="00E4566B">
        <w:fldChar w:fldCharType="begin">
          <w:fldData xml:space="preserve">PEVuZE5vdGU+PENpdGU+PEF1dGhvcj5NZXR0bGVyPC9BdXRob3I+PFllYXI+MTk3NzwvWWVhcj48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Mettler</w:t>
      </w:r>
      <w:r w:rsidR="00E4566B" w:rsidRPr="00E4566B">
        <w:rPr>
          <w:i/>
          <w:noProof/>
        </w:rPr>
        <w:t xml:space="preserve"> et al.</w:t>
      </w:r>
      <w:r w:rsidR="00E4566B">
        <w:rPr>
          <w:noProof/>
        </w:rPr>
        <w:t xml:space="preserve"> 1977; </w:t>
      </w:r>
      <w:r w:rsidR="00E4566B" w:rsidRPr="00E4566B">
        <w:rPr>
          <w:smallCaps/>
          <w:noProof/>
        </w:rPr>
        <w:t>Nosil and Crespi</w:t>
      </w:r>
      <w:r w:rsidR="00E4566B">
        <w:rPr>
          <w:noProof/>
        </w:rPr>
        <w:t xml:space="preserve"> 2006)</w:t>
      </w:r>
      <w:r w:rsidR="00E4566B">
        <w:fldChar w:fldCharType="end"/>
      </w:r>
      <w:r w:rsidR="00DC499B">
        <w:t xml:space="preserve">, </w:t>
      </w:r>
      <w:commentRangeStart w:id="124"/>
      <w:r w:rsidR="00DC499B">
        <w:t xml:space="preserve">plants </w:t>
      </w:r>
      <w:commentRangeEnd w:id="124"/>
      <w:r w:rsidR="001048C1">
        <w:rPr>
          <w:rStyle w:val="CommentReference"/>
          <w:rFonts w:ascii="Times New Roman" w:hAnsi="Times New Roman" w:cs="Times New Roman"/>
          <w:color w:val="auto"/>
        </w:rPr>
        <w:commentReference w:id="124"/>
      </w:r>
      <w:r w:rsidR="00E4566B">
        <w:fldChar w:fldCharType="begin">
          <w:fldData xml:space="preserve">PEVuZE5vdGU+PENpdGU+PEF1dGhvcj5DbGF1c2VuPC9BdXRob3I+PFllYXI+MTk0MTwvWWVhcj48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</w:fldData>
        </w:fldChar>
      </w:r>
      <w:r w:rsidR="00E4566B">
        <w:instrText xml:space="preserve"> ADDIN EN.CITE </w:instrText>
      </w:r>
      <w:r w:rsidR="00E4566B">
        <w:fldChar w:fldCharType="begin">
          <w:fldData xml:space="preserve">PEVuZE5vdGU+PENpdGU+PEF1dGhvcj5DbGF1c2VuPC9BdXRob3I+PFllYXI+MTk0MTwvWWVhcj48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Clausen</w:t>
      </w:r>
      <w:r w:rsidR="00E4566B" w:rsidRPr="00E4566B">
        <w:rPr>
          <w:i/>
          <w:noProof/>
        </w:rPr>
        <w:t xml:space="preserve"> et al.</w:t>
      </w:r>
      <w:r w:rsidR="00E4566B">
        <w:rPr>
          <w:noProof/>
        </w:rPr>
        <w:t xml:space="preserve"> 1941; </w:t>
      </w:r>
      <w:r w:rsidR="00E4566B" w:rsidRPr="00E4566B">
        <w:rPr>
          <w:smallCaps/>
          <w:noProof/>
        </w:rPr>
        <w:t>Angert</w:t>
      </w:r>
      <w:r w:rsidR="00E4566B" w:rsidRPr="00E4566B">
        <w:rPr>
          <w:i/>
          <w:noProof/>
        </w:rPr>
        <w:t xml:space="preserve"> et al.</w:t>
      </w:r>
      <w:r w:rsidR="00E4566B">
        <w:rPr>
          <w:noProof/>
        </w:rPr>
        <w:t xml:space="preserve"> 2018)</w:t>
      </w:r>
      <w:r w:rsidR="00E4566B">
        <w:fldChar w:fldCharType="end"/>
      </w:r>
      <w:r w:rsidR="00DC499B">
        <w:t xml:space="preserve">, and vertebrates </w:t>
      </w:r>
      <w:r w:rsidR="00E4566B">
        <w:fldChar w:fldCharType="begin">
          <w:fldData xml:space="preserve">PEVuZE5vdGU+PENpdGU+PEF1dGhvcj5Kb25lczwvQXV0aG9yPjxZZWFyPjIwMTg8L1llYXI+PFJl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=
</w:fldData>
        </w:fldChar>
      </w:r>
      <w:r w:rsidR="00E4566B">
        <w:instrText xml:space="preserve"> ADDIN EN.CITE </w:instrText>
      </w:r>
      <w:r w:rsidR="00E4566B">
        <w:fldChar w:fldCharType="begin">
          <w:fldData xml:space="preserve">PEVuZE5vdGU+PENpdGU+PEF1dGhvcj5Kb25lczwvQXV0aG9yPjxZZWFyPjIwMTg8L1llYXI+PFJl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=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Hoekstra</w:t>
      </w:r>
      <w:r w:rsidR="00E4566B" w:rsidRPr="00E4566B">
        <w:rPr>
          <w:i/>
          <w:noProof/>
        </w:rPr>
        <w:t xml:space="preserve"> et al.</w:t>
      </w:r>
      <w:r w:rsidR="00E4566B">
        <w:rPr>
          <w:noProof/>
        </w:rPr>
        <w:t xml:space="preserve"> 2004; </w:t>
      </w:r>
      <w:r w:rsidR="00E4566B" w:rsidRPr="00E4566B">
        <w:rPr>
          <w:smallCaps/>
          <w:noProof/>
        </w:rPr>
        <w:t>Jones</w:t>
      </w:r>
      <w:r w:rsidR="00E4566B" w:rsidRPr="00E4566B">
        <w:rPr>
          <w:i/>
          <w:noProof/>
        </w:rPr>
        <w:t xml:space="preserve"> et al.</w:t>
      </w:r>
      <w:r w:rsidR="00E4566B">
        <w:rPr>
          <w:noProof/>
        </w:rPr>
        <w:t xml:space="preserve"> 2018)</w:t>
      </w:r>
      <w:r w:rsidR="00E4566B">
        <w:fldChar w:fldCharType="end"/>
      </w:r>
      <w:r>
        <w:t>.</w:t>
      </w:r>
      <w:r w:rsidR="00F57752">
        <w:t xml:space="preserve"> </w:t>
      </w:r>
      <w:r w:rsidR="006F65BC">
        <w:t>Consequently, g</w:t>
      </w:r>
      <w:r w:rsidR="00D27C7D">
        <w:t xml:space="preserve">ene </w:t>
      </w:r>
      <w:r>
        <w:t xml:space="preserve">flow </w:t>
      </w:r>
      <w:r w:rsidR="00D27C7D">
        <w:t>can strongly influence</w:t>
      </w:r>
      <w:r w:rsidR="00F01420">
        <w:t xml:space="preserve"> </w:t>
      </w:r>
      <w:r>
        <w:t xml:space="preserve">the geographic distribution of genetic variation among populations </w:t>
      </w:r>
      <w:r w:rsidR="00E4566B">
        <w:fldChar w:fldCharType="begin">
          <w:fldData xml:space="preserve">PEVuZE5vdGU+PENpdGU+PEF1dGhvcj5XcmlnaHQ8L0F1dGhvcj48WWVhcj4xOTMxPC9ZZWFyPjxS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</w:fldData>
        </w:fldChar>
      </w:r>
      <w:r w:rsidR="00E4566B">
        <w:instrText xml:space="preserve"> ADDIN EN.CITE </w:instrText>
      </w:r>
      <w:r w:rsidR="00E4566B">
        <w:fldChar w:fldCharType="begin">
          <w:fldData xml:space="preserve">PEVuZE5vdGU+PENpdGU+PEF1dGhvcj5XcmlnaHQ8L0F1dGhvcj48WWVhcj4xOTMxPC9ZZWFyPjxS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Wright</w:t>
      </w:r>
      <w:r w:rsidR="00E4566B">
        <w:rPr>
          <w:noProof/>
        </w:rPr>
        <w:t xml:space="preserve"> 1931; </w:t>
      </w:r>
      <w:r w:rsidR="00E4566B" w:rsidRPr="00E4566B">
        <w:rPr>
          <w:smallCaps/>
          <w:noProof/>
        </w:rPr>
        <w:t>Slatkin</w:t>
      </w:r>
      <w:r w:rsidR="00E4566B">
        <w:rPr>
          <w:noProof/>
        </w:rPr>
        <w:t xml:space="preserve"> 1985)</w:t>
      </w:r>
      <w:r w:rsidR="00E4566B">
        <w:fldChar w:fldCharType="end"/>
      </w:r>
      <w:r>
        <w:t xml:space="preserve"> and across species boundaries</w:t>
      </w:r>
      <w:r w:rsidR="005A2FBB">
        <w:t xml:space="preserve"> </w:t>
      </w:r>
      <w:r w:rsidR="00E4566B">
        <w:fldChar w:fldCharType="begin">
          <w:fldData xml:space="preserve">PEVuZE5vdGU+PENpdGU+PEF1dGhvcj5QYXJkby1EaWF6PC9BdXRob3I+PFllYXI+MjAxMjwvWWVh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</w:fldData>
        </w:fldChar>
      </w:r>
      <w:r w:rsidR="00E4566B">
        <w:instrText xml:space="preserve"> ADDIN EN.CITE </w:instrText>
      </w:r>
      <w:r w:rsidR="00E4566B">
        <w:fldChar w:fldCharType="begin">
          <w:fldData xml:space="preserve">PEVuZE5vdGU+PENpdGU+PEF1dGhvcj5QYXJkby1EaWF6PC9BdXRob3I+PFllYXI+MjAxMjwvWWVh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Pardo-Diaz</w:t>
      </w:r>
      <w:r w:rsidR="00E4566B" w:rsidRPr="00E4566B">
        <w:rPr>
          <w:i/>
          <w:noProof/>
        </w:rPr>
        <w:t xml:space="preserve"> et al.</w:t>
      </w:r>
      <w:r w:rsidR="00E4566B">
        <w:rPr>
          <w:noProof/>
        </w:rPr>
        <w:t xml:space="preserve"> 2012; </w:t>
      </w:r>
      <w:r w:rsidR="00E4566B" w:rsidRPr="00E4566B">
        <w:rPr>
          <w:smallCaps/>
          <w:noProof/>
        </w:rPr>
        <w:t>Fontaine</w:t>
      </w:r>
      <w:r w:rsidR="00E4566B" w:rsidRPr="00E4566B">
        <w:rPr>
          <w:i/>
          <w:noProof/>
        </w:rPr>
        <w:t xml:space="preserve"> et al.</w:t>
      </w:r>
      <w:r w:rsidR="00E4566B">
        <w:rPr>
          <w:noProof/>
        </w:rPr>
        <w:t xml:space="preserve"> 2015)</w:t>
      </w:r>
      <w:r w:rsidR="00E4566B">
        <w:fldChar w:fldCharType="end"/>
      </w:r>
      <w:r w:rsidR="006F65BC">
        <w:t xml:space="preserve">. </w:t>
      </w:r>
      <w:ins w:id="125" w:author="Bill Cresko" w:date="2019-03-25T15:14:00Z">
        <w:r w:rsidR="0080551A">
          <w:t>Although</w:t>
        </w:r>
      </w:ins>
      <w:ins w:id="126" w:author="Bill Cresko" w:date="2019-04-23T11:39:00Z">
        <w:r w:rsidR="00D96EEA">
          <w:t xml:space="preserve"> </w:t>
        </w:r>
      </w:ins>
      <w:ins w:id="127" w:author="Bill Cresko" w:date="2019-03-25T15:14:00Z">
        <w:r w:rsidR="0080551A">
          <w:t>g</w:t>
        </w:r>
      </w:ins>
      <w:del w:id="128" w:author="Bill Cresko" w:date="2019-03-25T15:14:00Z">
        <w:r w:rsidR="006F65BC" w:rsidDel="0080551A">
          <w:delText>G</w:delText>
        </w:r>
      </w:del>
      <w:r w:rsidR="006F65BC">
        <w:t xml:space="preserve">enetic </w:t>
      </w:r>
      <w:r>
        <w:t xml:space="preserve">introgression from one species to another </w:t>
      </w:r>
      <w:ins w:id="129" w:author="Bill Cresko" w:date="2019-03-25T15:10:00Z">
        <w:r w:rsidR="00E8200A">
          <w:t xml:space="preserve">may impede neutral divergence, </w:t>
        </w:r>
      </w:ins>
      <w:ins w:id="130" w:author="Bill Cresko" w:date="2019-03-25T15:14:00Z">
        <w:r w:rsidR="0080551A">
          <w:t>it</w:t>
        </w:r>
      </w:ins>
      <w:ins w:id="131" w:author="Bill Cresko" w:date="2019-03-25T15:10:00Z">
        <w:r w:rsidR="00E8200A">
          <w:t xml:space="preserve"> </w:t>
        </w:r>
      </w:ins>
      <w:r>
        <w:t>can</w:t>
      </w:r>
      <w:r w:rsidR="00C43E78">
        <w:t xml:space="preserve"> </w:t>
      </w:r>
      <w:del w:id="132" w:author="Bill Cresko" w:date="2019-03-25T15:14:00Z">
        <w:r w:rsidR="006F65BC" w:rsidDel="0080551A">
          <w:delText xml:space="preserve">even </w:delText>
        </w:r>
      </w:del>
      <w:ins w:id="133" w:author="Bill Cresko" w:date="2019-03-25T15:14:00Z">
        <w:r w:rsidR="0080551A">
          <w:t xml:space="preserve">actually </w:t>
        </w:r>
      </w:ins>
      <w:r w:rsidR="00C43E78">
        <w:t xml:space="preserve">fuel adaptive diversification </w:t>
      </w:r>
      <w:r w:rsidR="00E4566B">
        <w:fldChar w:fldCharType="begin">
          <w:fldData xml:space="preserve">PEVuZE5vdGU+PENpdGU+PEF1dGhvcj5TdGFua293c2tpPC9BdXRob3I+PFllYXI+MjAxNTwvWWVh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</w:fldData>
        </w:fldChar>
      </w:r>
      <w:r w:rsidR="00E4566B">
        <w:instrText xml:space="preserve"> ADDIN EN.CITE </w:instrText>
      </w:r>
      <w:r w:rsidR="00E4566B">
        <w:fldChar w:fldCharType="begin">
          <w:fldData xml:space="preserve">PEVuZE5vdGU+PENpdGU+PEF1dGhvcj5TdGFua293c2tpPC9BdXRob3I+PFllYXI+MjAxNTwvWWVh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Stankowski and Streisfeld</w:t>
      </w:r>
      <w:r w:rsidR="00E4566B">
        <w:rPr>
          <w:noProof/>
        </w:rPr>
        <w:t xml:space="preserve"> 2015; </w:t>
      </w:r>
      <w:r w:rsidR="00E4566B" w:rsidRPr="00E4566B">
        <w:rPr>
          <w:smallCaps/>
          <w:noProof/>
        </w:rPr>
        <w:t>Wallbank</w:t>
      </w:r>
      <w:r w:rsidR="00E4566B" w:rsidRPr="00E4566B">
        <w:rPr>
          <w:i/>
          <w:noProof/>
        </w:rPr>
        <w:t xml:space="preserve"> et al.</w:t>
      </w:r>
      <w:r w:rsidR="00E4566B">
        <w:rPr>
          <w:noProof/>
        </w:rPr>
        <w:t xml:space="preserve"> 2016; </w:t>
      </w:r>
      <w:r w:rsidR="00E4566B" w:rsidRPr="00E4566B">
        <w:rPr>
          <w:smallCaps/>
          <w:noProof/>
        </w:rPr>
        <w:t>Jones</w:t>
      </w:r>
      <w:r w:rsidR="00E4566B" w:rsidRPr="00E4566B">
        <w:rPr>
          <w:i/>
          <w:noProof/>
        </w:rPr>
        <w:t xml:space="preserve"> et al.</w:t>
      </w:r>
      <w:r w:rsidR="00E4566B">
        <w:rPr>
          <w:noProof/>
        </w:rPr>
        <w:t xml:space="preserve"> 2018)</w:t>
      </w:r>
      <w:r w:rsidR="00E4566B">
        <w:fldChar w:fldCharType="end"/>
      </w:r>
      <w:r>
        <w:t xml:space="preserve">. </w:t>
      </w:r>
    </w:p>
    <w:p w14:paraId="786092E9" w14:textId="5B42BE6D" w:rsidR="006B441F" w:rsidRDefault="001B72BF" w:rsidP="009108DB">
      <w:pPr>
        <w:pStyle w:val="Body"/>
        <w:ind w:firstLine="720"/>
        <w:rPr>
          <w:ins w:id="134" w:author="Thom Nelson" w:date="2019-04-23T10:50:00Z"/>
        </w:rPr>
      </w:pPr>
      <w:ins w:id="135" w:author="Thom Nelson" w:date="2019-04-23T11:16:00Z">
        <w:r>
          <w:lastRenderedPageBreak/>
          <w:t xml:space="preserve">Even in the absence of selection, population subdivision </w:t>
        </w:r>
      </w:ins>
      <w:ins w:id="136" w:author="Thom Nelson" w:date="2019-04-23T11:24:00Z">
        <w:r w:rsidR="006729FF">
          <w:t>alone</w:t>
        </w:r>
      </w:ins>
      <w:ins w:id="137" w:author="Thom Nelson" w:date="2019-04-23T11:16:00Z">
        <w:r>
          <w:t xml:space="preserve"> may affect </w:t>
        </w:r>
      </w:ins>
      <w:ins w:id="138" w:author="Thom Nelson" w:date="2019-04-23T11:31:00Z">
        <w:r w:rsidR="0017612E">
          <w:t>the overall abundance</w:t>
        </w:r>
      </w:ins>
      <w:ins w:id="139" w:author="Thom Nelson" w:date="2019-04-23T11:18:00Z">
        <w:r>
          <w:t xml:space="preserve"> of </w:t>
        </w:r>
      </w:ins>
      <w:ins w:id="140" w:author="Thom Nelson" w:date="2019-04-23T11:25:00Z">
        <w:r w:rsidR="006729FF">
          <w:t xml:space="preserve">neutral </w:t>
        </w:r>
      </w:ins>
      <w:ins w:id="141" w:author="Thom Nelson" w:date="2019-04-23T11:23:00Z">
        <w:r w:rsidR="006729FF">
          <w:t xml:space="preserve">genetic </w:t>
        </w:r>
      </w:ins>
      <w:ins w:id="142" w:author="Thom Nelson" w:date="2019-04-23T11:18:00Z">
        <w:r>
          <w:t>vari</w:t>
        </w:r>
      </w:ins>
      <w:ins w:id="143" w:author="Thom Nelson" w:date="2019-04-23T11:22:00Z">
        <w:r w:rsidR="006729FF">
          <w:t xml:space="preserve">ation </w:t>
        </w:r>
      </w:ins>
      <w:ins w:id="144" w:author="Thom Nelson" w:date="2019-04-23T11:23:00Z">
        <w:r w:rsidR="006729FF">
          <w:t xml:space="preserve">within </w:t>
        </w:r>
      </w:ins>
      <w:ins w:id="145" w:author="Thom Nelson" w:date="2019-04-23T11:31:00Z">
        <w:r w:rsidR="0017612E">
          <w:t xml:space="preserve">a </w:t>
        </w:r>
      </w:ins>
      <w:ins w:id="146" w:author="Thom Nelson" w:date="2019-04-23T11:23:00Z">
        <w:r w:rsidR="006729FF">
          <w:t>species.</w:t>
        </w:r>
      </w:ins>
      <w:ins w:id="147" w:author="Thom Nelson" w:date="2019-04-23T11:24:00Z">
        <w:r w:rsidR="006729FF">
          <w:t xml:space="preserve"> </w:t>
        </w:r>
      </w:ins>
      <w:moveFromRangeStart w:id="148" w:author="Thom Nelson" w:date="2019-04-23T11:10:00Z" w:name="move6910240"/>
      <w:moveFrom w:id="149" w:author="Thom Nelson" w:date="2019-04-23T11:10:00Z">
        <w:r w:rsidR="000F4345" w:rsidDel="001B72BF">
          <w:t xml:space="preserve">Despite this growing understanding of the general importance of </w:t>
        </w:r>
        <w:r w:rsidR="00F57752" w:rsidDel="001B72BF">
          <w:t xml:space="preserve">genomic </w:t>
        </w:r>
        <w:ins w:id="150" w:author="Bill Cresko" w:date="2019-03-25T15:16:00Z">
          <w:r w:rsidR="00B10372" w:rsidDel="001B72BF">
            <w:t xml:space="preserve">organization of selected loci </w:t>
          </w:r>
        </w:ins>
        <w:r w:rsidR="00F57752" w:rsidDel="001B72BF">
          <w:t xml:space="preserve">and geographic context </w:t>
        </w:r>
        <w:ins w:id="151" w:author="Bill Cresko" w:date="2019-03-25T15:16:00Z">
          <w:r w:rsidR="00B10372" w:rsidDel="001B72BF">
            <w:t xml:space="preserve">of organisms in the wild </w:t>
          </w:r>
        </w:ins>
        <w:r w:rsidR="00F57752" w:rsidDel="001B72BF">
          <w:t xml:space="preserve">on </w:t>
        </w:r>
        <w:ins w:id="152" w:author="Bill Cresko" w:date="2019-03-25T15:15:00Z">
          <w:r w:rsidR="00B10372" w:rsidDel="001B72BF">
            <w:t xml:space="preserve">the </w:t>
          </w:r>
        </w:ins>
        <w:r w:rsidR="00F57752" w:rsidDel="001B72BF">
          <w:t>structuring genetic variation</w:t>
        </w:r>
        <w:r w:rsidR="000F4345" w:rsidDel="001B72BF">
          <w:t xml:space="preserve">, </w:t>
        </w:r>
        <w:r w:rsidR="00E43471" w:rsidDel="001B72BF">
          <w:t>precise understanding of how they</w:t>
        </w:r>
        <w:r w:rsidR="00F01420" w:rsidDel="001B72BF">
          <w:t xml:space="preserve"> </w:t>
        </w:r>
        <w:r w:rsidR="00F01420" w:rsidRPr="00B10372" w:rsidDel="001B72BF">
          <w:rPr>
            <w:i/>
            <w:rPrChange w:id="153" w:author="Bill Cresko" w:date="2019-03-25T15:16:00Z">
              <w:rPr/>
            </w:rPrChange>
          </w:rPr>
          <w:t>interact</w:t>
        </w:r>
        <w:r w:rsidR="00F01420" w:rsidDel="001B72BF">
          <w:t xml:space="preserve"> to produce</w:t>
        </w:r>
        <w:r w:rsidR="000F4345" w:rsidDel="001B72BF">
          <w:t xml:space="preserve"> heterogeneous patterns of genetic variation</w:t>
        </w:r>
        <w:r w:rsidR="00F57752" w:rsidDel="001B72BF">
          <w:t xml:space="preserve"> </w:t>
        </w:r>
        <w:r w:rsidR="00E43471" w:rsidDel="001B72BF">
          <w:t>is still lacking</w:t>
        </w:r>
        <w:r w:rsidR="00F01420" w:rsidDel="001B72BF">
          <w:t>.</w:t>
        </w:r>
        <w:r w:rsidR="00E43471" w:rsidDel="001B72BF">
          <w:t xml:space="preserve"> </w:t>
        </w:r>
      </w:moveFrom>
      <w:moveFromRangeEnd w:id="148"/>
      <w:r w:rsidR="00F01420">
        <w:t>T</w:t>
      </w:r>
      <w:r w:rsidR="000F4345">
        <w:t xml:space="preserve">heoretical </w:t>
      </w:r>
      <w:del w:id="154" w:author="Thom Nelson" w:date="2019-04-23T11:29:00Z">
        <w:r w:rsidR="000F4345" w:rsidDel="0017612E">
          <w:delText xml:space="preserve">studies </w:delText>
        </w:r>
      </w:del>
      <w:ins w:id="155" w:author="Thom Nelson" w:date="2019-04-23T11:29:00Z">
        <w:r w:rsidR="0017612E">
          <w:t xml:space="preserve">models </w:t>
        </w:r>
      </w:ins>
      <w:ins w:id="156" w:author="Bill Cresko" w:date="2019-03-25T15:17:00Z">
        <w:r w:rsidR="00B10372">
          <w:t xml:space="preserve">provide </w:t>
        </w:r>
        <w:del w:id="157" w:author="Thom Nelson" w:date="2019-04-23T11:31:00Z">
          <w:r w:rsidR="00B10372" w:rsidDel="0017612E">
            <w:delText>a</w:delText>
          </w:r>
        </w:del>
        <w:del w:id="158" w:author="Thom Nelson" w:date="2019-04-23T11:44:00Z">
          <w:r w:rsidR="00B10372" w:rsidDel="000A55E1">
            <w:delText xml:space="preserve"> </w:delText>
          </w:r>
        </w:del>
        <w:del w:id="159" w:author="Thom Nelson" w:date="2019-04-23T11:32:00Z">
          <w:r w:rsidR="00B10372" w:rsidDel="0017612E">
            <w:delText>guide</w:delText>
          </w:r>
        </w:del>
        <w:del w:id="160" w:author="Thom Nelson" w:date="2019-04-23T11:43:00Z">
          <w:r w:rsidR="00B10372" w:rsidDel="000A55E1">
            <w:delText xml:space="preserve"> for </w:delText>
          </w:r>
        </w:del>
      </w:ins>
      <w:del w:id="161" w:author="Thom Nelson" w:date="2019-04-23T11:43:00Z">
        <w:r w:rsidR="000F4345" w:rsidDel="000A55E1">
          <w:delText>on how population subdivision</w:delText>
        </w:r>
      </w:del>
      <w:del w:id="162" w:author="Thom Nelson" w:date="2019-04-23T11:27:00Z">
        <w:r w:rsidR="000F4345" w:rsidDel="006729FF">
          <w:delText xml:space="preserve"> impacts overall levels of variation</w:delText>
        </w:r>
      </w:del>
      <w:ins w:id="163" w:author="Bill Cresko" w:date="2019-03-25T15:18:00Z">
        <w:del w:id="164" w:author="Thom Nelson" w:date="2019-04-23T11:27:00Z">
          <w:r w:rsidR="00B10372" w:rsidDel="006729FF">
            <w:delText xml:space="preserve"> in species</w:delText>
          </w:r>
        </w:del>
        <w:del w:id="165" w:author="Thom Nelson" w:date="2019-04-23T11:43:00Z">
          <w:r w:rsidR="00B10372" w:rsidDel="000A55E1">
            <w:delText xml:space="preserve">, </w:delText>
          </w:r>
        </w:del>
        <w:del w:id="166" w:author="Thom Nelson" w:date="2019-04-18T15:20:00Z">
          <w:r w:rsidR="00B10372" w:rsidDel="00BF71FE">
            <w:delText>but also</w:delText>
          </w:r>
        </w:del>
      </w:ins>
      <w:del w:id="167" w:author="Thom Nelson" w:date="2019-04-18T15:20:00Z">
        <w:r w:rsidR="000F4345" w:rsidDel="00BF71FE">
          <w:delText xml:space="preserve"> make</w:delText>
        </w:r>
      </w:del>
      <w:del w:id="168" w:author="Thom Nelson" w:date="2019-04-23T11:44:00Z">
        <w:r w:rsidR="000F4345" w:rsidDel="000A55E1">
          <w:delText xml:space="preserve"> </w:delText>
        </w:r>
      </w:del>
      <w:r w:rsidR="009D47F9">
        <w:t xml:space="preserve">useful </w:t>
      </w:r>
      <w:ins w:id="169" w:author="Bill Cresko" w:date="2019-04-23T11:39:00Z">
        <w:r w:rsidR="00D96EEA">
          <w:t xml:space="preserve">- </w:t>
        </w:r>
      </w:ins>
      <w:r w:rsidR="009D47F9">
        <w:t xml:space="preserve">but </w:t>
      </w:r>
      <w:del w:id="170" w:author="Thom Nelson" w:date="2019-04-23T11:24:00Z">
        <w:r w:rsidR="00E43471" w:rsidDel="006729FF">
          <w:delText xml:space="preserve">somewhat </w:delText>
        </w:r>
      </w:del>
      <w:ins w:id="171" w:author="Thom Nelson" w:date="2019-04-23T11:24:00Z">
        <w:r w:rsidR="006729FF">
          <w:t xml:space="preserve">at times </w:t>
        </w:r>
      </w:ins>
      <w:r w:rsidR="00E43471">
        <w:t>contradictory</w:t>
      </w:r>
      <w:r w:rsidR="005505B5">
        <w:t xml:space="preserve"> </w:t>
      </w:r>
      <w:ins w:id="172" w:author="Bill Cresko" w:date="2019-04-23T11:40:00Z">
        <w:r w:rsidR="00D96EEA">
          <w:t xml:space="preserve">- </w:t>
        </w:r>
      </w:ins>
      <w:r w:rsidR="000F4345">
        <w:t>predictions</w:t>
      </w:r>
      <w:ins w:id="173" w:author="Thom Nelson" w:date="2019-04-23T11:43:00Z">
        <w:r w:rsidR="000A55E1">
          <w:t xml:space="preserve"> on this matter</w:t>
        </w:r>
      </w:ins>
      <w:ins w:id="174" w:author="Thom Nelson" w:date="2019-04-23T11:44:00Z">
        <w:r w:rsidR="000A55E1">
          <w:t>, with subdivision either increasing or decreasing expected coalesc</w:t>
        </w:r>
      </w:ins>
      <w:ins w:id="175" w:author="Thom Nelson" w:date="2019-04-23T11:45:00Z">
        <w:r w:rsidR="000A55E1">
          <w:t>ence times</w:t>
        </w:r>
      </w:ins>
      <w:del w:id="176" w:author="Bill Cresko" w:date="2019-03-25T15:18:00Z">
        <w:r w:rsidR="000F4345" w:rsidDel="00B10372">
          <w:delText>. Depending on model specifications and assumptions</w:delText>
        </w:r>
      </w:del>
      <w:ins w:id="177" w:author="Bill Cresko" w:date="2019-03-25T15:18:00Z">
        <w:del w:id="178" w:author="Thom Nelson" w:date="2019-04-23T11:43:00Z">
          <w:r w:rsidR="00B10372" w:rsidDel="000A55E1">
            <w:delText>. P</w:delText>
          </w:r>
        </w:del>
      </w:ins>
      <w:del w:id="179" w:author="Thom Nelson" w:date="2019-04-23T11:43:00Z">
        <w:r w:rsidR="000F4345" w:rsidDel="000A55E1">
          <w:delText>, population</w:delText>
        </w:r>
        <w:r w:rsidR="005B5BDE" w:rsidDel="000A55E1">
          <w:delText xml:space="preserve"> structure can either increase </w:delText>
        </w:r>
        <w:r w:rsidR="00E4566B" w:rsidDel="000A55E1">
          <w:fldChar w:fldCharType="begin"/>
        </w:r>
        <w:r w:rsidR="00E4566B" w:rsidDel="000A55E1">
          <w:delInstrText xml:space="preserve"> ADDIN EN.CITE &lt;EndNote&gt;&lt;Cite&gt;&lt;Author&gt;Charlesworth&lt;/Author&gt;&lt;Year&gt;2003&lt;/Year&gt;&lt;RecNum&gt;1476&lt;/RecNum&gt;&lt;DisplayText&gt;(&lt;style face="smallcaps"&gt;Charlesworth&lt;/style&gt;&lt;style face="italic"&gt; et al.&lt;/style&gt; 2003)&lt;/DisplayText&gt;&lt;record&gt;&lt;rec-number&gt;1476&lt;/rec-number&gt;&lt;foreign-keys&gt;&lt;key app="EN" db-id="ex0vdsfepzfzrhe2rs7vz056dtzpe9f5dref" timestamp="1479160098"&gt;1476&lt;/key&gt;&lt;/foreign-keys&gt;&lt;ref-type name="Journal Article"&gt;17&lt;/ref-type&gt;&lt;contributors&gt;&lt;authors&gt;&lt;author&gt;Charlesworth, B.&lt;/author&gt;&lt;author&gt;Charlesworth, D.&lt;/author&gt;&lt;author&gt;Barton, N. H.&lt;/author&gt;&lt;/authors&gt;&lt;/contributors&gt;&lt;auth-address&gt;Univ Edinburgh, Inst Cell Anim &amp;amp; Populat Biol, Edinburgh EH9 3JT, Midlothian, Scotland&lt;/auth-address&gt;&lt;titles&gt;&lt;title&gt;The effects of genetic and geographic structure on neutral variation&lt;/title&gt;&lt;secondary-title&gt;Annual Review of Ecology Evolution and Systematics&lt;/secondary-title&gt;&lt;alt-title&gt;Annu Rev Ecol Evol S&lt;/alt-title&gt;&lt;/titles&gt;&lt;alt-periodical&gt;&lt;full-title&gt;Annual Review of Ecology, Evolution, and Systematics, Vol 41&lt;/full-title&gt;&lt;abbr-1&gt;Annu Rev Ecol Evol S&lt;/abbr-1&gt;&lt;/alt-periodical&gt;&lt;pages&gt;99-125&lt;/pages&gt;&lt;volume&gt;34&lt;/volume&gt;&lt;keywords&gt;&lt;keyword&gt;genetic drift&lt;/keyword&gt;&lt;keyword&gt;effective population size&lt;/keyword&gt;&lt;keyword&gt;migration&lt;/keyword&gt;&lt;keyword&gt;recombination&lt;/keyword&gt;&lt;keyword&gt;coalescent process&lt;/keyword&gt;&lt;keyword&gt;effective population-size&lt;/keyword&gt;&lt;keyword&gt;DNA polymorphism data&lt;/keyword&gt;&lt;keyword&gt;subdivided populations&lt;/keyword&gt;&lt;keyword&gt;background selection&lt;/keyword&gt;&lt;keyword&gt;balancing selection&lt;/keyword&gt;&lt;keyword&gt;drosophila-melanogaster&lt;/keyword&gt;&lt;keyword&gt;linkage disequilibrium&lt;/keyword&gt;&lt;keyword&gt;self-fertilization&lt;/keyword&gt;&lt;keyword&gt;coalescent process&lt;/keyword&gt;&lt;keyword&gt;natural-selection&lt;/keyword&gt;&lt;/keywords&gt;&lt;dates&gt;&lt;year&gt;2003&lt;/year&gt;&lt;/dates&gt;&lt;isbn&gt;1543-592x&lt;/isbn&gt;&lt;accession-num&gt;WOS:000220102000005&lt;/accession-num&gt;&lt;urls&gt;&lt;related-urls&gt;&lt;url&gt;&amp;lt;Go to ISI&amp;gt;://WOS:000220102000005&lt;/url&gt;&lt;/related-urls&gt;&lt;/urls&gt;&lt;electronic-resource-num&gt;10.1146/annurev.ecolsys.34.011802.132359&lt;/electronic-resource-num&gt;&lt;language&gt;English&lt;/language&gt;&lt;/record&gt;&lt;/Cite&gt;&lt;/EndNote&gt;</w:delInstrText>
        </w:r>
        <w:r w:rsidR="00E4566B" w:rsidDel="000A55E1">
          <w:fldChar w:fldCharType="separate"/>
        </w:r>
        <w:r w:rsidR="00E4566B" w:rsidDel="000A55E1">
          <w:rPr>
            <w:noProof/>
          </w:rPr>
          <w:delText>(</w:delText>
        </w:r>
        <w:r w:rsidR="00E4566B" w:rsidRPr="00E4566B" w:rsidDel="000A55E1">
          <w:rPr>
            <w:smallCaps/>
            <w:noProof/>
          </w:rPr>
          <w:delText>Charlesworth</w:delText>
        </w:r>
        <w:r w:rsidR="00E4566B" w:rsidRPr="00E4566B" w:rsidDel="000A55E1">
          <w:rPr>
            <w:i/>
            <w:noProof/>
          </w:rPr>
          <w:delText xml:space="preserve"> et al.</w:delText>
        </w:r>
        <w:r w:rsidR="00E4566B" w:rsidDel="000A55E1">
          <w:rPr>
            <w:noProof/>
          </w:rPr>
          <w:delText xml:space="preserve"> 2003)</w:delText>
        </w:r>
        <w:r w:rsidR="00E4566B" w:rsidDel="000A55E1">
          <w:fldChar w:fldCharType="end"/>
        </w:r>
        <w:r w:rsidR="005B5BDE" w:rsidDel="000A55E1">
          <w:delText xml:space="preserve"> </w:delText>
        </w:r>
        <w:r w:rsidR="000F4345" w:rsidDel="000A55E1">
          <w:delText xml:space="preserve">or decrease </w:delText>
        </w:r>
        <w:r w:rsidR="00E4566B" w:rsidDel="000A55E1">
          <w:fldChar w:fldCharType="begin"/>
        </w:r>
        <w:r w:rsidR="00E4566B" w:rsidDel="000A55E1">
          <w:delInstrText xml:space="preserve"> ADDIN EN.CITE &lt;EndNote&gt;&lt;Cite&gt;&lt;Author&gt;Whitlock&lt;/Author&gt;&lt;Year&gt;1997&lt;/Year&gt;&lt;RecNum&gt;1206&lt;/RecNum&gt;&lt;DisplayText&gt;(&lt;style face="smallcaps"&gt;Whitlock and Barton&lt;/style&gt; 1997)&lt;/DisplayText&gt;&lt;record&gt;&lt;rec-number&gt;1206&lt;/rec-number&gt;&lt;foreign-keys&gt;&lt;key app="EN" db-id="ex0vdsfepzfzrhe2rs7vz056dtzpe9f5dref" timestamp="1454006468"&gt;1206&lt;/key&gt;&lt;/foreign-keys&gt;&lt;ref-type name="Journal Article"&gt;17&lt;/ref-type&gt;&lt;contributors&gt;&lt;authors&gt;&lt;author&gt;Whitlock, M. C.&lt;/author&gt;&lt;author&gt;Barton, N. H.&lt;/author&gt;&lt;/authors&gt;&lt;/contributors&gt;&lt;auth-address&gt;Univ Edinburgh, Inst Cell Anim &amp;amp; Populat Biol, Edinburgh Eh9 3jt, Midlothian, Scotland&lt;/auth-address&gt;&lt;titles&gt;&lt;title&gt;The effective size of a subdivided population&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427-441&lt;/pages&gt;&lt;volume&gt;146&lt;/volume&gt;&lt;number&gt;1&lt;/number&gt;&lt;keywords&gt;&lt;keyword&gt;overlapping generations&lt;/keyword&gt;&lt;keyword&gt;deleterious mutations&lt;/keyword&gt;&lt;keyword&gt;genetic consequences&lt;/keyword&gt;&lt;keyword&gt;extinction&lt;/keyword&gt;&lt;keyword&gt;fixation&lt;/keyword&gt;&lt;keyword&gt;recolonization&lt;/keyword&gt;&lt;keyword&gt;probability&lt;/keyword&gt;&lt;keyword&gt;selection&lt;/keyword&gt;&lt;keyword&gt;dynamics&lt;/keyword&gt;&lt;keyword&gt;frequent&lt;/keyword&gt;&lt;/keywords&gt;&lt;dates&gt;&lt;year&gt;1997&lt;/year&gt;&lt;pub-dates&gt;&lt;date&gt;May&lt;/date&gt;&lt;/pub-dates&gt;&lt;/dates&gt;&lt;isbn&gt;0016-6731&lt;/isbn&gt;&lt;accession-num&gt;WOS:A1997WW88000036&lt;/accession-num&gt;&lt;urls&gt;&lt;related-urls&gt;&lt;url&gt;&amp;lt;Go to ISI&amp;gt;://WOS:A1997WW88000036&lt;/url&gt;&lt;url&gt;http://www.genetics.org/content/genetics/146/1/427.full.pdf&lt;/url&gt;&lt;/related-urls&gt;&lt;/urls&gt;&lt;language&gt;English&lt;/language&gt;&lt;/record&gt;&lt;/Cite&gt;&lt;/EndNote&gt;</w:delInstrText>
        </w:r>
        <w:r w:rsidR="00E4566B" w:rsidDel="000A55E1">
          <w:fldChar w:fldCharType="separate"/>
        </w:r>
        <w:r w:rsidR="00E4566B" w:rsidDel="000A55E1">
          <w:rPr>
            <w:noProof/>
          </w:rPr>
          <w:delText>(</w:delText>
        </w:r>
        <w:r w:rsidR="00E4566B" w:rsidRPr="00E4566B" w:rsidDel="000A55E1">
          <w:rPr>
            <w:smallCaps/>
            <w:noProof/>
          </w:rPr>
          <w:delText>Whitlock and Barton</w:delText>
        </w:r>
        <w:r w:rsidR="00E4566B" w:rsidDel="000A55E1">
          <w:rPr>
            <w:noProof/>
          </w:rPr>
          <w:delText xml:space="preserve"> 1997)</w:delText>
        </w:r>
        <w:r w:rsidR="00E4566B" w:rsidDel="000A55E1">
          <w:fldChar w:fldCharType="end"/>
        </w:r>
        <w:r w:rsidR="000F4345" w:rsidDel="000A55E1">
          <w:delText xml:space="preserve"> levels of standing variation in a metapopulation</w:delText>
        </w:r>
      </w:del>
      <w:ins w:id="180" w:author="Bill Cresko" w:date="2019-03-25T15:19:00Z">
        <w:r w:rsidR="00B10372">
          <w:t xml:space="preserve"> depending on model specifications and assumptions</w:t>
        </w:r>
      </w:ins>
      <w:r w:rsidR="000F4345">
        <w:t xml:space="preserve">. </w:t>
      </w:r>
      <w:ins w:id="181" w:author="Thom Nelson" w:date="2019-04-23T10:48:00Z">
        <w:r w:rsidR="006B441F">
          <w:t xml:space="preserve">For example, </w:t>
        </w:r>
        <w:proofErr w:type="spellStart"/>
        <w:r w:rsidR="006B441F">
          <w:t>Slatki</w:t>
        </w:r>
      </w:ins>
      <w:ins w:id="182" w:author="Thom Nelson" w:date="2019-04-23T10:50:00Z">
        <w:r w:rsidR="006B441F">
          <w:t>n</w:t>
        </w:r>
      </w:ins>
      <w:proofErr w:type="spellEnd"/>
      <w:ins w:id="183" w:author="Thom Nelson" w:date="2019-04-23T10:48:00Z">
        <w:r w:rsidR="006B441F">
          <w:t xml:space="preserve"> (</w:t>
        </w:r>
        <w:r w:rsidR="006B441F">
          <w:rPr>
            <w:b/>
          </w:rPr>
          <w:t>CITE</w:t>
        </w:r>
        <w:r w:rsidR="006B441F">
          <w:t>)</w:t>
        </w:r>
      </w:ins>
      <w:ins w:id="184" w:author="Thom Nelson" w:date="2019-04-23T10:49:00Z">
        <w:r w:rsidR="006B441F">
          <w:t xml:space="preserve"> </w:t>
        </w:r>
      </w:ins>
      <w:ins w:id="185" w:author="Thom Nelson" w:date="2019-04-23T10:51:00Z">
        <w:r w:rsidR="006B441F">
          <w:t xml:space="preserve">generalized the island model to demonstrate that </w:t>
        </w:r>
      </w:ins>
      <w:ins w:id="186" w:author="Thom Nelson" w:date="2019-04-23T10:52:00Z">
        <w:r w:rsidR="006B441F">
          <w:t>population structure increases coalescence time</w:t>
        </w:r>
      </w:ins>
      <w:ins w:id="187" w:author="Thom Nelson" w:date="2019-04-23T10:59:00Z">
        <w:r w:rsidR="00D27A37">
          <w:t>s</w:t>
        </w:r>
      </w:ins>
      <w:ins w:id="188" w:author="Thom Nelson" w:date="2019-04-23T10:53:00Z">
        <w:r w:rsidR="006B441F">
          <w:t xml:space="preserve"> (</w:t>
        </w:r>
        <w:r w:rsidR="006B441F" w:rsidRPr="006B441F">
          <w:t>T</w:t>
        </w:r>
        <w:r w:rsidR="006B441F" w:rsidRPr="006B441F">
          <w:rPr>
            <w:vertAlign w:val="subscript"/>
            <w:rPrChange w:id="189" w:author="Thom Nelson" w:date="2019-04-23T10:58:00Z">
              <w:rPr>
                <w:i/>
              </w:rPr>
            </w:rPrChange>
          </w:rPr>
          <w:t>T</w:t>
        </w:r>
        <w:r w:rsidR="006B441F">
          <w:t>)</w:t>
        </w:r>
      </w:ins>
      <w:ins w:id="190" w:author="Thom Nelson" w:date="2019-04-23T10:54:00Z">
        <w:r w:rsidR="006B441F">
          <w:t xml:space="preserve"> </w:t>
        </w:r>
      </w:ins>
      <w:ins w:id="191" w:author="Thom Nelson" w:date="2019-04-23T10:59:00Z">
        <w:r w:rsidR="00D27A37">
          <w:t xml:space="preserve">in </w:t>
        </w:r>
      </w:ins>
      <w:ins w:id="192" w:author="Thom Nelson" w:date="2019-04-23T10:54:00Z">
        <w:r w:rsidR="006B441F">
          <w:t xml:space="preserve">a </w:t>
        </w:r>
      </w:ins>
      <w:ins w:id="193" w:author="Thom Nelson" w:date="2019-04-23T10:55:00Z">
        <w:r w:rsidR="006B441F">
          <w:t xml:space="preserve">structured </w:t>
        </w:r>
      </w:ins>
      <w:ins w:id="194" w:author="Thom Nelson" w:date="2019-04-23T10:54:00Z">
        <w:r w:rsidR="006B441F">
          <w:t>population by:</w:t>
        </w:r>
      </w:ins>
    </w:p>
    <w:p w14:paraId="1B47545B" w14:textId="77777777" w:rsidR="006B441F" w:rsidRDefault="006B372A" w:rsidP="009108DB">
      <w:pPr>
        <w:pStyle w:val="Body"/>
        <w:ind w:firstLine="720"/>
        <w:rPr>
          <w:ins w:id="195" w:author="Thom Nelson" w:date="2019-04-23T10:50:00Z"/>
        </w:rPr>
      </w:pPr>
      <m:oMathPara>
        <m:oMath>
          <m:sSub>
            <m:sSubPr>
              <m:ctrlPr>
                <w:ins w:id="196" w:author="Thom Nelson" w:date="2019-04-23T10:48:00Z">
                  <w:rPr>
                    <w:rFonts w:ascii="Cambria Math" w:hAnsi="Cambria Math"/>
                    <w:i/>
                  </w:rPr>
                </w:ins>
              </m:ctrlPr>
            </m:sSubPr>
            <m:e>
              <m:r>
                <w:ins w:id="197" w:author="Thom Nelson" w:date="2019-04-23T10:48:00Z">
                  <w:rPr>
                    <w:rFonts w:ascii="Cambria Math" w:hAnsi="Cambria Math"/>
                  </w:rPr>
                  <m:t>T</m:t>
                </w:ins>
              </m:r>
            </m:e>
            <m:sub>
              <m:r>
                <w:ins w:id="198" w:author="Thom Nelson" w:date="2019-04-23T10:48:00Z">
                  <w:rPr>
                    <w:rFonts w:ascii="Cambria Math" w:hAnsi="Cambria Math"/>
                  </w:rPr>
                  <m:t>T</m:t>
                </w:ins>
              </m:r>
            </m:sub>
          </m:sSub>
          <m:r>
            <w:ins w:id="199" w:author="Thom Nelson" w:date="2019-04-23T10:47:00Z">
              <w:rPr>
                <w:rFonts w:ascii="Cambria Math" w:hAnsi="Cambria Math"/>
              </w:rPr>
              <m:t>=</m:t>
            </w:ins>
          </m:r>
          <m:sSub>
            <m:sSubPr>
              <m:ctrlPr>
                <w:ins w:id="200" w:author="Thom Nelson" w:date="2019-04-23T10:48:00Z">
                  <w:rPr>
                    <w:rFonts w:ascii="Cambria Math" w:hAnsi="Cambria Math"/>
                    <w:i/>
                  </w:rPr>
                </w:ins>
              </m:ctrlPr>
            </m:sSubPr>
            <m:e>
              <m:r>
                <w:ins w:id="201" w:author="Thom Nelson" w:date="2019-04-23T10:48:00Z">
                  <w:rPr>
                    <w:rFonts w:ascii="Cambria Math" w:hAnsi="Cambria Math"/>
                  </w:rPr>
                  <m:t>T</m:t>
                </w:ins>
              </m:r>
            </m:e>
            <m:sub>
              <m:r>
                <w:ins w:id="202" w:author="Thom Nelson" w:date="2019-04-23T10:48:00Z">
                  <w:rPr>
                    <w:rFonts w:ascii="Cambria Math" w:hAnsi="Cambria Math"/>
                  </w:rPr>
                  <m:t>0</m:t>
                </w:ins>
              </m:r>
            </m:sub>
          </m:sSub>
          <m:r>
            <w:ins w:id="203" w:author="Thom Nelson" w:date="2019-04-23T10:47:00Z">
              <w:rPr>
                <w:rFonts w:ascii="Cambria Math" w:hAnsi="Cambria Math"/>
              </w:rPr>
              <m:t xml:space="preserve">+ </m:t>
            </w:ins>
          </m:r>
          <m:f>
            <m:fPr>
              <m:ctrlPr>
                <w:ins w:id="204" w:author="Thom Nelson" w:date="2019-04-23T10:47:00Z">
                  <w:rPr>
                    <w:rFonts w:ascii="Cambria Math" w:hAnsi="Cambria Math"/>
                    <w:i/>
                  </w:rPr>
                </w:ins>
              </m:ctrlPr>
            </m:fPr>
            <m:num>
              <m:sSup>
                <m:sSupPr>
                  <m:ctrlPr>
                    <w:ins w:id="205" w:author="Thom Nelson" w:date="2019-04-23T10:48:00Z">
                      <w:rPr>
                        <w:rFonts w:ascii="Cambria Math" w:hAnsi="Cambria Math"/>
                        <w:i/>
                      </w:rPr>
                    </w:ins>
                  </m:ctrlPr>
                </m:sSupPr>
                <m:e>
                  <m:r>
                    <w:ins w:id="206" w:author="Thom Nelson" w:date="2019-04-23T10:48:00Z">
                      <w:rPr>
                        <w:rFonts w:ascii="Cambria Math" w:hAnsi="Cambria Math"/>
                      </w:rPr>
                      <m:t>(d-1)</m:t>
                    </w:ins>
                  </m:r>
                </m:e>
                <m:sup>
                  <m:r>
                    <w:ins w:id="207" w:author="Thom Nelson" w:date="2019-04-23T10:48:00Z">
                      <w:rPr>
                        <w:rFonts w:ascii="Cambria Math" w:hAnsi="Cambria Math"/>
                      </w:rPr>
                      <m:t>2</m:t>
                    </w:ins>
                  </m:r>
                </m:sup>
              </m:sSup>
            </m:num>
            <m:den>
              <m:r>
                <w:ins w:id="208" w:author="Thom Nelson" w:date="2019-04-23T10:48:00Z">
                  <w:rPr>
                    <w:rFonts w:ascii="Cambria Math" w:hAnsi="Cambria Math"/>
                  </w:rPr>
                  <m:t>2dm</m:t>
                </w:ins>
              </m:r>
            </m:den>
          </m:f>
        </m:oMath>
      </m:oMathPara>
    </w:p>
    <w:p w14:paraId="7BE9F8A8" w14:textId="3850D982" w:rsidR="001B72BF" w:rsidRDefault="006B441F" w:rsidP="006B441F">
      <w:pPr>
        <w:pStyle w:val="Body"/>
        <w:rPr>
          <w:ins w:id="209" w:author="Thom Nelson" w:date="2019-04-23T11:10:00Z"/>
        </w:rPr>
      </w:pPr>
      <w:ins w:id="210" w:author="Thom Nelson" w:date="2019-04-23T10:54:00Z">
        <w:r>
          <w:t xml:space="preserve">Where </w:t>
        </w:r>
      </w:ins>
      <w:ins w:id="211" w:author="Thom Nelson" w:date="2019-04-23T10:55:00Z">
        <w:r w:rsidRPr="006B441F">
          <w:t>d</w:t>
        </w:r>
        <w:r>
          <w:t xml:space="preserve"> is the number of demes, </w:t>
        </w:r>
      </w:ins>
      <w:ins w:id="212" w:author="Thom Nelson" w:date="2019-04-23T10:56:00Z">
        <w:r>
          <w:t>m is the migration rate, and T</w:t>
        </w:r>
        <w:r w:rsidRPr="006B441F">
          <w:rPr>
            <w:vertAlign w:val="subscript"/>
            <w:rPrChange w:id="213" w:author="Thom Nelson" w:date="2019-04-23T10:58:00Z">
              <w:rPr/>
            </w:rPrChange>
          </w:rPr>
          <w:t>0</w:t>
        </w:r>
        <w:r>
          <w:t xml:space="preserve"> is the expected coalescence time with no population structure (using the nomenclature of </w:t>
        </w:r>
      </w:ins>
      <w:ins w:id="214" w:author="Thom Nelson" w:date="2019-04-23T10:57:00Z">
        <w:r w:rsidRPr="006B441F">
          <w:rPr>
            <w:b/>
            <w:rPrChange w:id="215" w:author="Thom Nelson" w:date="2019-04-23T10:57:00Z">
              <w:rPr/>
            </w:rPrChange>
          </w:rPr>
          <w:t>CITE</w:t>
        </w:r>
      </w:ins>
      <w:ins w:id="216" w:author="Thom Nelson" w:date="2019-04-23T10:56:00Z">
        <w:r>
          <w:t>)</w:t>
        </w:r>
      </w:ins>
      <w:ins w:id="217" w:author="Thom Nelson" w:date="2019-04-23T10:54:00Z">
        <w:r>
          <w:t>.</w:t>
        </w:r>
      </w:ins>
      <w:ins w:id="218" w:author="Thom Nelson" w:date="2019-04-23T11:12:00Z">
        <w:r w:rsidR="001B72BF">
          <w:t xml:space="preserve"> </w:t>
        </w:r>
      </w:ins>
      <w:ins w:id="219" w:author="Thom Nelson" w:date="2019-04-23T11:48:00Z">
        <w:r w:rsidR="000A55E1">
          <w:t>Whitlock and Barton (</w:t>
        </w:r>
        <w:r w:rsidR="000A55E1">
          <w:rPr>
            <w:b/>
          </w:rPr>
          <w:t>CITE</w:t>
        </w:r>
        <w:r w:rsidR="000A55E1">
          <w:t>)</w:t>
        </w:r>
      </w:ins>
      <w:ins w:id="220" w:author="Thom Nelson" w:date="2019-04-23T11:49:00Z">
        <w:r w:rsidR="000A55E1">
          <w:t xml:space="preserve">, however, used a similar model but allowed </w:t>
        </w:r>
      </w:ins>
      <w:ins w:id="221" w:author="Thom Nelson" w:date="2019-04-23T11:50:00Z">
        <w:r w:rsidR="000A55E1">
          <w:t xml:space="preserve">deme extinction and </w:t>
        </w:r>
      </w:ins>
      <w:ins w:id="222" w:author="Thom Nelson" w:date="2019-04-23T11:49:00Z">
        <w:r w:rsidR="000A55E1">
          <w:t xml:space="preserve">variable contributions of each deme </w:t>
        </w:r>
      </w:ins>
      <w:ins w:id="223" w:author="Thom Nelson" w:date="2019-04-23T11:51:00Z">
        <w:r w:rsidR="000A55E1">
          <w:t>to the total population</w:t>
        </w:r>
      </w:ins>
      <w:ins w:id="224" w:author="Thom Nelson" w:date="2019-04-23T11:52:00Z">
        <w:r w:rsidR="00CA0AB1">
          <w:t xml:space="preserve">. The result was </w:t>
        </w:r>
      </w:ins>
      <w:ins w:id="225" w:author="Thom Nelson" w:date="2019-04-23T11:53:00Z">
        <w:r w:rsidR="00CA0AB1">
          <w:t>a decrease in effective population size</w:t>
        </w:r>
        <w:del w:id="226" w:author="Bill Cresko" w:date="2019-04-23T11:40:00Z">
          <w:r w:rsidR="00CA0AB1" w:rsidDel="00D96EEA">
            <w:delText xml:space="preserve"> </w:delText>
          </w:r>
        </w:del>
        <w:r w:rsidR="00CA0AB1">
          <w:t>,</w:t>
        </w:r>
      </w:ins>
      <w:ins w:id="227" w:author="Bill Cresko" w:date="2019-04-23T11:40:00Z">
        <w:r w:rsidR="00D96EEA">
          <w:t xml:space="preserve"> </w:t>
        </w:r>
      </w:ins>
      <w:ins w:id="228" w:author="Thom Nelson" w:date="2019-04-23T11:54:00Z">
        <w:r w:rsidR="00CA0AB1">
          <w:t>N</w:t>
        </w:r>
        <w:r w:rsidR="00CA0AB1" w:rsidRPr="00CA0AB1">
          <w:rPr>
            <w:vertAlign w:val="subscript"/>
            <w:rPrChange w:id="229" w:author="Thom Nelson" w:date="2019-04-23T11:54:00Z">
              <w:rPr/>
            </w:rPrChange>
          </w:rPr>
          <w:t>e</w:t>
        </w:r>
      </w:ins>
      <w:ins w:id="230" w:author="Thom Nelson" w:date="2019-04-23T11:53:00Z">
        <w:r w:rsidR="00CA0AB1">
          <w:t>, with increasing subdivision, and thus a decrease in expected level</w:t>
        </w:r>
      </w:ins>
      <w:ins w:id="231" w:author="Thom Nelson" w:date="2019-04-23T11:54:00Z">
        <w:r w:rsidR="00CA0AB1">
          <w:t>s of genetic variation.</w:t>
        </w:r>
      </w:ins>
    </w:p>
    <w:p w14:paraId="79317942" w14:textId="00A0D7A8" w:rsidR="00F01420" w:rsidRDefault="001B72BF" w:rsidP="001B72BF">
      <w:pPr>
        <w:pStyle w:val="Body"/>
      </w:pPr>
      <w:ins w:id="232" w:author="Thom Nelson" w:date="2019-04-23T11:10:00Z">
        <w:r>
          <w:tab/>
        </w:r>
      </w:ins>
      <w:moveToRangeStart w:id="233" w:author="Thom Nelson" w:date="2019-04-23T11:10:00Z" w:name="move6910240"/>
      <w:moveTo w:id="234" w:author="Thom Nelson" w:date="2019-04-23T11:10:00Z">
        <w:r>
          <w:t xml:space="preserve">Despite this growing understanding of the general importance of genomic organization of selected loci and geographic context of organisms in the wild on the structuring genetic variation, precise understanding of how they </w:t>
        </w:r>
        <w:r w:rsidRPr="001639FB">
          <w:rPr>
            <w:i/>
          </w:rPr>
          <w:t>interact</w:t>
        </w:r>
        <w:r>
          <w:t xml:space="preserve"> to produce heterogeneous patterns of genetic variation is still lacking.</w:t>
        </w:r>
      </w:moveTo>
      <w:moveToRangeEnd w:id="233"/>
      <w:ins w:id="235" w:author="Thom Nelson" w:date="2019-04-23T11:10:00Z">
        <w:r>
          <w:t xml:space="preserve"> </w:t>
        </w:r>
      </w:ins>
      <w:r w:rsidR="005505B5">
        <w:t xml:space="preserve">Therefore, </w:t>
      </w:r>
      <w:ins w:id="236" w:author="Bill Cresko" w:date="2019-04-23T11:41:00Z">
        <w:r w:rsidR="00D96EEA">
          <w:t xml:space="preserve">integrated simulation models paired with </w:t>
        </w:r>
      </w:ins>
      <w:r w:rsidR="005505B5">
        <w:t>e</w:t>
      </w:r>
      <w:r w:rsidR="00F01420">
        <w:t xml:space="preserve">mpirical studies that examine </w:t>
      </w:r>
      <w:r w:rsidR="000F4345">
        <w:t>the joint effects of variation in selection regimes, geographic context, and recombination landscape</w:t>
      </w:r>
      <w:ins w:id="237" w:author="Bill Cresko" w:date="2019-03-25T15:21:00Z">
        <w:r w:rsidR="00B10372">
          <w:t xml:space="preserve"> are necessary for fully understanding the effects of these </w:t>
        </w:r>
      </w:ins>
      <w:ins w:id="238" w:author="Bill Cresko" w:date="2019-03-25T15:22:00Z">
        <w:r w:rsidR="005241CE">
          <w:t>biological factors</w:t>
        </w:r>
      </w:ins>
      <w:r w:rsidR="000F4345">
        <w:t xml:space="preserve"> on genomic patterns of genetic variation in the </w:t>
      </w:r>
      <w:del w:id="239" w:author="Bill Cresko" w:date="2019-03-25T15:21:00Z">
        <w:r w:rsidR="000F4345" w:rsidDel="00B10372">
          <w:delText>wild</w:delText>
        </w:r>
        <w:r w:rsidR="00E43471" w:rsidDel="00B10372">
          <w:delText xml:space="preserve"> </w:delText>
        </w:r>
      </w:del>
      <w:del w:id="240" w:author="Bill Cresko" w:date="2019-03-25T15:19:00Z">
        <w:r w:rsidR="00E43471" w:rsidDel="00B10372">
          <w:delText>can be helpful.</w:delText>
        </w:r>
      </w:del>
      <w:ins w:id="241" w:author="Bill Cresko" w:date="2019-03-25T15:21:00Z">
        <w:r w:rsidR="00B10372">
          <w:t>wild</w:t>
        </w:r>
      </w:ins>
      <w:ins w:id="242" w:author="Bill Cresko" w:date="2019-03-25T15:20:00Z">
        <w:r w:rsidR="00B10372">
          <w:t>.</w:t>
        </w:r>
      </w:ins>
    </w:p>
    <w:p w14:paraId="7C35E33A" w14:textId="59A400F5" w:rsidR="00DE09E3" w:rsidRDefault="000F4345" w:rsidP="00E0014E">
      <w:pPr>
        <w:pStyle w:val="Body"/>
        <w:ind w:firstLine="720"/>
      </w:pPr>
      <w:r>
        <w:t xml:space="preserve">Here, we investigate how </w:t>
      </w:r>
      <w:del w:id="243" w:author="Thom Nelson" w:date="2019-04-23T09:35:00Z">
        <w:r w:rsidDel="007A5502">
          <w:delText xml:space="preserve">selection, linkage, and population structure </w:delText>
        </w:r>
      </w:del>
      <w:ins w:id="244" w:author="Thom Nelson" w:date="2019-04-23T09:35:00Z">
        <w:r w:rsidR="007A5502">
          <w:t xml:space="preserve">multiple evolutionary forces interact to </w:t>
        </w:r>
      </w:ins>
      <w:r>
        <w:t xml:space="preserve">shape the genomic and geographic distribution of genetic variation in the </w:t>
      </w:r>
      <w:proofErr w:type="spellStart"/>
      <w:r>
        <w:t>threespine</w:t>
      </w:r>
      <w:proofErr w:type="spellEnd"/>
      <w:r>
        <w:t xml:space="preserve"> stickleback fish, </w:t>
      </w:r>
      <w:proofErr w:type="spellStart"/>
      <w:r>
        <w:rPr>
          <w:rFonts w:ascii="Helvetica Neue" w:hAnsi="Helvetica Neue"/>
          <w:i/>
          <w:iCs/>
        </w:rPr>
        <w:t>Gasterosteus</w:t>
      </w:r>
      <w:proofErr w:type="spellEnd"/>
      <w:r>
        <w:rPr>
          <w:rFonts w:ascii="Helvetica Neue" w:hAnsi="Helvetica Neue"/>
          <w:i/>
          <w:iCs/>
        </w:rPr>
        <w:t xml:space="preserve"> aculeatus</w:t>
      </w:r>
      <w:r>
        <w:t xml:space="preserve">. The threespine stickleback is distributed </w:t>
      </w:r>
      <w:proofErr w:type="spellStart"/>
      <w:r>
        <w:t>holarctically</w:t>
      </w:r>
      <w:proofErr w:type="spellEnd"/>
      <w:r>
        <w:t xml:space="preserve"> in coastal marine, brackish and freshwater habitats. The large marine population has repeatedly given rise to derived freshwater populations, resulting in phenotypic divergence and parallel evolution throughout the species range</w:t>
      </w:r>
      <w:r w:rsidR="005B5BDE">
        <w:t xml:space="preserve"> </w:t>
      </w:r>
      <w:r w:rsidR="00E4566B">
        <w:fldChar w:fldCharType="begin">
          <w:fldData xml:space="preserve">PEVuZE5vdGU+PENpdGU+PEF1dGhvcj5CZWxsPC9BdXRob3I+PFllYXI+MTk5NDwvWWVhcj48UmVj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</w:fldData>
        </w:fldChar>
      </w:r>
      <w:r w:rsidR="00E4566B">
        <w:instrText xml:space="preserve"> ADDIN EN.CITE </w:instrText>
      </w:r>
      <w:r w:rsidR="00E4566B">
        <w:fldChar w:fldCharType="begin">
          <w:fldData xml:space="preserve">PEVuZE5vdGU+PENpdGU+PEF1dGhvcj5CZWxsPC9BdXRob3I+PFllYXI+MTk5NDwvWWVhcj48UmVj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Bell and Foster</w:t>
      </w:r>
      <w:r w:rsidR="00E4566B">
        <w:rPr>
          <w:noProof/>
        </w:rPr>
        <w:t xml:space="preserve"> 1994; </w:t>
      </w:r>
      <w:r w:rsidR="00E4566B" w:rsidRPr="00E4566B">
        <w:rPr>
          <w:smallCaps/>
          <w:noProof/>
        </w:rPr>
        <w:t>Cresko</w:t>
      </w:r>
      <w:r w:rsidR="00E4566B" w:rsidRPr="00E4566B">
        <w:rPr>
          <w:i/>
          <w:noProof/>
        </w:rPr>
        <w:t xml:space="preserve"> et al.</w:t>
      </w:r>
      <w:r w:rsidR="00E4566B">
        <w:rPr>
          <w:noProof/>
        </w:rPr>
        <w:t xml:space="preserve"> 2004; </w:t>
      </w:r>
      <w:r w:rsidR="00E4566B" w:rsidRPr="00E4566B">
        <w:rPr>
          <w:smallCaps/>
          <w:noProof/>
        </w:rPr>
        <w:t>Jones</w:t>
      </w:r>
      <w:r w:rsidR="00E4566B" w:rsidRPr="00E4566B">
        <w:rPr>
          <w:i/>
          <w:noProof/>
        </w:rPr>
        <w:t xml:space="preserve"> et al.</w:t>
      </w:r>
      <w:r w:rsidR="00E4566B">
        <w:rPr>
          <w:noProof/>
        </w:rPr>
        <w:t xml:space="preserve"> 2012)</w:t>
      </w:r>
      <w:r w:rsidR="00E4566B">
        <w:fldChar w:fldCharType="end"/>
      </w:r>
      <w:r>
        <w:t>. W</w:t>
      </w:r>
      <w:proofErr w:type="spellStart"/>
      <w:r>
        <w:rPr>
          <w:lang w:val="de-DE"/>
        </w:rPr>
        <w:t>hen</w:t>
      </w:r>
      <w:proofErr w:type="spellEnd"/>
      <w:r>
        <w:rPr>
          <w:lang w:val="de-DE"/>
        </w:rPr>
        <w:t xml:space="preserve"> </w:t>
      </w:r>
      <w:r>
        <w:t xml:space="preserve">marine stickleback invade freshwater habitats, </w:t>
      </w:r>
      <w:r w:rsidR="00BF673D">
        <w:t>more than a quarter</w:t>
      </w:r>
      <w:r>
        <w:t xml:space="preserve"> of the genome can respond to the action of divergent selection</w:t>
      </w:r>
      <w:ins w:id="245" w:author="Thom Nelson" w:date="2019-04-23T09:26:00Z">
        <w:r w:rsidR="00B239E9">
          <w:t xml:space="preserve"> </w:t>
        </w:r>
      </w:ins>
      <w:del w:id="246" w:author="Thom Nelson" w:date="2019-04-23T09:26:00Z">
        <w:r w:rsidDel="00B239E9">
          <w:delText>, even in as little as 50 years</w:delText>
        </w:r>
        <w:r w:rsidR="005B5BDE" w:rsidDel="00B239E9">
          <w:delText xml:space="preserve"> </w:delText>
        </w:r>
      </w:del>
      <w:r w:rsidR="00E4566B">
        <w:fldChar w:fldCharType="begin"/>
      </w:r>
      <w:r w:rsidR="00E4566B">
        <w:instrText xml:space="preserve"> ADDIN EN.CITE &lt;EndNote&gt;&lt;Cite&gt;&lt;Author&gt;Bassham&lt;/Author&gt;&lt;Year&gt;2018&lt;/Year&gt;&lt;RecNum&gt;1992&lt;/RecNum&gt;&lt;DisplayText&gt;(&lt;style face="smallcaps"&gt;Bassham&lt;/style&gt;&lt;style face="italic"&gt; et al.&lt;/style&gt; 2018)&lt;/DisplayText&gt;&lt;record&gt;&lt;rec-number&gt;1992&lt;/rec-number&gt;&lt;foreign-keys&gt;&lt;key app="EN" db-id="ex0vdsfepzfzrhe2rs7vz056dtzpe9f5dref" timestamp="1538072488"&gt;1992&lt;/key&gt;&lt;/foreign-keys&gt;&lt;ref-type name="Journal Article"&gt;17&lt;/ref-type&gt;&lt;contributors&gt;&lt;authors&gt;&lt;author&gt;Bassham, Susan&lt;/author&gt;&lt;author&gt;Catchen, Julian&lt;/author&gt;&lt;author&gt;Lescak, Emily&lt;/author&gt;&lt;author&gt;von Hippel, Frank A.&lt;/author&gt;&lt;author&gt;Cresko, William A.&lt;/author&gt;&lt;/authors&gt;&lt;/contributors&gt;&lt;titles&gt;&lt;title&gt;Repeated Selection of Alternatively Adapted Haplotypes Creates Sweeping Genomic Remodeling in Stickleback&lt;/title&gt;&lt;secondary-title&gt;Genetics&lt;/secondary-title&gt;&lt;/titles&gt;&lt;periodical&gt;&lt;full-title&gt;Genetics&lt;/full-title&gt;&lt;abbr-1&gt;Genetics&lt;/abbr-1&gt;&lt;/periodical&gt;&lt;dates&gt;&lt;year&gt;2018&lt;/year&gt;&lt;pub-dates&gt;&lt;date&gt;2018-05-24 00:00:00&lt;/date&gt;&lt;/pub-dates&gt;&lt;/dates&gt;&lt;urls&gt;&lt;/urls&gt;&lt;/record&gt;&lt;/Cite&gt;&lt;/EndNote&gt;</w:instrText>
      </w:r>
      <w:r w:rsidR="00E4566B">
        <w:fldChar w:fldCharType="separate"/>
      </w:r>
      <w:r w:rsidR="00E4566B">
        <w:rPr>
          <w:noProof/>
        </w:rPr>
        <w:t>(</w:t>
      </w:r>
      <w:r w:rsidR="00E4566B" w:rsidRPr="00E4566B">
        <w:rPr>
          <w:smallCaps/>
          <w:noProof/>
        </w:rPr>
        <w:t>Bassham</w:t>
      </w:r>
      <w:r w:rsidR="00E4566B" w:rsidRPr="00E4566B">
        <w:rPr>
          <w:i/>
          <w:noProof/>
        </w:rPr>
        <w:t xml:space="preserve"> et al.</w:t>
      </w:r>
      <w:r w:rsidR="00E4566B">
        <w:rPr>
          <w:noProof/>
        </w:rPr>
        <w:t xml:space="preserve"> 2018)</w:t>
      </w:r>
      <w:r w:rsidR="00E4566B">
        <w:fldChar w:fldCharType="end"/>
      </w:r>
      <w:r>
        <w:t>. This process largely uses standing genetic variation</w:t>
      </w:r>
      <w:r w:rsidR="002A2F06">
        <w:t xml:space="preserve"> </w:t>
      </w:r>
      <w:r w:rsidR="002A2F06">
        <w:fldChar w:fldCharType="begin">
          <w:fldData xml:space="preserve">PEVuZE5vdGU+PENpdGU+PEF1dGhvcj5TY2hsdXRlcjwvQXV0aG9yPjxZZWFyPjIwMDk8L1llYXI+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==
</w:fldData>
        </w:fldChar>
      </w:r>
      <w:r w:rsidR="002A2F06">
        <w:instrText xml:space="preserve"> ADDIN EN.CITE </w:instrText>
      </w:r>
      <w:r w:rsidR="002A2F06">
        <w:fldChar w:fldCharType="begin">
          <w:fldData xml:space="preserve">PEVuZE5vdGU+PENpdGU+PEF1dGhvcj5TY2hsdXRlcjwvQXV0aG9yPjxZZWFyPjIwMDk8L1llYXI+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==
</w:fldData>
        </w:fldChar>
      </w:r>
      <w:r w:rsidR="002A2F06">
        <w:instrText xml:space="preserve"> ADDIN EN.CITE.DATA </w:instrText>
      </w:r>
      <w:r w:rsidR="002A2F06">
        <w:fldChar w:fldCharType="end"/>
      </w:r>
      <w:r w:rsidR="002A2F06">
        <w:fldChar w:fldCharType="separate"/>
      </w:r>
      <w:r w:rsidR="002A2F06">
        <w:rPr>
          <w:noProof/>
        </w:rPr>
        <w:t>(</w:t>
      </w:r>
      <w:r w:rsidR="002A2F06" w:rsidRPr="002A2F06">
        <w:rPr>
          <w:smallCaps/>
          <w:noProof/>
        </w:rPr>
        <w:t>Colosimo</w:t>
      </w:r>
      <w:r w:rsidR="002A2F06" w:rsidRPr="002A2F06">
        <w:rPr>
          <w:i/>
          <w:noProof/>
        </w:rPr>
        <w:t xml:space="preserve"> et al.</w:t>
      </w:r>
      <w:r w:rsidR="002A2F06">
        <w:rPr>
          <w:noProof/>
        </w:rPr>
        <w:t xml:space="preserve"> 2005; </w:t>
      </w:r>
      <w:r w:rsidR="002A2F06" w:rsidRPr="002A2F06">
        <w:rPr>
          <w:smallCaps/>
          <w:noProof/>
        </w:rPr>
        <w:t>Schluter and Conte</w:t>
      </w:r>
      <w:r w:rsidR="002A2F06">
        <w:rPr>
          <w:noProof/>
        </w:rPr>
        <w:t xml:space="preserve"> 2009; </w:t>
      </w:r>
      <w:r w:rsidR="002A2F06" w:rsidRPr="002A2F06">
        <w:rPr>
          <w:smallCaps/>
          <w:noProof/>
        </w:rPr>
        <w:t>Roesti</w:t>
      </w:r>
      <w:r w:rsidR="002A2F06" w:rsidRPr="002A2F06">
        <w:rPr>
          <w:i/>
          <w:noProof/>
        </w:rPr>
        <w:t xml:space="preserve"> et al.</w:t>
      </w:r>
      <w:r w:rsidR="002A2F06">
        <w:rPr>
          <w:noProof/>
        </w:rPr>
        <w:t xml:space="preserve"> 2015; </w:t>
      </w:r>
      <w:r w:rsidR="002A2F06" w:rsidRPr="002A2F06">
        <w:rPr>
          <w:smallCaps/>
          <w:noProof/>
        </w:rPr>
        <w:t>Samuk</w:t>
      </w:r>
      <w:r w:rsidR="002A2F06" w:rsidRPr="002A2F06">
        <w:rPr>
          <w:i/>
          <w:noProof/>
        </w:rPr>
        <w:t xml:space="preserve"> et al.</w:t>
      </w:r>
      <w:r w:rsidR="002A2F06">
        <w:rPr>
          <w:noProof/>
        </w:rPr>
        <w:t xml:space="preserve"> 2017)</w:t>
      </w:r>
      <w:r w:rsidR="002A2F06">
        <w:fldChar w:fldCharType="end"/>
      </w:r>
      <w:r>
        <w:t xml:space="preserve"> that can be found ubiquitously at low frequency in marine populations</w:t>
      </w:r>
      <w:r w:rsidR="002A2F06">
        <w:t xml:space="preserve"> </w:t>
      </w:r>
      <w:r w:rsidR="002A2F06">
        <w:fldChar w:fldCharType="begin"/>
      </w:r>
      <w:r w:rsidR="002A2F06">
        <w:instrText xml:space="preserve"> ADDIN EN.CITE &lt;EndNote&gt;&lt;Cite&gt;&lt;Author&gt;Bassham&lt;/Author&gt;&lt;Year&gt;2018&lt;/Year&gt;&lt;RecNum&gt;1992&lt;/RecNum&gt;&lt;DisplayText&gt;(&lt;style face="smallcaps"&gt;Bassham&lt;/style&gt;&lt;style face="italic"&gt; et al.&lt;/style&gt; 2018)&lt;/DisplayText&gt;&lt;record&gt;&lt;rec-number&gt;1992&lt;/rec-number&gt;&lt;foreign-keys&gt;&lt;key app="EN" db-id="ex0vdsfepzfzrhe2rs7vz056dtzpe9f5dref" timestamp="1538072488"&gt;1992&lt;/key&gt;&lt;/foreign-keys&gt;&lt;ref-type name="Journal Article"&gt;17&lt;/ref-type&gt;&lt;contributors&gt;&lt;authors&gt;&lt;author&gt;Bassham, Susan&lt;/author&gt;&lt;author&gt;Catchen, Julian&lt;/author&gt;&lt;author&gt;Lescak, Emily&lt;/author&gt;&lt;author&gt;von Hippel, Frank A.&lt;/author&gt;&lt;author&gt;Cresko, William A.&lt;/author&gt;&lt;/authors&gt;&lt;/contributors&gt;&lt;titles&gt;&lt;title&gt;Repeated Selection of Alternatively Adapted Haplotypes Creates Sweeping Genomic Remodeling in Stickleback&lt;/title&gt;&lt;secondary-title&gt;Genetics&lt;/secondary-title&gt;&lt;/titles&gt;&lt;periodical&gt;&lt;full-title&gt;Genetics&lt;/full-title&gt;&lt;abbr-1&gt;Genetics&lt;/abbr-1&gt;&lt;/periodical&gt;&lt;dates&gt;&lt;year&gt;2018&lt;/year&gt;&lt;pub-dates&gt;&lt;date&gt;2018-05-24 00:00:00&lt;/date&gt;&lt;/pub-dates&gt;&lt;/dates&gt;&lt;urls&gt;&lt;/urls&gt;&lt;/record&gt;&lt;/Cite&gt;&lt;/EndNote&gt;</w:instrText>
      </w:r>
      <w:r w:rsidR="002A2F06">
        <w:fldChar w:fldCharType="separate"/>
      </w:r>
      <w:r w:rsidR="002A2F06">
        <w:rPr>
          <w:noProof/>
        </w:rPr>
        <w:t>(</w:t>
      </w:r>
      <w:r w:rsidR="002A2F06" w:rsidRPr="002A2F06">
        <w:rPr>
          <w:smallCaps/>
          <w:noProof/>
        </w:rPr>
        <w:t>Bassham</w:t>
      </w:r>
      <w:r w:rsidR="002A2F06" w:rsidRPr="002A2F06">
        <w:rPr>
          <w:i/>
          <w:noProof/>
        </w:rPr>
        <w:t xml:space="preserve"> et al.</w:t>
      </w:r>
      <w:r w:rsidR="002A2F06">
        <w:rPr>
          <w:noProof/>
        </w:rPr>
        <w:t xml:space="preserve"> 2018)</w:t>
      </w:r>
      <w:r w:rsidR="002A2F06">
        <w:fldChar w:fldCharType="end"/>
      </w:r>
      <w:ins w:id="247" w:author="Thom Nelson" w:date="2019-04-23T09:28:00Z">
        <w:r w:rsidR="00B239E9">
          <w:t xml:space="preserve"> </w:t>
        </w:r>
      </w:ins>
      <w:ins w:id="248" w:author="Thom Nelson" w:date="2019-04-23T09:29:00Z">
        <w:r w:rsidR="00B239E9">
          <w:t>much of which has likely been</w:t>
        </w:r>
      </w:ins>
      <w:del w:id="249" w:author="Thom Nelson" w:date="2019-04-23T09:29:00Z">
        <w:r w:rsidDel="00B239E9">
          <w:delText xml:space="preserve"> that </w:delText>
        </w:r>
      </w:del>
      <w:del w:id="250" w:author="Thom Nelson" w:date="2019-04-23T09:28:00Z">
        <w:r w:rsidDel="00B239E9">
          <w:delText xml:space="preserve">is </w:delText>
        </w:r>
      </w:del>
      <w:del w:id="251" w:author="Thom Nelson" w:date="2019-04-23T09:29:00Z">
        <w:r w:rsidDel="00B239E9">
          <w:delText>likely</w:delText>
        </w:r>
      </w:del>
      <w:r>
        <w:t xml:space="preserve"> maintained </w:t>
      </w:r>
      <w:ins w:id="252" w:author="Thom Nelson" w:date="2019-04-23T09:30:00Z">
        <w:r w:rsidR="00B239E9">
          <w:t xml:space="preserve">for millions of years </w:t>
        </w:r>
      </w:ins>
      <w:r>
        <w:t xml:space="preserve">by significant bidirectional gene </w:t>
      </w:r>
      <w:commentRangeStart w:id="253"/>
      <w:r>
        <w:t>flow</w:t>
      </w:r>
      <w:commentRangeEnd w:id="253"/>
      <w:r w:rsidR="00246763">
        <w:rPr>
          <w:rStyle w:val="CommentReference"/>
          <w:rFonts w:ascii="Times New Roman" w:hAnsi="Times New Roman" w:cs="Times New Roman"/>
          <w:color w:val="auto"/>
        </w:rPr>
        <w:commentReference w:id="253"/>
      </w:r>
      <w:r>
        <w:t xml:space="preserve">. </w:t>
      </w:r>
    </w:p>
    <w:p w14:paraId="491C8986" w14:textId="5A378D9D" w:rsidR="00CF031C" w:rsidRDefault="000F4345" w:rsidP="00E0014E">
      <w:pPr>
        <w:pStyle w:val="Body"/>
        <w:ind w:firstLine="720"/>
      </w:pPr>
      <w:del w:id="254" w:author="Thom Nelson" w:date="2019-04-23T09:22:00Z">
        <w:r w:rsidDel="00B239E9">
          <w:delText xml:space="preserve">Previously, we found </w:delText>
        </w:r>
      </w:del>
      <w:ins w:id="255" w:author="Bill Cresko" w:date="2019-03-25T15:22:00Z">
        <w:del w:id="256" w:author="Thom Nelson" w:date="2019-04-23T09:22:00Z">
          <w:r w:rsidR="00B419E8" w:rsidDel="00B239E9">
            <w:delText xml:space="preserve">documented </w:delText>
          </w:r>
        </w:del>
      </w:ins>
      <w:del w:id="257" w:author="Thom Nelson" w:date="2019-04-23T09:22:00Z">
        <w:r w:rsidDel="00B239E9">
          <w:delText xml:space="preserve">that sequence variation in most genomic regions </w:delText>
        </w:r>
      </w:del>
      <w:ins w:id="258" w:author="Bill Cresko" w:date="2019-03-25T15:23:00Z">
        <w:del w:id="259" w:author="Thom Nelson" w:date="2019-04-23T09:22:00Z">
          <w:r w:rsidR="000679F4" w:rsidDel="00B239E9">
            <w:delText xml:space="preserve">of the stickleback genome </w:delText>
          </w:r>
        </w:del>
      </w:ins>
      <w:del w:id="260" w:author="Thom Nelson" w:date="2019-04-23T09:22:00Z">
        <w:r w:rsidDel="00B239E9">
          <w:delText xml:space="preserve">associated with local habitats is much older than variation across the rest of the genome </w:delText>
        </w:r>
        <w:r w:rsidR="00E4566B" w:rsidDel="00B239E9">
          <w:fldChar w:fldCharType="begin"/>
        </w:r>
        <w:r w:rsidR="002A2F06" w:rsidDel="00B239E9">
          <w:delInstrText xml:space="preserve"> ADDIN EN.CITE &lt;EndNote&gt;&lt;Cite&gt;&lt;Author&gt;Nelson&lt;/Author&gt;&lt;Year&gt;2018&lt;/Year&gt;&lt;RecNum&gt;1979&lt;/RecNum&gt;&lt;Suffix&gt;`, and see Colosimo et al. 2005`, Roesti et al. 2015&lt;/Suffix&gt;&lt;DisplayText&gt;(&lt;style face="smallcaps"&gt;Nelson and Cresko&lt;/style&gt; 2018, and see Colosimo et al. 2005, Roesti et al. 2015)&lt;/DisplayText&gt;&lt;record&gt;&lt;rec-number&gt;1979&lt;/rec-number&gt;&lt;foreign-keys&gt;&lt;key app="EN" db-id="ex0vdsfepzfzrhe2rs7vz056dtzpe9f5dref" timestamp="1536857152"&gt;1979&lt;/key&gt;&lt;/foreign-keys&gt;&lt;ref-type name="Journal Article"&gt;17&lt;/ref-type&gt;&lt;contributors&gt;&lt;authors&gt;&lt;author&gt;Nelson, Thomas C.&lt;/author&gt;&lt;author&gt;Cresko, William A.&lt;/author&gt;&lt;/authors&gt;&lt;/contributors&gt;&lt;titles&gt;&lt;title&gt;Ancient genomic variation underlies repeated ecological adaptation in young stickleback populations&lt;/title&gt;&lt;secondary-title&gt;Evolution Letters&lt;/secondary-title&gt;&lt;/titles&gt;&lt;periodical&gt;&lt;full-title&gt;Evolution Letters&lt;/full-title&gt;&lt;/periodical&gt;&lt;pages&gt;9-21&lt;/pages&gt;&lt;volume&gt;2&lt;/volume&gt;&lt;number&gt;1&lt;/number&gt;&lt;dates&gt;&lt;year&gt;2018&lt;/year&gt;&lt;/dates&gt;&lt;urls&gt;&lt;related-urls&gt;&lt;url&gt;https://onlinelibrary.wiley.com/doi/abs/10.1002/evl3.37&lt;/url&gt;&lt;/related-urls&gt;&lt;/urls&gt;&lt;electronic-resource-num&gt;doi:10.1002/evl3.37&lt;/electronic-resource-num&gt;&lt;/record&gt;&lt;/Cite&gt;&lt;/EndNote&gt;</w:delInstrText>
        </w:r>
        <w:r w:rsidR="00E4566B" w:rsidDel="00B239E9">
          <w:fldChar w:fldCharType="separate"/>
        </w:r>
        <w:r w:rsidR="002A2F06" w:rsidDel="00B239E9">
          <w:rPr>
            <w:noProof/>
          </w:rPr>
          <w:delText>(</w:delText>
        </w:r>
        <w:r w:rsidR="002A2F06" w:rsidRPr="002A2F06" w:rsidDel="00B239E9">
          <w:rPr>
            <w:smallCaps/>
            <w:noProof/>
          </w:rPr>
          <w:delText>Nelson and Cresko</w:delText>
        </w:r>
        <w:r w:rsidR="002A2F06" w:rsidDel="00B239E9">
          <w:rPr>
            <w:noProof/>
          </w:rPr>
          <w:delText xml:space="preserve"> 2018, and see Colosimo et al. 2005, Roesti et al. 2015)</w:delText>
        </w:r>
        <w:r w:rsidR="00E4566B" w:rsidDel="00B239E9">
          <w:fldChar w:fldCharType="end"/>
        </w:r>
        <w:r w:rsidDel="00B239E9">
          <w:delText xml:space="preserve">. </w:delText>
        </w:r>
      </w:del>
      <w:del w:id="261" w:author="Thom Nelson" w:date="2019-04-23T09:24:00Z">
        <w:r w:rsidDel="00B239E9">
          <w:delText>Here we</w:delText>
        </w:r>
      </w:del>
      <w:ins w:id="262" w:author="Thom Nelson" w:date="2019-04-23T09:24:00Z">
        <w:r w:rsidR="00B239E9">
          <w:t>W</w:t>
        </w:r>
      </w:ins>
      <w:ins w:id="263" w:author="Thom Nelson" w:date="2019-04-23T09:30:00Z">
        <w:r w:rsidR="00B239E9">
          <w:t xml:space="preserve">hile previous work has </w:t>
        </w:r>
      </w:ins>
      <w:ins w:id="264" w:author="Thom Nelson" w:date="2019-04-23T09:31:00Z">
        <w:r w:rsidR="007A5502">
          <w:t>often focused on the genomic targets of selection, w</w:t>
        </w:r>
      </w:ins>
      <w:ins w:id="265" w:author="Thom Nelson" w:date="2019-04-23T09:24:00Z">
        <w:r w:rsidR="00B239E9">
          <w:t>e</w:t>
        </w:r>
      </w:ins>
      <w:ins w:id="266" w:author="Thom Nelson" w:date="2019-04-23T09:31:00Z">
        <w:r w:rsidR="007A5502">
          <w:t xml:space="preserve"> focus here on the </w:t>
        </w:r>
      </w:ins>
      <w:ins w:id="267" w:author="Thom Nelson" w:date="2019-04-23T09:32:00Z">
        <w:r w:rsidR="007A5502">
          <w:t xml:space="preserve">processes that maintain and structure </w:t>
        </w:r>
      </w:ins>
      <w:ins w:id="268" w:author="Thom Nelson" w:date="2019-04-23T09:33:00Z">
        <w:r w:rsidR="007A5502">
          <w:t>variation in regions of the g</w:t>
        </w:r>
      </w:ins>
      <w:ins w:id="269" w:author="Thom Nelson" w:date="2019-04-23T09:35:00Z">
        <w:r w:rsidR="007A5502">
          <w:t xml:space="preserve">enome physically linked to </w:t>
        </w:r>
        <w:r w:rsidR="007A5502">
          <w:lastRenderedPageBreak/>
          <w:t>those targets.</w:t>
        </w:r>
      </w:ins>
      <w:ins w:id="270" w:author="Thom Nelson" w:date="2019-04-23T09:24:00Z">
        <w:r w:rsidR="00B239E9">
          <w:t xml:space="preserve"> </w:t>
        </w:r>
      </w:ins>
      <w:ins w:id="271" w:author="Thom Nelson" w:date="2019-04-23T09:35:00Z">
        <w:r w:rsidR="007A5502">
          <w:t xml:space="preserve">We </w:t>
        </w:r>
      </w:ins>
      <w:ins w:id="272" w:author="Thom Nelson" w:date="2019-04-23T09:24:00Z">
        <w:r w:rsidR="00B239E9">
          <w:t xml:space="preserve">use a combination of </w:t>
        </w:r>
      </w:ins>
      <w:del w:id="273" w:author="Thom Nelson" w:date="2019-04-23T09:24:00Z">
        <w:r w:rsidDel="00B239E9">
          <w:delText xml:space="preserve"> </w:delText>
        </w:r>
      </w:del>
      <w:ins w:id="274" w:author="Thom Nelson" w:date="2019-04-23T09:23:00Z">
        <w:r w:rsidR="00B239E9">
          <w:t>population genomics of wild stickleback</w:t>
        </w:r>
      </w:ins>
      <w:ins w:id="275" w:author="Thom Nelson" w:date="2019-04-23T09:25:00Z">
        <w:r w:rsidR="00B239E9">
          <w:t>,</w:t>
        </w:r>
      </w:ins>
      <w:ins w:id="276" w:author="Thom Nelson" w:date="2019-04-23T09:23:00Z">
        <w:r w:rsidR="00B239E9">
          <w:t xml:space="preserve"> </w:t>
        </w:r>
      </w:ins>
      <w:ins w:id="277" w:author="Bill Cresko" w:date="2019-03-25T15:23:00Z">
        <w:del w:id="278" w:author="Thom Nelson" w:date="2019-04-23T09:23:00Z">
          <w:r w:rsidR="000679F4" w:rsidDel="00B239E9">
            <w:delText xml:space="preserve">use </w:delText>
          </w:r>
        </w:del>
        <w:r w:rsidR="000679F4" w:rsidRPr="00332A18">
          <w:t xml:space="preserve">forward-time simulations using </w:t>
        </w:r>
        <w:proofErr w:type="spellStart"/>
        <w:r w:rsidR="000679F4" w:rsidRPr="00332A18">
          <w:t>SLiM</w:t>
        </w:r>
        <w:proofErr w:type="spellEnd"/>
        <w:r w:rsidR="000679F4" w:rsidRPr="002A2F06">
          <w:t xml:space="preserve"> </w:t>
        </w:r>
        <w:r w:rsidR="000679F4">
          <w:fldChar w:fldCharType="begin"/>
        </w:r>
        <w:r w:rsidR="000679F4">
          <w:instrText xml:space="preserve"> ADDIN EN.CITE &lt;EndNote&gt;&lt;Cite&gt;&lt;Author&gt;Haller&lt;/Author&gt;&lt;Year&gt;2017&lt;/Year&gt;&lt;RecNum&gt;1994&lt;/RecNum&gt;&lt;DisplayText&gt;(&lt;style face="smallcaps"&gt;Haller and Messer&lt;/style&gt; 2017)&lt;/DisplayText&gt;&lt;record&gt;&lt;rec-number&gt;1994&lt;/rec-number&gt;&lt;foreign-keys&gt;&lt;key app="EN" db-id="ex0vdsfepzfzrhe2rs7vz056dtzpe9f5dref" timestamp="1538141932"&gt;1994&lt;/key&gt;&lt;/foreign-keys&gt;&lt;ref-type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2: Flexible, Interactive Forward Genetic Simulations&lt;/title&gt;&lt;secondary-title&gt;Molecular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Evol&lt;/abbr-1&gt;&lt;/alt-periodical&gt;&lt;pages&gt;230-240&lt;/pages&gt;&lt;volume&gt;34&lt;/volume&gt;&lt;number&gt;1&lt;/number&gt;&lt;keywords&gt;&lt;keyword&gt;forward genetic simulation&lt;/keyword&gt;&lt;keyword&gt;population genomics&lt;/keyword&gt;&lt;keyword&gt;evolutionary modeling&lt;/keyword&gt;&lt;keyword&gt;ecological modeling&lt;/keyword&gt;&lt;keyword&gt;software&lt;/keyword&gt;&lt;keyword&gt;quantitative traits&lt;/keyword&gt;&lt;keyword&gt;population genomics&lt;/keyword&gt;&lt;keyword&gt;time&lt;/keyword&gt;&lt;keyword&gt;selection&lt;/keyword&gt;&lt;keyword&gt;evolutionary&lt;/keyword&gt;&lt;keyword&gt;recombination&lt;/keyword&gt;&lt;keyword&gt;program&lt;/keyword&gt;&lt;keyword&gt;samples&lt;/keyword&gt;&lt;keyword&gt;models&lt;/keyword&gt;&lt;/keywords&gt;&lt;dates&gt;&lt;year&gt;2017&lt;/year&gt;&lt;pub-dates&gt;&lt;date&gt;Jan&lt;/date&gt;&lt;/pub-dates&gt;&lt;/dates&gt;&lt;isbn&gt;0737-4038&lt;/isbn&gt;&lt;accession-num&gt;WOS:000396772000011&lt;/accession-num&gt;&lt;urls&gt;&lt;related-urls&gt;&lt;url&gt;&amp;lt;Go to ISI&amp;gt;://WOS:000396772000011&lt;/url&gt;&lt;/related-urls&gt;&lt;/urls&gt;&lt;electronic-resource-num&gt;10.1093/molbev/msw211&lt;/electronic-resource-num&gt;&lt;language&gt;English&lt;/language&gt;&lt;/record&gt;&lt;/Cite&gt;&lt;/EndNote&gt;</w:instrText>
        </w:r>
        <w:r w:rsidR="000679F4">
          <w:fldChar w:fldCharType="separate"/>
        </w:r>
        <w:r w:rsidR="000679F4">
          <w:rPr>
            <w:noProof/>
          </w:rPr>
          <w:t>(</w:t>
        </w:r>
        <w:r w:rsidR="000679F4" w:rsidRPr="00E4566B">
          <w:rPr>
            <w:smallCaps/>
            <w:noProof/>
          </w:rPr>
          <w:t>Haller and Messer</w:t>
        </w:r>
        <w:r w:rsidR="000679F4">
          <w:rPr>
            <w:noProof/>
          </w:rPr>
          <w:t xml:space="preserve"> 2017)</w:t>
        </w:r>
        <w:r w:rsidR="000679F4">
          <w:fldChar w:fldCharType="end"/>
        </w:r>
      </w:ins>
      <w:ins w:id="279" w:author="Thom Nelson" w:date="2019-04-23T09:25:00Z">
        <w:r w:rsidR="00B239E9">
          <w:t>, and dense genetic maps</w:t>
        </w:r>
      </w:ins>
      <w:ins w:id="280" w:author="Bill Cresko" w:date="2019-03-25T15:23:00Z">
        <w:r w:rsidR="000679F4">
          <w:t xml:space="preserve"> </w:t>
        </w:r>
        <w:del w:id="281" w:author="Thom Nelson" w:date="2019-04-23T09:37:00Z">
          <w:r w:rsidR="000679F4" w:rsidDel="007A5502">
            <w:delText>that recapitulate the genomic patterns of stickleback genetic variation</w:delText>
          </w:r>
        </w:del>
      </w:ins>
      <w:ins w:id="282" w:author="Bill Cresko" w:date="2019-03-25T15:29:00Z">
        <w:del w:id="283" w:author="Thom Nelson" w:date="2019-04-23T09:37:00Z">
          <w:r w:rsidR="00587AD5" w:rsidDel="007A5502">
            <w:delText xml:space="preserve">. We used a </w:delText>
          </w:r>
        </w:del>
      </w:ins>
      <w:ins w:id="284" w:author="Bill Cresko" w:date="2019-03-25T15:23:00Z">
        <w:del w:id="285" w:author="Thom Nelson" w:date="2019-04-23T09:37:00Z">
          <w:r w:rsidR="000679F4" w:rsidDel="007A5502">
            <w:delText>parameter space that closely matches the geography and demography of stickleback in the wil</w:delText>
          </w:r>
        </w:del>
      </w:ins>
      <w:ins w:id="286" w:author="Bill Cresko" w:date="2019-03-25T15:24:00Z">
        <w:del w:id="287" w:author="Thom Nelson" w:date="2019-04-23T09:37:00Z">
          <w:r w:rsidR="000679F4" w:rsidDel="007A5502">
            <w:delText>d</w:delText>
          </w:r>
        </w:del>
      </w:ins>
      <w:ins w:id="288" w:author="Bill Cresko" w:date="2019-03-25T15:29:00Z">
        <w:del w:id="289" w:author="Thom Nelson" w:date="2019-04-23T09:37:00Z">
          <w:r w:rsidR="00587AD5" w:rsidDel="007A5502">
            <w:delText>, revealing a</w:delText>
          </w:r>
        </w:del>
      </w:ins>
      <w:ins w:id="290" w:author="Bill Cresko" w:date="2019-03-25T15:25:00Z">
        <w:del w:id="291" w:author="Thom Nelson" w:date="2019-04-23T09:37:00Z">
          <w:r w:rsidR="000679F4" w:rsidDel="007A5502">
            <w:delText xml:space="preserve"> </w:delText>
          </w:r>
        </w:del>
      </w:ins>
      <w:ins w:id="292" w:author="Bill Cresko" w:date="2019-03-25T15:27:00Z">
        <w:del w:id="293" w:author="Thom Nelson" w:date="2019-04-23T09:37:00Z">
          <w:r w:rsidR="000679F4" w:rsidDel="007A5502">
            <w:delText xml:space="preserve">previously </w:delText>
          </w:r>
        </w:del>
      </w:ins>
      <w:ins w:id="294" w:author="Bill Cresko" w:date="2019-03-25T15:28:00Z">
        <w:del w:id="295" w:author="Thom Nelson" w:date="2019-04-23T09:37:00Z">
          <w:r w:rsidR="000679F4" w:rsidDel="007A5502">
            <w:delText>undocumented</w:delText>
          </w:r>
        </w:del>
      </w:ins>
      <w:ins w:id="296" w:author="Bill Cresko" w:date="2019-03-25T15:27:00Z">
        <w:del w:id="297" w:author="Thom Nelson" w:date="2019-04-23T09:37:00Z">
          <w:r w:rsidR="000679F4" w:rsidDel="007A5502">
            <w:delText xml:space="preserve"> pattern of </w:delText>
          </w:r>
        </w:del>
      </w:ins>
      <w:ins w:id="298" w:author="Bill Cresko" w:date="2019-03-25T15:25:00Z">
        <w:del w:id="299" w:author="Thom Nelson" w:date="2019-04-23T09:37:00Z">
          <w:r w:rsidR="000679F4" w:rsidDel="007A5502">
            <w:delText xml:space="preserve">linked </w:delText>
          </w:r>
        </w:del>
      </w:ins>
      <w:ins w:id="300" w:author="Bill Cresko" w:date="2019-03-25T15:27:00Z">
        <w:del w:id="301" w:author="Thom Nelson" w:date="2019-04-23T09:37:00Z">
          <w:r w:rsidR="000679F4" w:rsidDel="007A5502">
            <w:delText xml:space="preserve">genetic </w:delText>
          </w:r>
        </w:del>
      </w:ins>
      <w:ins w:id="302" w:author="Bill Cresko" w:date="2019-03-25T15:25:00Z">
        <w:del w:id="303" w:author="Thom Nelson" w:date="2019-04-23T09:37:00Z">
          <w:r w:rsidR="000679F4" w:rsidDel="007A5502">
            <w:delText>variation</w:delText>
          </w:r>
        </w:del>
      </w:ins>
      <w:ins w:id="304" w:author="Bill Cresko" w:date="2019-03-25T15:27:00Z">
        <w:del w:id="305" w:author="Thom Nelson" w:date="2019-04-23T09:37:00Z">
          <w:r w:rsidR="000679F4" w:rsidDel="007A5502">
            <w:delText xml:space="preserve"> around selected loci</w:delText>
          </w:r>
        </w:del>
      </w:ins>
      <w:ins w:id="306" w:author="Bill Cresko" w:date="2019-03-25T15:25:00Z">
        <w:del w:id="307" w:author="Thom Nelson" w:date="2019-04-23T09:37:00Z">
          <w:r w:rsidR="000679F4" w:rsidDel="007A5502">
            <w:delText>. We then</w:delText>
          </w:r>
        </w:del>
      </w:ins>
      <w:del w:id="308" w:author="Thom Nelson" w:date="2019-04-23T09:37:00Z">
        <w:r w:rsidDel="007A5502">
          <w:delText>extend our previous work by combin</w:delText>
        </w:r>
      </w:del>
      <w:ins w:id="309" w:author="Bill Cresko" w:date="2019-03-25T15:25:00Z">
        <w:del w:id="310" w:author="Thom Nelson" w:date="2019-04-23T09:37:00Z">
          <w:r w:rsidR="000679F4" w:rsidDel="007A5502">
            <w:delText>ed</w:delText>
          </w:r>
        </w:del>
      </w:ins>
      <w:del w:id="311" w:author="Thom Nelson" w:date="2019-04-23T09:37:00Z">
        <w:r w:rsidDel="007A5502">
          <w:delText>ing population genomic sampling of wild-caught marine and freshwater stickleback with genetic maps of fish derived from those same populations</w:delText>
        </w:r>
        <w:r w:rsidR="00635D00" w:rsidDel="007A5502">
          <w:delText>. We use these data</w:delText>
        </w:r>
        <w:r w:rsidDel="007A5502">
          <w:delText xml:space="preserve"> to examine how linkage to loci under selection affects genetic variation across the stickleback genome</w:delText>
        </w:r>
      </w:del>
      <w:ins w:id="312" w:author="Bill Cresko" w:date="2019-03-25T15:30:00Z">
        <w:del w:id="313" w:author="Thom Nelson" w:date="2019-04-23T09:37:00Z">
          <w:r w:rsidR="00587AD5" w:rsidDel="007A5502">
            <w:delText xml:space="preserve"> to test the prediction from SLiM</w:delText>
          </w:r>
        </w:del>
      </w:ins>
      <w:ins w:id="314" w:author="Thom Nelson" w:date="2019-04-23T09:37:00Z">
        <w:r w:rsidR="007A5502">
          <w:t xml:space="preserve">to support a model </w:t>
        </w:r>
      </w:ins>
      <w:ins w:id="315" w:author="Thom Nelson" w:date="2019-04-23T09:38:00Z">
        <w:r w:rsidR="007A5502">
          <w:t xml:space="preserve">whereby differences in population structure between marine and freshwater </w:t>
        </w:r>
      </w:ins>
      <w:ins w:id="316" w:author="Thom Nelson" w:date="2019-04-23T09:39:00Z">
        <w:r w:rsidR="007A5502">
          <w:t xml:space="preserve">habitats has led to divergent outcomes </w:t>
        </w:r>
      </w:ins>
      <w:ins w:id="317" w:author="Thom Nelson" w:date="2019-04-23T09:40:00Z">
        <w:r w:rsidR="007A5502">
          <w:t>of molecular evolution at loci linked to adaptive variants</w:t>
        </w:r>
      </w:ins>
      <w:del w:id="318" w:author="Bill Cresko" w:date="2019-03-25T15:28:00Z">
        <w:r w:rsidDel="000679F4">
          <w:delText>, and how that effect varies among populations and ecotypes</w:delText>
        </w:r>
      </w:del>
      <w:r>
        <w:t>.</w:t>
      </w:r>
      <w:ins w:id="319" w:author="Bill Cresko" w:date="2019-03-25T15:25:00Z">
        <w:r w:rsidR="000679F4">
          <w:t xml:space="preserve"> </w:t>
        </w:r>
        <w:del w:id="320" w:author="Thom Nelson" w:date="2019-04-23T09:40:00Z">
          <w:r w:rsidR="000679F4" w:rsidDel="007A5502">
            <w:delText xml:space="preserve">We find that the novel simulations </w:delText>
          </w:r>
        </w:del>
      </w:ins>
      <w:ins w:id="321" w:author="Bill Cresko" w:date="2019-03-25T15:26:00Z">
        <w:del w:id="322" w:author="Thom Nelson" w:date="2019-04-23T09:40:00Z">
          <w:r w:rsidR="000679F4" w:rsidDel="007A5502">
            <w:delText xml:space="preserve">and </w:delText>
          </w:r>
        </w:del>
      </w:ins>
      <w:ins w:id="323" w:author="Bill Cresko" w:date="2019-03-25T15:28:00Z">
        <w:del w:id="324" w:author="Thom Nelson" w:date="2019-04-23T09:40:00Z">
          <w:r w:rsidR="000679F4" w:rsidDel="007A5502">
            <w:delText xml:space="preserve">new </w:delText>
          </w:r>
        </w:del>
      </w:ins>
      <w:ins w:id="325" w:author="Bill Cresko" w:date="2019-03-25T15:26:00Z">
        <w:del w:id="326" w:author="Thom Nelson" w:date="2019-04-23T09:40:00Z">
          <w:r w:rsidR="000679F4" w:rsidDel="007A5502">
            <w:delText xml:space="preserve">empirical </w:delText>
          </w:r>
        </w:del>
      </w:ins>
      <w:ins w:id="327" w:author="Bill Cresko" w:date="2019-03-25T15:28:00Z">
        <w:del w:id="328" w:author="Thom Nelson" w:date="2019-04-23T09:40:00Z">
          <w:r w:rsidR="000679F4" w:rsidDel="007A5502">
            <w:delText>population genomic data align, highlighting the benefit</w:delText>
          </w:r>
        </w:del>
      </w:ins>
      <w:ins w:id="329" w:author="Bill Cresko" w:date="2019-03-25T15:30:00Z">
        <w:del w:id="330" w:author="Thom Nelson" w:date="2019-04-23T09:40:00Z">
          <w:r w:rsidR="00587AD5" w:rsidDel="007A5502">
            <w:delText>s for discovery</w:delText>
          </w:r>
        </w:del>
      </w:ins>
      <w:ins w:id="331" w:author="Bill Cresko" w:date="2019-03-25T15:28:00Z">
        <w:del w:id="332" w:author="Thom Nelson" w:date="2019-04-23T09:40:00Z">
          <w:r w:rsidR="000679F4" w:rsidDel="007A5502">
            <w:delText xml:space="preserve"> of combining both approaches</w:delText>
          </w:r>
        </w:del>
      </w:ins>
      <w:ins w:id="333" w:author="Thom Nelson" w:date="2019-04-23T09:40:00Z">
        <w:r w:rsidR="007A5502">
          <w:t>Our results provide new</w:t>
        </w:r>
      </w:ins>
      <w:ins w:id="334" w:author="Thom Nelson" w:date="2019-04-23T09:49:00Z">
        <w:r w:rsidR="00264C88">
          <w:t xml:space="preserve"> links between theoretical and empirical evolutionary genetics, new tools for future work in the stickleback system, and new</w:t>
        </w:r>
      </w:ins>
      <w:ins w:id="335" w:author="Thom Nelson" w:date="2019-04-23T09:40:00Z">
        <w:r w:rsidR="007A5502">
          <w:t xml:space="preserve"> perspectives on </w:t>
        </w:r>
      </w:ins>
      <w:ins w:id="336" w:author="Thom Nelson" w:date="2019-04-23T09:47:00Z">
        <w:r w:rsidR="00264C88">
          <w:t>the maintenance of ge</w:t>
        </w:r>
      </w:ins>
      <w:ins w:id="337" w:author="Thom Nelson" w:date="2019-04-23T09:48:00Z">
        <w:r w:rsidR="00264C88">
          <w:t>netic</w:t>
        </w:r>
      </w:ins>
      <w:ins w:id="338" w:author="Thom Nelson" w:date="2019-04-23T09:47:00Z">
        <w:r w:rsidR="00264C88">
          <w:t xml:space="preserve"> variation</w:t>
        </w:r>
      </w:ins>
      <w:ins w:id="339" w:author="Thom Nelson" w:date="2019-04-23T09:49:00Z">
        <w:r w:rsidR="00264C88">
          <w:t>.</w:t>
        </w:r>
      </w:ins>
      <w:ins w:id="340" w:author="Thom Nelson" w:date="2019-04-23T09:48:00Z">
        <w:r w:rsidR="00264C88">
          <w:t xml:space="preserve"> </w:t>
        </w:r>
      </w:ins>
      <w:del w:id="341" w:author="Bill Cresko" w:date="2019-03-25T15:23:00Z">
        <w:r w:rsidDel="000679F4">
          <w:delText xml:space="preserve"> We complement </w:delText>
        </w:r>
        <w:r w:rsidRPr="00332A18" w:rsidDel="000679F4">
          <w:delText>these empirical findings with forward-time simulations using SLiM</w:delText>
        </w:r>
        <w:r w:rsidRPr="002A2F06" w:rsidDel="000679F4">
          <w:delText xml:space="preserve"> </w:delText>
        </w:r>
        <w:r w:rsidR="00E4566B" w:rsidDel="000679F4">
          <w:fldChar w:fldCharType="begin"/>
        </w:r>
        <w:r w:rsidR="00E4566B" w:rsidDel="000679F4">
          <w:delInstrText xml:space="preserve"> ADDIN EN.CITE &lt;EndNote&gt;&lt;Cite&gt;&lt;Author&gt;Haller&lt;/Author&gt;&lt;Year&gt;2017&lt;/Year&gt;&lt;RecNum&gt;1994&lt;/RecNum&gt;&lt;DisplayText&gt;(&lt;style face="smallcaps"&gt;Haller and Messer&lt;/style&gt; 2017)&lt;/DisplayText&gt;&lt;record&gt;&lt;rec-number&gt;1994&lt;/rec-number&gt;&lt;foreign-keys&gt;&lt;key app="EN" db-id="ex0vdsfepzfzrhe2rs7vz056dtzpe9f5dref" timestamp="1538141932"&gt;1994&lt;/key&gt;&lt;/foreign-keys&gt;&lt;ref-type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2: Flexible, Interactive Forward Genetic Simulations&lt;/title&gt;&lt;secondary-title&gt;Molecular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Evol&lt;/abbr-1&gt;&lt;/alt-periodical&gt;&lt;pages&gt;230-240&lt;/pages&gt;&lt;volume&gt;34&lt;/volume&gt;&lt;number&gt;1&lt;/number&gt;&lt;keywords&gt;&lt;keyword&gt;forward genetic simulation&lt;/keyword&gt;&lt;keyword&gt;population genomics&lt;/keyword&gt;&lt;keyword&gt;evolutionary modeling&lt;/keyword&gt;&lt;keyword&gt;ecological modeling&lt;/keyword&gt;&lt;keyword&gt;software&lt;/keyword&gt;&lt;keyword&gt;quantitative traits&lt;/keyword&gt;&lt;keyword&gt;population genomics&lt;/keyword&gt;&lt;keyword&gt;time&lt;/keyword&gt;&lt;keyword&gt;selection&lt;/keyword&gt;&lt;keyword&gt;evolutionary&lt;/keyword&gt;&lt;keyword&gt;recombination&lt;/keyword&gt;&lt;keyword&gt;program&lt;/keyword&gt;&lt;keyword&gt;samples&lt;/keyword&gt;&lt;keyword&gt;models&lt;/keyword&gt;&lt;/keywords&gt;&lt;dates&gt;&lt;year&gt;2017&lt;/year&gt;&lt;pub-dates&gt;&lt;date&gt;Jan&lt;/date&gt;&lt;/pub-dates&gt;&lt;/dates&gt;&lt;isbn&gt;0737-4038&lt;/isbn&gt;&lt;accession-num&gt;WOS:000396772000011&lt;/accession-num&gt;&lt;urls&gt;&lt;related-urls&gt;&lt;url&gt;&amp;lt;Go to ISI&amp;gt;://WOS:000396772000011&lt;/url&gt;&lt;/related-urls&gt;&lt;/urls&gt;&lt;electronic-resource-num&gt;10.1093/molbev/msw211&lt;/electronic-resource-num&gt;&lt;language&gt;English&lt;/language&gt;&lt;/record&gt;&lt;/Cite&gt;&lt;/EndNote&gt;</w:delInstrText>
        </w:r>
        <w:r w:rsidR="00E4566B" w:rsidDel="000679F4">
          <w:fldChar w:fldCharType="separate"/>
        </w:r>
        <w:r w:rsidR="00E4566B" w:rsidDel="000679F4">
          <w:rPr>
            <w:noProof/>
          </w:rPr>
          <w:delText>(</w:delText>
        </w:r>
        <w:r w:rsidR="00E4566B" w:rsidRPr="00E4566B" w:rsidDel="000679F4">
          <w:rPr>
            <w:smallCaps/>
            <w:noProof/>
          </w:rPr>
          <w:delText>Haller and Messer</w:delText>
        </w:r>
        <w:r w:rsidR="00E4566B" w:rsidDel="000679F4">
          <w:rPr>
            <w:noProof/>
          </w:rPr>
          <w:delText xml:space="preserve"> 2017)</w:delText>
        </w:r>
        <w:r w:rsidR="00E4566B" w:rsidDel="000679F4">
          <w:fldChar w:fldCharType="end"/>
        </w:r>
        <w:r w:rsidDel="000679F4">
          <w:delText xml:space="preserve"> that recapitulate the genomic patterns of stickleback genetic variation in a parameter space that closely matches the geography and demography of stickleback in the wild</w:delText>
        </w:r>
      </w:del>
      <w:del w:id="342" w:author="Bill Cresko" w:date="2019-03-25T15:30:00Z">
        <w:r w:rsidDel="00587AD5">
          <w:delText>.</w:delText>
        </w:r>
      </w:del>
    </w:p>
    <w:p w14:paraId="66D4C400" w14:textId="77777777" w:rsidR="00CF031C" w:rsidRDefault="00CF031C" w:rsidP="00C63E93">
      <w:pPr>
        <w:pStyle w:val="Body"/>
      </w:pPr>
    </w:p>
    <w:p w14:paraId="0B702A8A" w14:textId="77777777" w:rsidR="00CF031C" w:rsidRDefault="000F4345">
      <w:pPr>
        <w:pStyle w:val="Heading"/>
      </w:pPr>
      <w:r>
        <w:t>Methods</w:t>
      </w:r>
    </w:p>
    <w:p w14:paraId="0615E91E" w14:textId="77777777" w:rsidR="00E64882" w:rsidRDefault="00E64882" w:rsidP="00E64882">
      <w:pPr>
        <w:pStyle w:val="Heading2"/>
        <w:rPr>
          <w:i w:val="0"/>
          <w:iCs w:val="0"/>
        </w:rPr>
      </w:pPr>
      <w:r>
        <w:t>Study populations and natural genetic variation</w:t>
      </w:r>
    </w:p>
    <w:p w14:paraId="119CD042" w14:textId="77777777" w:rsidR="00E64882" w:rsidRDefault="00E64882" w:rsidP="00E64882">
      <w:pPr>
        <w:pStyle w:val="Body"/>
      </w:pPr>
      <w:r>
        <w:tab/>
        <w:t xml:space="preserve">Wild threespine stickleback were collected from Rabbit Slough (N 61.5595, W 149.2583), Boot Lake (N 61.7167, W 149.1167), and Bear Paw Lake (N 61.6139, W 149.7539). Rabbit Slough is an offshoot of the Knik Arm of Cook Inlet and is known to be populated by anadromous populations of stickleback that are stereotypically marine in phenotype and genotype </w:t>
      </w:r>
      <w:r>
        <w:fldChar w:fldCharType="begin"/>
      </w:r>
      <w:r>
        <w:instrText xml:space="preserve"> ADDIN EN.CITE &lt;EndNote&gt;&lt;Cite&gt;&lt;Author&gt;Cresko&lt;/Author&gt;&lt;Year&gt;2004&lt;/Year&gt;&lt;RecNum&gt;123&lt;/RecNum&gt;&lt;DisplayText&gt;(&lt;style face="smallcaps"&gt;Cresko&lt;/style&gt;&lt;style face="italic"&gt; et al.&lt;/style&gt; 2004)&lt;/DisplayText&gt;&lt;record&gt;&lt;rec-number&gt;123&lt;/rec-number&gt;&lt;foreign-keys&gt;&lt;key app="EN" db-id="ex0vdsfepzfzrhe2rs7vz056dtzpe9f5dref" timestamp="1451702203"&gt;123&lt;/key&gt;&lt;/foreign-keys&gt;&lt;ref-type name="Journal Article"&gt;17&lt;/ref-type&gt;&lt;contributors&gt;&lt;authors&gt;&lt;author&gt;Cresko, W. A.&lt;/author&gt;&lt;author&gt;Amores, A.&lt;/author&gt;&lt;author&gt;Wilson, C.&lt;/author&gt;&lt;author&gt;Murphy, J.&lt;/author&gt;&lt;author&gt;Currey, M.&lt;/author&gt;&lt;author&gt;Phillips, P.&lt;/author&gt;&lt;author&gt;Bell, M. A.&lt;/author&gt;&lt;author&gt;Kimmel, C. B.&lt;/author&gt;&lt;author&gt;Postlethwait, J. H.&lt;/author&gt;&lt;/authors&gt;&lt;/contributors&gt;&lt;auth-address&gt;Institute of Neuroscience and Center for Ecology and Evolutionary Biology, University of Oregon, Eugene, OR 97403-1254, USA.&lt;/auth-address&gt;&lt;titles&gt;&lt;title&gt;Parallel genetic basis for repeated evolution of armor loss in Alaskan threespine stickleback populations&lt;/title&gt;&lt;secondary-title&gt;Proc Natl Acad Sci U S A&lt;/secondary-title&gt;&lt;/titles&gt;&lt;periodical&gt;&lt;full-title&gt;Proc Natl Acad Sci U S A&lt;/full-title&gt;&lt;/periodical&gt;&lt;pages&gt;6050-5&lt;/pages&gt;&lt;volume&gt;101&lt;/volume&gt;&lt;number&gt;16&lt;/number&gt;&lt;keywords&gt;&lt;keyword&gt;Animals&lt;/keyword&gt;&lt;keyword&gt;*Biological Evolution&lt;/keyword&gt;&lt;keyword&gt;Smegmamorpha/*genetics&lt;/keyword&gt;&lt;/keywords&gt;&lt;dates&gt;&lt;year&gt;2004&lt;/year&gt;&lt;pub-dates&gt;&lt;date&gt;Apr 20&lt;/date&gt;&lt;/pub-dates&gt;&lt;/dates&gt;&lt;isbn&gt;0027-8424 (Print)&amp;#xD;0027-8424 (Linking)&lt;/isbn&gt;&lt;accession-num&gt;15069186&lt;/accession-num&gt;&lt;urls&gt;&lt;related-urls&gt;&lt;url&gt;https://www.ncbi.nlm.nih.gov/pubmed/15069186&lt;/url&gt;&lt;/related-urls&gt;&lt;/urls&gt;&lt;custom2&gt;PMC395921&lt;/custom2&gt;&lt;electronic-resource-num&gt;10.1073/pnas.0308479101&lt;/electronic-resource-num&gt;&lt;/record&gt;&lt;/Cite&gt;&lt;/EndNote&gt;</w:instrText>
      </w:r>
      <w:r>
        <w:fldChar w:fldCharType="separate"/>
      </w:r>
      <w:r>
        <w:rPr>
          <w:noProof/>
        </w:rPr>
        <w:t>(</w:t>
      </w:r>
      <w:r w:rsidRPr="00E4566B">
        <w:rPr>
          <w:smallCaps/>
          <w:noProof/>
        </w:rPr>
        <w:t>Cresko</w:t>
      </w:r>
      <w:r w:rsidRPr="00E4566B">
        <w:rPr>
          <w:i/>
          <w:noProof/>
        </w:rPr>
        <w:t xml:space="preserve"> et al.</w:t>
      </w:r>
      <w:r>
        <w:rPr>
          <w:noProof/>
        </w:rPr>
        <w:t xml:space="preserve"> 2004)</w:t>
      </w:r>
      <w:r>
        <w:fldChar w:fldCharType="end"/>
      </w:r>
      <w:r>
        <w:t xml:space="preserve">. Boot Lake and Bear Paw Lake are both shallow lakes formed during the end-Pleistocene glacial retreat approximately 12 thousand years ago. Fish were collected in the summers of 2009 (Rabbit Slough), 2010 (Bear Paw Lake), and 2014 (Boot Lake) using wire minnow traps and euthanized </w:t>
      </w:r>
      <w:r>
        <w:rPr>
          <w:rFonts w:ascii="Helvetica Neue" w:hAnsi="Helvetica Neue"/>
          <w:i/>
          <w:iCs/>
        </w:rPr>
        <w:t>in situ</w:t>
      </w:r>
      <w:r>
        <w:t xml:space="preserve"> with Tricaine solution. Euthanized fish were immediately fixed in 95% ethanol and shipped to the Cresko Laboratory at the University of Oregon (Eugene, OR, USA).</w:t>
      </w:r>
    </w:p>
    <w:p w14:paraId="47EE3BD5" w14:textId="07367926" w:rsidR="00E64882" w:rsidRDefault="00E64882" w:rsidP="00E64882">
      <w:pPr>
        <w:pStyle w:val="Body"/>
      </w:pPr>
      <w:r>
        <w:tab/>
        <w:t xml:space="preserve">We generated restriction site-associated DNA (RAD) libraries of five fish each from Rabbit Slough and Boot Lake and four fish from Bear Paw Lake. Genomic DNA was isolated from ethanol-preserved fin clips by proteinase K digestion followed by DNA extraction with </w:t>
      </w:r>
      <w:r w:rsidRPr="002A2F06">
        <w:t>solid phase reversible immobilization (SPRI) beads</w:t>
      </w:r>
      <w:r w:rsidRPr="00332A18">
        <w:t>.</w:t>
      </w:r>
      <w:r>
        <w:t xml:space="preserve"> We created RAD libraries using the single digest and shearing method of Baird et al </w:t>
      </w:r>
      <w:r>
        <w:fldChar w:fldCharType="begin"/>
      </w:r>
      <w:r>
        <w:instrText xml:space="preserve"> ADDIN EN.CITE &lt;EndNote&gt;&lt;Cite&gt;&lt;Author&gt;Baird&lt;/Author&gt;&lt;Year&gt;2008&lt;/Year&gt;&lt;RecNum&gt;31&lt;/RecNum&gt;&lt;DisplayText&gt;(&lt;style face="smallcaps"&gt;Baird&lt;/style&gt;&lt;style face="italic"&gt; et al.&lt;/style&gt; 2008)&lt;/DisplayText&gt;&lt;record&gt;&lt;rec-number&gt;31&lt;/rec-number&gt;&lt;foreign-keys&gt;&lt;key app="EN" db-id="ex0vdsfepzfzrhe2rs7vz056dtzpe9f5dref" timestamp="1451702203"&gt;31&lt;/key&gt;&lt;/foreign-keys&gt;&lt;ref-type name="Journal Article"&gt;17&lt;/ref-type&gt;&lt;contributors&gt;&lt;authors&gt;&lt;author&gt;Baird, N. A.&lt;/author&gt;&lt;author&gt;Etter, P. D.&lt;/author&gt;&lt;author&gt;Atwood, T. S.&lt;/author&gt;&lt;author&gt;Currey, M. C.&lt;/author&gt;&lt;author&gt;Shiver, A. L.&lt;/author&gt;&lt;author&gt;Lewis, Z. A.&lt;/author&gt;&lt;author&gt;Selker, E. U.&lt;/author&gt;&lt;author&gt;Cresko, W. A.&lt;/author&gt;&lt;author&gt;Johnson, E. A.&lt;/author&gt;&lt;/authors&gt;&lt;/contributors&gt;&lt;auth-address&gt;Institute of Molecular Biology, University of Oregon, Eugene, Oregon, United States of America.&lt;/auth-address&gt;&lt;titles&gt;&lt;title&gt;Rapid SNP discovery and genetic mapping using sequenced RAD markers&lt;/title&gt;&lt;secondary-title&gt;PLoS One&lt;/secondary-title&gt;&lt;/titles&gt;&lt;periodical&gt;&lt;full-title&gt;Plos One&lt;/full-title&gt;&lt;abbr-1&gt;Plos One&lt;/abbr-1&gt;&lt;/periodical&gt;&lt;pages&gt;e3376&lt;/pages&gt;&lt;volume&gt;3&lt;/volume&gt;&lt;number&gt;10&lt;/number&gt;&lt;keywords&gt;&lt;keyword&gt;Animals&lt;/keyword&gt;&lt;keyword&gt;Chromosome Mapping/*methods&lt;/keyword&gt;&lt;keyword&gt;Expressed Sequence Tags&lt;/keyword&gt;&lt;keyword&gt;Genetic Markers&lt;/keyword&gt;&lt;keyword&gt;Genome&lt;/keyword&gt;&lt;keyword&gt;Genotype&lt;/keyword&gt;&lt;keyword&gt;Methods&lt;/keyword&gt;&lt;keyword&gt;Neurospora crassa/genetics&lt;/keyword&gt;&lt;keyword&gt;*Polymorphism, Single Nucleotide&lt;/keyword&gt;&lt;keyword&gt;Restriction Mapping&lt;/keyword&gt;&lt;keyword&gt;Smegmamorpha/genetics&lt;/keyword&gt;&lt;/keywords&gt;&lt;dates&gt;&lt;year&gt;2008&lt;/year&gt;&lt;/dates&gt;&lt;isbn&gt;1932-6203 (Electronic)&amp;#xD;1932-6203 (Linking)&lt;/isbn&gt;&lt;accession-num&gt;18852878&lt;/accession-num&gt;&lt;urls&gt;&lt;related-urls&gt;&lt;url&gt;https://www.ncbi.nlm.nih.gov/pubmed/18852878&lt;/url&gt;&lt;/related-urls&gt;&lt;/urls&gt;&lt;custom2&gt;PMC2557064&lt;/custom2&gt;&lt;electronic-resource-num&gt;10.1371/journal.pone.0003376&lt;/electronic-resource-num&gt;&lt;/record&gt;&lt;/Cite&gt;&lt;/EndNote&gt;</w:instrText>
      </w:r>
      <w:r>
        <w:fldChar w:fldCharType="separate"/>
      </w:r>
      <w:r>
        <w:rPr>
          <w:noProof/>
        </w:rPr>
        <w:t>(</w:t>
      </w:r>
      <w:r w:rsidRPr="00E4566B">
        <w:rPr>
          <w:smallCaps/>
          <w:noProof/>
        </w:rPr>
        <w:t>Baird</w:t>
      </w:r>
      <w:r w:rsidRPr="00E4566B">
        <w:rPr>
          <w:i/>
          <w:noProof/>
        </w:rPr>
        <w:t xml:space="preserve"> et al.</w:t>
      </w:r>
      <w:r>
        <w:rPr>
          <w:noProof/>
        </w:rPr>
        <w:t xml:space="preserve"> 2008)</w:t>
      </w:r>
      <w:r>
        <w:fldChar w:fldCharType="end"/>
      </w:r>
      <w:r>
        <w:t xml:space="preserve"> with the modifications of Nelson and Cresko </w:t>
      </w:r>
      <w:r>
        <w:fldChar w:fldCharType="begin"/>
      </w:r>
      <w:r>
        <w:instrText xml:space="preserve"> ADDIN EN.CITE &lt;EndNote&gt;&lt;Cite&gt;&lt;Author&gt;Nelson&lt;/Author&gt;&lt;Year&gt;2018&lt;/Year&gt;&lt;RecNum&gt;1979&lt;/RecNum&gt;&lt;DisplayText&gt;(&lt;style face="smallcaps"&gt;Nelson and Cresko&lt;/style&gt; 2018)&lt;/DisplayText&gt;&lt;record&gt;&lt;rec-number&gt;1979&lt;/rec-number&gt;&lt;foreign-keys&gt;&lt;key app="EN" db-id="ex0vdsfepzfzrhe2rs7vz056dtzpe9f5dref" timestamp="1536857152"&gt;1979&lt;/key&gt;&lt;/foreign-keys&gt;&lt;ref-type name="Journal Article"&gt;17&lt;/ref-type&gt;&lt;contributors&gt;&lt;authors&gt;&lt;author&gt;Nelson, Thomas C.&lt;/author&gt;&lt;author&gt;Cresko, William A.&lt;/author&gt;&lt;/authors&gt;&lt;/contributors&gt;&lt;titles&gt;&lt;title&gt;Ancient genomic variation underlies repeated ecological adaptation in young stickleback populations&lt;/title&gt;&lt;secondary-title&gt;Evolution Letters&lt;/secondary-title&gt;&lt;/titles&gt;&lt;periodical&gt;&lt;full-title&gt;Evolution Letters&lt;/full-title&gt;&lt;/periodical&gt;&lt;pages&gt;9-21&lt;/pages&gt;&lt;volume&gt;2&lt;/volume&gt;&lt;number&gt;1&lt;/number&gt;&lt;dates&gt;&lt;year&gt;2018&lt;/year&gt;&lt;/dates&gt;&lt;urls&gt;&lt;related-urls&gt;&lt;url&gt;https://onlinelibrary.wiley.com/doi/abs/10.1002/evl3.37&lt;/url&gt;&lt;/related-urls&gt;&lt;/urls&gt;&lt;electronic-resource-num&gt;doi:10.1002/evl3.37&lt;/electronic-resource-num&gt;&lt;/record&gt;&lt;/Cite&gt;&lt;/EndNote&gt;</w:instrText>
      </w:r>
      <w:r>
        <w:fldChar w:fldCharType="separate"/>
      </w:r>
      <w:r>
        <w:rPr>
          <w:noProof/>
        </w:rPr>
        <w:t>(</w:t>
      </w:r>
      <w:r w:rsidRPr="00E4566B">
        <w:rPr>
          <w:smallCaps/>
          <w:noProof/>
        </w:rPr>
        <w:t>Nelson and Cresko</w:t>
      </w:r>
      <w:r>
        <w:rPr>
          <w:noProof/>
        </w:rPr>
        <w:t xml:space="preserve"> 2018)</w:t>
      </w:r>
      <w:r>
        <w:fldChar w:fldCharType="end"/>
      </w:r>
      <w:r>
        <w:t xml:space="preserve">. Genomic DNA from each fish was digested with </w:t>
      </w:r>
      <w:proofErr w:type="spellStart"/>
      <w:r>
        <w:t>PstI</w:t>
      </w:r>
      <w:proofErr w:type="spellEnd"/>
      <w:r>
        <w:t xml:space="preserve">-HF (New England Biolabs) and ligated to Illumina P1 adaptors with 6 bp inline barcodes. All barcodes differed by at least two positions, allowing for recovery of sequence reads with single errors in the barcode sequence. Ligated samples were then multiplexed at approximately equimolar concentrations and mechanically sheared via sonication to a fragment range of ~200-800 </w:t>
      </w:r>
      <w:proofErr w:type="spellStart"/>
      <w:r>
        <w:t>bp.</w:t>
      </w:r>
      <w:proofErr w:type="spellEnd"/>
      <w:r>
        <w:t xml:space="preserve"> Sheared DNA was size selected by extraction from a 1.25% agarose gel to generate a narrow insert size range of 425 </w:t>
      </w:r>
      <w:proofErr w:type="spellStart"/>
      <w:r>
        <w:t>bp</w:t>
      </w:r>
      <w:proofErr w:type="spellEnd"/>
      <w:r>
        <w:t xml:space="preserve"> to 475 </w:t>
      </w:r>
      <w:proofErr w:type="spellStart"/>
      <w:r>
        <w:t>bp.</w:t>
      </w:r>
      <w:proofErr w:type="spellEnd"/>
      <w:r>
        <w:t xml:space="preserve"> This size range allowed consistent overlap of paired-end Illumina reads for the construction of local contigs surrounding restriction enzyme cut sites. We then ligated Illumina P2 adaptors to the size-selected libraries and </w:t>
      </w:r>
      <w:del w:id="343" w:author="Thom Nelson" w:date="2019-04-18T14:53:00Z">
        <w:r w:rsidDel="004A1372">
          <w:delText xml:space="preserve">and </w:delText>
        </w:r>
      </w:del>
      <w:r>
        <w:t xml:space="preserve">amplified P1/P2-adapted fragments with 12 cycles of PCR using Phusion-HF </w:t>
      </w:r>
      <w:r>
        <w:lastRenderedPageBreak/>
        <w:t xml:space="preserve">polymerase (New England Biolabs). RAD libraries were then sequenced in a single lane on an Illumina HiSeq 2500 to generate paired-end 250-bp sequence reads. All libraries generated for this study were sequenced at the University of Oregon’s Genomics and Cell Characterization Core Facility (GC3F: </w:t>
      </w:r>
      <w:hyperlink r:id="rId12" w:history="1">
        <w:r>
          <w:rPr>
            <w:rStyle w:val="Hyperlink0"/>
          </w:rPr>
          <w:t>http://gc3f.uoregon.edu</w:t>
        </w:r>
      </w:hyperlink>
      <w:r>
        <w:t>).</w:t>
      </w:r>
    </w:p>
    <w:p w14:paraId="197A3BA3" w14:textId="77777777" w:rsidR="00E64882" w:rsidRDefault="00E64882" w:rsidP="00E64882">
      <w:pPr>
        <w:pStyle w:val="Body"/>
      </w:pPr>
      <w:r>
        <w:tab/>
        <w:t xml:space="preserve">We used the Stacks analysis pipeline to process RAD sequence read pairs and call SNPs </w:t>
      </w:r>
      <w:r>
        <w:rPr>
          <w:lang w:val="de-DE"/>
        </w:rPr>
        <w:fldChar w:fldCharType="begin">
          <w:fldData xml:space="preserve">PEVuZE5vdGU+PENpdGU+PEF1dGhvcj5DYXRjaGVuPC9BdXRob3I+PFllYXI+MjAxMTwvWWVhcj48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</w:fldData>
        </w:fldChar>
      </w:r>
      <w:r>
        <w:rPr>
          <w:lang w:val="de-DE"/>
        </w:rPr>
        <w:instrText xml:space="preserve"> ADDIN EN.CITE </w:instrText>
      </w:r>
      <w:r>
        <w:rPr>
          <w:lang w:val="de-DE"/>
        </w:rPr>
        <w:fldChar w:fldCharType="begin">
          <w:fldData xml:space="preserve">PEVuZE5vdGU+PENpdGU+PEF1dGhvcj5DYXRjaGVuPC9BdXRob3I+PFllYXI+MjAxMTwvWWVhcj48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</w:fldData>
        </w:fldChar>
      </w:r>
      <w:r>
        <w:rPr>
          <w:lang w:val="de-DE"/>
        </w:rPr>
        <w:instrText xml:space="preserve"> ADDIN EN.CITE.DATA </w:instrText>
      </w:r>
      <w:r>
        <w:rPr>
          <w:lang w:val="de-DE"/>
        </w:rPr>
      </w:r>
      <w:r>
        <w:rPr>
          <w:lang w:val="de-DE"/>
        </w:rPr>
        <w:fldChar w:fldCharType="end"/>
      </w:r>
      <w:r>
        <w:rPr>
          <w:lang w:val="de-DE"/>
        </w:rPr>
      </w:r>
      <w:r>
        <w:rPr>
          <w:lang w:val="de-DE"/>
        </w:rPr>
        <w:fldChar w:fldCharType="separate"/>
      </w:r>
      <w:r>
        <w:rPr>
          <w:noProof/>
          <w:lang w:val="de-DE"/>
        </w:rPr>
        <w:t>(</w:t>
      </w:r>
      <w:r w:rsidRPr="00E4566B">
        <w:rPr>
          <w:smallCaps/>
          <w:noProof/>
          <w:lang w:val="de-DE"/>
        </w:rPr>
        <w:t>Catchen</w:t>
      </w:r>
      <w:r w:rsidRPr="00E4566B">
        <w:rPr>
          <w:i/>
          <w:noProof/>
          <w:lang w:val="de-DE"/>
        </w:rPr>
        <w:t xml:space="preserve"> et al.</w:t>
      </w:r>
      <w:r>
        <w:rPr>
          <w:noProof/>
          <w:lang w:val="de-DE"/>
        </w:rPr>
        <w:t xml:space="preserve"> 2011; </w:t>
      </w:r>
      <w:r w:rsidRPr="00E4566B">
        <w:rPr>
          <w:smallCaps/>
          <w:noProof/>
          <w:lang w:val="de-DE"/>
        </w:rPr>
        <w:t>Catchen</w:t>
      </w:r>
      <w:r w:rsidRPr="00E4566B">
        <w:rPr>
          <w:i/>
          <w:noProof/>
          <w:lang w:val="de-DE"/>
        </w:rPr>
        <w:t xml:space="preserve"> et al.</w:t>
      </w:r>
      <w:r>
        <w:rPr>
          <w:noProof/>
          <w:lang w:val="de-DE"/>
        </w:rPr>
        <w:t xml:space="preserve"> 2013b)</w:t>
      </w:r>
      <w:r>
        <w:rPr>
          <w:lang w:val="de-DE"/>
        </w:rPr>
        <w:fldChar w:fldCharType="end"/>
      </w:r>
      <w:r>
        <w:t xml:space="preserve">. Raw reads were first demultiplexed without quality filtering using </w:t>
      </w:r>
      <w:proofErr w:type="spellStart"/>
      <w:r>
        <w:t>process_radtags</w:t>
      </w:r>
      <w:proofErr w:type="spellEnd"/>
      <w:r>
        <w:t xml:space="preserve">, and then quality filtered using </w:t>
      </w:r>
      <w:proofErr w:type="spellStart"/>
      <w:r>
        <w:t>process_shortreads</w:t>
      </w:r>
      <w:proofErr w:type="spellEnd"/>
      <w:r>
        <w:t xml:space="preserve">. This allowed for read trimming, rather than strict removal, if quality decreased toward the end of the first-end read. Overlapping read pairs were then merged using fastq-join </w:t>
      </w:r>
      <w:r>
        <w:fldChar w:fldCharType="begin"/>
      </w:r>
      <w:r>
        <w:instrText xml:space="preserve"> ADDIN EN.CITE &lt;EndNote&gt;&lt;Cite&gt;&lt;Author&gt;Aronesty&lt;/Author&gt;&lt;Year&gt;2011&lt;/Year&gt;&lt;RecNum&gt;1165&lt;/RecNum&gt;&lt;DisplayText&gt;(&lt;style face="smallcaps"&gt;Aronesty&lt;/style&gt; 2011)&lt;/DisplayText&gt;&lt;record&gt;&lt;rec-number&gt;1165&lt;/rec-number&gt;&lt;foreign-keys&gt;&lt;key app="EN" db-id="ex0vdsfepzfzrhe2rs7vz056dtzpe9f5dref" timestamp="1452484371"&gt;1165&lt;/key&gt;&lt;/foreign-keys&gt;&lt;ref-type name="Journal Article"&gt;17&lt;/ref-type&gt;&lt;contributors&gt;&lt;authors&gt;&lt;author&gt;Aronesty, Erik&lt;/author&gt;&lt;/authors&gt;&lt;/contributors&gt;&lt;titles&gt;&lt;title&gt;ea-utils: Command-line tools for processing biological sequencing data&lt;/title&gt;&lt;/titles&gt;&lt;dates&gt;&lt;year&gt;2011&lt;/year&gt;&lt;/dates&gt;&lt;urls&gt;&lt;related-urls&gt;&lt;url&gt;http://code.google.com/p/ea-utils&lt;/url&gt;&lt;/related-urls&gt;&lt;/urls&gt;&lt;/record&gt;&lt;/Cite&gt;&lt;/EndNote&gt;</w:instrText>
      </w:r>
      <w:r>
        <w:fldChar w:fldCharType="separate"/>
      </w:r>
      <w:r>
        <w:rPr>
          <w:noProof/>
        </w:rPr>
        <w:t>(</w:t>
      </w:r>
      <w:r w:rsidRPr="00E4566B">
        <w:rPr>
          <w:smallCaps/>
          <w:noProof/>
        </w:rPr>
        <w:t>Aronesty</w:t>
      </w:r>
      <w:r>
        <w:rPr>
          <w:noProof/>
        </w:rPr>
        <w:t xml:space="preserve"> 2011)</w:t>
      </w:r>
      <w:r>
        <w:fldChar w:fldCharType="end"/>
      </w:r>
      <w:r>
        <w:t xml:space="preserve">, allowing for up to 25% of bases in the overlapping region to mismatch, and the resulting contigs were trimmed to 350 </w:t>
      </w:r>
      <w:proofErr w:type="spellStart"/>
      <w:r>
        <w:t>bp.</w:t>
      </w:r>
      <w:proofErr w:type="spellEnd"/>
      <w:r>
        <w:t xml:space="preserve"> Any read pairs that failed to merge, or were shorter than 350 bp, were removed from further analysis. This step was required for processing reads through the Stacks pipeline. Below, we use the naming conventions of Baird </w:t>
      </w:r>
      <w:r w:rsidRPr="005C170B">
        <w:rPr>
          <w:i/>
        </w:rPr>
        <w:t>et al.</w:t>
      </w:r>
      <w:r>
        <w:t xml:space="preserve"> (2008): A “RAD tag” refers to sequence generated from a single end of a restriction site and the pair of RAD tags sequenced at a restriction site comprises a “RAD locus”.</w:t>
      </w:r>
    </w:p>
    <w:p w14:paraId="014EAD37" w14:textId="77777777" w:rsidR="00E64882" w:rsidRDefault="00E64882" w:rsidP="00E64882">
      <w:pPr>
        <w:pStyle w:val="Body"/>
      </w:pPr>
      <w:r>
        <w:tab/>
        <w:t>All polymorphisms were called relative to the threespine stickleback reference genome v1.0</w:t>
      </w:r>
      <w:r>
        <w:rPr>
          <w:lang w:val="de-DE"/>
        </w:rPr>
        <w:t xml:space="preserve"> </w:t>
      </w:r>
      <w:r>
        <w:fldChar w:fldCharType="begin">
          <w:fldData xml:space="preserve">PEVuZE5vdGU+PENpdGU+PEF1dGhvcj5Kb25lczwvQXV0aG9yPjxZZWFyPjIwMTI8L1llYXI+PFJl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</w:fldData>
        </w:fldChar>
      </w:r>
      <w:r>
        <w:instrText xml:space="preserve"> ADDIN EN.CITE </w:instrText>
      </w:r>
      <w:r>
        <w:fldChar w:fldCharType="begin">
          <w:fldData xml:space="preserve">PEVuZE5vdGU+PENpdGU+PEF1dGhvcj5Kb25lczwvQXV0aG9yPjxZZWFyPjIwMTI8L1llYXI+PFJl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</w:fldData>
        </w:fldChar>
      </w:r>
      <w:r>
        <w:instrText xml:space="preserve"> ADDIN EN.CITE.DATA </w:instrText>
      </w:r>
      <w:r>
        <w:fldChar w:fldCharType="end"/>
      </w:r>
      <w:r>
        <w:fldChar w:fldCharType="separate"/>
      </w:r>
      <w:r>
        <w:rPr>
          <w:noProof/>
        </w:rPr>
        <w:t>(</w:t>
      </w:r>
      <w:r w:rsidRPr="00E4566B">
        <w:rPr>
          <w:smallCaps/>
          <w:noProof/>
        </w:rPr>
        <w:t>Jones</w:t>
      </w:r>
      <w:r w:rsidRPr="00E4566B">
        <w:rPr>
          <w:i/>
          <w:noProof/>
        </w:rPr>
        <w:t xml:space="preserve"> et al.</w:t>
      </w:r>
      <w:r>
        <w:rPr>
          <w:noProof/>
        </w:rPr>
        <w:t xml:space="preserve"> 2012)</w:t>
      </w:r>
      <w:r>
        <w:fldChar w:fldCharType="end"/>
      </w:r>
      <w:r>
        <w:t xml:space="preserve">, using the updated scaffolding of Glazer, et al. (2015). Trimmed contigs were aligned to the reference using </w:t>
      </w:r>
      <w:proofErr w:type="spellStart"/>
      <w:r>
        <w:t>bbmap</w:t>
      </w:r>
      <w:proofErr w:type="spellEnd"/>
      <w:r>
        <w:t xml:space="preserve"> with the most sensitive settings (‘</w:t>
      </w:r>
      <w:proofErr w:type="spellStart"/>
      <w:r>
        <w:t>vslow</w:t>
      </w:r>
      <w:proofErr w:type="spellEnd"/>
      <w:r>
        <w:t>=t’; http://jgi.doe.gov/data-and-tools/bbtools/). We then used the Stacks core pipeline to identify read stacks, call SNPs, and identify alleles and haplotypes based on genomic alignment (</w:t>
      </w:r>
      <w:proofErr w:type="spellStart"/>
      <w:r>
        <w:t>pstacks</w:t>
      </w:r>
      <w:proofErr w:type="spellEnd"/>
      <w:r>
        <w:t xml:space="preserve"> and </w:t>
      </w:r>
      <w:proofErr w:type="spellStart"/>
      <w:r>
        <w:t>cstacks</w:t>
      </w:r>
      <w:proofErr w:type="spellEnd"/>
      <w:r>
        <w:t>); find homologous RAD tags across individuals (</w:t>
      </w:r>
      <w:proofErr w:type="spellStart"/>
      <w:r>
        <w:t>sstacks</w:t>
      </w:r>
      <w:proofErr w:type="spellEnd"/>
      <w:r>
        <w:t>); and catalog biologically plausible haplotypes based on within- and among-individual haplotype variation (populations). We required that a RAD tag be present in all three populations and in at least four fish in each population.</w:t>
      </w:r>
    </w:p>
    <w:p w14:paraId="4257D805" w14:textId="77777777" w:rsidR="00E64882" w:rsidRPr="007C567F" w:rsidRDefault="00E64882" w:rsidP="00E64882">
      <w:pPr>
        <w:pStyle w:val="Body"/>
        <w:rPr>
          <w:b/>
        </w:rPr>
      </w:pPr>
      <w:r>
        <w:tab/>
        <w:t xml:space="preserve">We used the program PHASE </w:t>
      </w:r>
      <w:r>
        <w:fldChar w:fldCharType="begin">
          <w:fldData xml:space="preserve">PEVuZE5vdGU+PENpdGU+PEF1dGhvcj5TdGVwaGVuczwvQXV0aG9yPjxZZWFyPjIwMDE8L1llYXI+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</w:fldData>
        </w:fldChar>
      </w:r>
      <w:r>
        <w:instrText xml:space="preserve"> ADDIN EN.CITE </w:instrText>
      </w:r>
      <w:r>
        <w:fldChar w:fldCharType="begin">
          <w:fldData xml:space="preserve">PEVuZE5vdGU+PENpdGU+PEF1dGhvcj5TdGVwaGVuczwvQXV0aG9yPjxZZWFyPjIwMDE8L1llYXI+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</w:fldData>
        </w:fldChar>
      </w:r>
      <w:r>
        <w:instrText xml:space="preserve"> ADDIN EN.CITE.DATA </w:instrText>
      </w:r>
      <w:r>
        <w:fldChar w:fldCharType="end"/>
      </w:r>
      <w:r>
        <w:fldChar w:fldCharType="separate"/>
      </w:r>
      <w:r>
        <w:rPr>
          <w:noProof/>
        </w:rPr>
        <w:t>(</w:t>
      </w:r>
      <w:r w:rsidRPr="00E4566B">
        <w:rPr>
          <w:smallCaps/>
          <w:noProof/>
        </w:rPr>
        <w:t>Stephens</w:t>
      </w:r>
      <w:r w:rsidRPr="00E4566B">
        <w:rPr>
          <w:i/>
          <w:noProof/>
        </w:rPr>
        <w:t xml:space="preserve"> et al.</w:t>
      </w:r>
      <w:r>
        <w:rPr>
          <w:noProof/>
        </w:rPr>
        <w:t xml:space="preserve"> 2001; </w:t>
      </w:r>
      <w:r w:rsidRPr="00E4566B">
        <w:rPr>
          <w:smallCaps/>
          <w:noProof/>
        </w:rPr>
        <w:t>Scheet and Stephens</w:t>
      </w:r>
      <w:r>
        <w:rPr>
          <w:noProof/>
        </w:rPr>
        <w:t xml:space="preserve"> 2006)</w:t>
      </w:r>
      <w:r>
        <w:fldChar w:fldCharType="end"/>
      </w:r>
      <w:r>
        <w:t xml:space="preserve"> to combine sequence information from both RAD tags at a </w:t>
      </w:r>
      <w:proofErr w:type="spellStart"/>
      <w:r>
        <w:rPr>
          <w:rFonts w:ascii="Helvetica Neue" w:hAnsi="Helvetica Neue"/>
          <w:i/>
          <w:iCs/>
        </w:rPr>
        <w:t>PstI</w:t>
      </w:r>
      <w:proofErr w:type="spellEnd"/>
      <w:r>
        <w:t xml:space="preserve"> cut site and generate phased haplotypes at each RAD locus. We wrote custom Python scripts to identify all unique haplotypes at each of a pair RAD tags and code them as alleles at a single, multiallelic locus. We required that each individual included in this analysis was genotyped at both RAD tags. Loci containing individuals only genotyped at a single RAD tag were removed from further analysis. RAD haplotypes at each locus represent 696 bp of contiguous genomic sequence, giving us high-quality estimates of sequence diversity and divergence even with our relatively small population-level sample sizes </w:t>
      </w:r>
      <w:r>
        <w:fldChar w:fldCharType="begin">
          <w:fldData xml:space="preserve">PEVuZE5vdGU+PENpdGU+PEF1dGhvcj5OZWk8L0F1dGhvcj48WWVhcj4xOTg3PC9ZZWFyPjxSZWNO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</w:fldData>
        </w:fldChar>
      </w:r>
      <w:r>
        <w:instrText xml:space="preserve"> ADDIN EN.CITE </w:instrText>
      </w:r>
      <w:r>
        <w:fldChar w:fldCharType="begin">
          <w:fldData xml:space="preserve">PEVuZE5vdGU+PENpdGU+PEF1dGhvcj5OZWk8L0F1dGhvcj48WWVhcj4xOTg3PC9ZZWFyPjxSZWNO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</w:fldData>
        </w:fldChar>
      </w:r>
      <w:r>
        <w:instrText xml:space="preserve"> ADDIN EN.CITE.DATA </w:instrText>
      </w:r>
      <w:r>
        <w:fldChar w:fldCharType="end"/>
      </w:r>
      <w:r>
        <w:fldChar w:fldCharType="separate"/>
      </w:r>
      <w:r>
        <w:rPr>
          <w:noProof/>
        </w:rPr>
        <w:t>(</w:t>
      </w:r>
      <w:r w:rsidRPr="00E50C0D">
        <w:rPr>
          <w:smallCaps/>
          <w:noProof/>
        </w:rPr>
        <w:t>Nei</w:t>
      </w:r>
      <w:r>
        <w:rPr>
          <w:noProof/>
        </w:rPr>
        <w:t xml:space="preserve"> 1987, chapter 13; </w:t>
      </w:r>
      <w:r w:rsidRPr="00E50C0D">
        <w:rPr>
          <w:smallCaps/>
          <w:noProof/>
        </w:rPr>
        <w:t>Cruickshank and Hahn</w:t>
      </w:r>
      <w:r>
        <w:rPr>
          <w:noProof/>
        </w:rPr>
        <w:t xml:space="preserve"> 2014; </w:t>
      </w:r>
      <w:r w:rsidRPr="00E50C0D">
        <w:rPr>
          <w:smallCaps/>
          <w:noProof/>
        </w:rPr>
        <w:t>Nelson and Cresko</w:t>
      </w:r>
      <w:r>
        <w:rPr>
          <w:noProof/>
        </w:rPr>
        <w:t xml:space="preserve"> 2018)</w:t>
      </w:r>
      <w:r>
        <w:fldChar w:fldCharType="end"/>
      </w:r>
      <w:r>
        <w:t xml:space="preserve">. Sequencing of wild </w:t>
      </w:r>
      <w:r>
        <w:lastRenderedPageBreak/>
        <w:t>stickleback resulted in 57,992 RAD loci distributed across all 21 threespine stickleback chromosomes.</w:t>
      </w:r>
    </w:p>
    <w:p w14:paraId="3F0704C5" w14:textId="77777777" w:rsidR="00E64882" w:rsidRDefault="00E64882" w:rsidP="00E64882">
      <w:pPr>
        <w:pStyle w:val="Heading2"/>
      </w:pPr>
      <w:r>
        <w:t>Population genetic statistics</w:t>
      </w:r>
    </w:p>
    <w:p w14:paraId="0B4ECD6A" w14:textId="77777777" w:rsidR="00E64882" w:rsidRDefault="00E64882" w:rsidP="00E64882">
      <w:pPr>
        <w:pStyle w:val="Body"/>
      </w:pPr>
      <w:r>
        <w:tab/>
        <w:t xml:space="preserve">The scripting language R version 3.5 </w:t>
      </w:r>
      <w:r>
        <w:fldChar w:fldCharType="begin"/>
      </w:r>
      <w:r>
        <w:instrText xml:space="preserve"> ADDIN EN.CITE &lt;EndNote&gt;&lt;Cite ExcludeAuth="1"&gt;&lt;Author&gt;Team&lt;/Author&gt;&lt;Year&gt;2016&lt;/Year&gt;&lt;RecNum&gt;1659&lt;/RecNum&gt;&lt;Prefix&gt;R Core Team &lt;/Prefix&gt;&lt;DisplayText&gt;(R Core Team 2016)&lt;/DisplayText&gt;&lt;record&gt;&lt;rec-number&gt;1659&lt;/rec-number&gt;&lt;foreign-keys&gt;&lt;key app="EN" db-id="ex0vdsfepzfzrhe2rs7vz056dtzpe9f5dref" timestamp="1491330627"&gt;1659&lt;/key&gt;&lt;/foreign-keys&gt;&lt;ref-type name="Generic"&gt;13&lt;/ref-type&gt;&lt;contributors&gt;&lt;authors&gt;&lt;author&gt;R Core Team&lt;/author&gt;&lt;/authors&gt;&lt;/contributors&gt;&lt;titles&gt;&lt;title&gt;R: A language and environment for statistical computing&lt;/title&gt;&lt;/titles&gt;&lt;dates&gt;&lt;year&gt;2016&lt;/year&gt;&lt;/dates&gt;&lt;pub-location&gt;Vienna, Austria&lt;/pub-location&gt;&lt;publisher&gt;R Foundation for Statistical Computing&lt;/publisher&gt;&lt;urls&gt;&lt;related-urls&gt;&lt;url&gt;https://www.R-project.org/&lt;/url&gt;&lt;/related-urls&gt;&lt;/urls&gt;&lt;/record&gt;&lt;/Cite&gt;&lt;/EndNote&gt;</w:instrText>
      </w:r>
      <w:r>
        <w:fldChar w:fldCharType="separate"/>
      </w:r>
      <w:r>
        <w:rPr>
          <w:noProof/>
        </w:rPr>
        <w:t>(R Core Team 2016)</w:t>
      </w:r>
      <w:r>
        <w:fldChar w:fldCharType="end"/>
      </w:r>
      <w:r>
        <w:t xml:space="preserve"> was used for all downstream data analysis. We estimated differentiation among threespine stickleback populations (all pairwise combinations) and among ecotypes (combined freshwater ponds versus Rabbit Slough) using a haplotype-based F</w:t>
      </w:r>
      <w:r>
        <w:rPr>
          <w:vertAlign w:val="subscript"/>
        </w:rPr>
        <w:t>ST</w:t>
      </w:r>
      <w:r>
        <w:t xml:space="preserve"> (equation 3 in Hudson, </w:t>
      </w:r>
      <w:proofErr w:type="spellStart"/>
      <w:r>
        <w:t>Slatkin</w:t>
      </w:r>
      <w:proofErr w:type="spellEnd"/>
      <w:r>
        <w:t xml:space="preserve"> et al. 1992) </w:t>
      </w:r>
      <w:r>
        <w:fldChar w:fldCharType="begin"/>
      </w:r>
      <w:r>
        <w:instrText xml:space="preserve"> ADDIN EN.CITE &lt;EndNote&gt;&lt;Cite&gt;&lt;Author&gt;Hudson&lt;/Author&gt;&lt;Year&gt;1992&lt;/Year&gt;&lt;RecNum&gt;1457&lt;/RecNum&gt;&lt;DisplayText&gt;(&lt;style face="smallcaps"&gt;Hudson&lt;/style&gt;&lt;style face="italic"&gt; et al.&lt;/style&gt; 1992)&lt;/DisplayText&gt;&lt;record&gt;&lt;rec-number&gt;1457&lt;/rec-number&gt;&lt;foreign-keys&gt;&lt;key app="EN" db-id="ex0vdsfepzfzrhe2rs7vz056dtzpe9f5dref" timestamp="1477280992"&gt;1457&lt;/key&gt;&lt;/foreign-keys&gt;&lt;ref-type name="Journal Article"&gt;17&lt;/ref-type&gt;&lt;contributors&gt;&lt;authors&gt;&lt;author&gt;Hudson, R. R.&lt;/author&gt;&lt;author&gt;Slatkin, M.&lt;/author&gt;&lt;author&gt;Maddison, W. P.&lt;/author&gt;&lt;/authors&gt;&lt;/contributors&gt;&lt;auth-address&gt;Univ Calif Berkeley,Dept Integrat Biol,Berkeley,Ca 94720&amp;#xD;Univ Arizona,Dept Ecol &amp;amp; Evolut Biol,Tucson,Az 85721&lt;/auth-address&gt;&lt;titles&gt;&lt;title&gt;Estimation of Levels of Gene Flow from DNA-Sequence Dat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583-589&lt;/pages&gt;&lt;volume&gt;132&lt;/volume&gt;&lt;number&gt;2&lt;/number&gt;&lt;keywords&gt;&lt;keyword&gt;drosophila-pseudoobscura&lt;/keyword&gt;&lt;keyword&gt;population&lt;/keyword&gt;&lt;keyword&gt;recombination&lt;/keyword&gt;&lt;keyword&gt;phylogenies&lt;/keyword&gt;&lt;keyword&gt;alleles&lt;/keyword&gt;&lt;keyword&gt;model&lt;/keyword&gt;&lt;keyword&gt;locus&lt;/keyword&gt;&lt;/keywords&gt;&lt;dates&gt;&lt;year&gt;1992&lt;/year&gt;&lt;pub-dates&gt;&lt;date&gt;Oct&lt;/date&gt;&lt;/pub-dates&gt;&lt;/dates&gt;&lt;isbn&gt;0016-6731&lt;/isbn&gt;&lt;accession-num&gt;WOS:A1992JQ14600025&lt;/accession-num&gt;&lt;urls&gt;&lt;related-urls&gt;&lt;url&gt;&amp;lt;Go to ISI&amp;gt;://WOS:A1992JQ14600025&lt;/url&gt;&lt;url&gt;http://www.genetics.org/content/genetics/132/2/583.full.pdf&lt;/url&gt;&lt;/related-urls&gt;&lt;/urls&gt;&lt;language&gt;English&lt;/language&gt;&lt;/record&gt;&lt;/Cite&gt;&lt;/EndNote&gt;</w:instrText>
      </w:r>
      <w:r>
        <w:fldChar w:fldCharType="separate"/>
      </w:r>
      <w:r>
        <w:rPr>
          <w:noProof/>
        </w:rPr>
        <w:t>(</w:t>
      </w:r>
      <w:r w:rsidRPr="00E4566B">
        <w:rPr>
          <w:smallCaps/>
          <w:noProof/>
        </w:rPr>
        <w:t>Hudson</w:t>
      </w:r>
      <w:r w:rsidRPr="00E4566B">
        <w:rPr>
          <w:i/>
          <w:noProof/>
        </w:rPr>
        <w:t xml:space="preserve"> et al.</w:t>
      </w:r>
      <w:r>
        <w:rPr>
          <w:noProof/>
        </w:rPr>
        <w:t xml:space="preserve"> 1992)</w:t>
      </w:r>
      <w:r>
        <w:fldChar w:fldCharType="end"/>
      </w:r>
      <w:r>
        <w:t xml:space="preserve"> implemented in the R package ‘</w:t>
      </w:r>
      <w:proofErr w:type="spellStart"/>
      <w:r>
        <w:t>PopGenome</w:t>
      </w:r>
      <w:proofErr w:type="spellEnd"/>
      <w:r>
        <w:t>’</w:t>
      </w:r>
      <w:r>
        <w:rPr>
          <w:lang w:val="de-DE"/>
        </w:rPr>
        <w:t xml:space="preserve"> </w:t>
      </w:r>
      <w:r>
        <w:fldChar w:fldCharType="begin">
          <w:fldData xml:space="preserve">PEVuZE5vdGU+PENpdGU+PEF1dGhvcj5QZmVpZmVyPC9BdXRob3I+PFllYXI+MjAxNDwvWWVhcj48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</w:fldData>
        </w:fldChar>
      </w:r>
      <w:r>
        <w:instrText xml:space="preserve"> ADDIN EN.CITE </w:instrText>
      </w:r>
      <w:r>
        <w:fldChar w:fldCharType="begin">
          <w:fldData xml:space="preserve">PEVuZE5vdGU+PENpdGU+PEF1dGhvcj5QZmVpZmVyPC9BdXRob3I+PFllYXI+MjAxNDwvWWVhcj48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</w:fldData>
        </w:fldChar>
      </w:r>
      <w:r>
        <w:instrText xml:space="preserve"> ADDIN EN.CITE.DATA </w:instrText>
      </w:r>
      <w:r>
        <w:fldChar w:fldCharType="end"/>
      </w:r>
      <w:r>
        <w:fldChar w:fldCharType="separate"/>
      </w:r>
      <w:r>
        <w:rPr>
          <w:noProof/>
        </w:rPr>
        <w:t>(</w:t>
      </w:r>
      <w:r w:rsidRPr="00E4566B">
        <w:rPr>
          <w:smallCaps/>
          <w:noProof/>
        </w:rPr>
        <w:t>Pfeifer</w:t>
      </w:r>
      <w:r w:rsidRPr="00E4566B">
        <w:rPr>
          <w:i/>
          <w:noProof/>
        </w:rPr>
        <w:t xml:space="preserve"> et al.</w:t>
      </w:r>
      <w:r>
        <w:rPr>
          <w:noProof/>
        </w:rPr>
        <w:t xml:space="preserve"> 2014)</w:t>
      </w:r>
      <w:r>
        <w:fldChar w:fldCharType="end"/>
      </w:r>
      <w:r>
        <w:t>. We calculated π per site within and among populations and absolute sequence divergence (</w:t>
      </w:r>
      <w:proofErr w:type="spellStart"/>
      <w:r>
        <w:t>d</w:t>
      </w:r>
      <w:r>
        <w:rPr>
          <w:vertAlign w:val="subscript"/>
        </w:rPr>
        <w:t>XY</w:t>
      </w:r>
      <w:proofErr w:type="spellEnd"/>
      <w:r>
        <w:t>) at each RAD locus by calculating pairwise distances between all RAD haplotypes with the R package ‘ape’</w:t>
      </w:r>
      <w:r>
        <w:rPr>
          <w:lang w:val="fr-FR"/>
        </w:rPr>
        <w:t xml:space="preserve"> </w:t>
      </w:r>
      <w:r>
        <w:fldChar w:fldCharType="begin">
          <w:fldData xml:space="preserve">PEVuZE5vdGU+PENpdGU+PEF1dGhvcj5QYXJhZGlzPC9BdXRob3I+PFllYXI+MjAwNDwvWWVhcj48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</w:fldData>
        </w:fldChar>
      </w:r>
      <w:r>
        <w:instrText xml:space="preserve"> ADDIN EN.CITE </w:instrText>
      </w:r>
      <w:r>
        <w:fldChar w:fldCharType="begin">
          <w:fldData xml:space="preserve">PEVuZE5vdGU+PENpdGU+PEF1dGhvcj5QYXJhZGlzPC9BdXRob3I+PFllYXI+MjAwNDwvWWVhcj48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</w:fldData>
        </w:fldChar>
      </w:r>
      <w:r>
        <w:instrText xml:space="preserve"> ADDIN EN.CITE.DATA </w:instrText>
      </w:r>
      <w:r>
        <w:fldChar w:fldCharType="end"/>
      </w:r>
      <w:r>
        <w:fldChar w:fldCharType="separate"/>
      </w:r>
      <w:r>
        <w:rPr>
          <w:noProof/>
        </w:rPr>
        <w:t>(</w:t>
      </w:r>
      <w:r w:rsidRPr="00E4566B">
        <w:rPr>
          <w:smallCaps/>
          <w:noProof/>
        </w:rPr>
        <w:t>Paradis</w:t>
      </w:r>
      <w:r w:rsidRPr="00E4566B">
        <w:rPr>
          <w:i/>
          <w:noProof/>
        </w:rPr>
        <w:t xml:space="preserve"> et al.</w:t>
      </w:r>
      <w:r>
        <w:rPr>
          <w:noProof/>
        </w:rPr>
        <w:t xml:space="preserve"> 2004; </w:t>
      </w:r>
      <w:r w:rsidRPr="00E4566B">
        <w:rPr>
          <w:smallCaps/>
          <w:noProof/>
        </w:rPr>
        <w:t>Popescu</w:t>
      </w:r>
      <w:r w:rsidRPr="00E4566B">
        <w:rPr>
          <w:i/>
          <w:noProof/>
        </w:rPr>
        <w:t xml:space="preserve"> et al.</w:t>
      </w:r>
      <w:r>
        <w:rPr>
          <w:noProof/>
        </w:rPr>
        <w:t xml:space="preserve"> 2012)</w:t>
      </w:r>
      <w:r>
        <w:fldChar w:fldCharType="end"/>
      </w:r>
      <w:r>
        <w:t>.</w:t>
      </w:r>
    </w:p>
    <w:p w14:paraId="692B18CC" w14:textId="1A434705" w:rsidR="00E64882" w:rsidRDefault="00E64882" w:rsidP="00E64882">
      <w:pPr>
        <w:pStyle w:val="Body"/>
      </w:pPr>
      <w:r>
        <w:tab/>
        <w:t xml:space="preserve">Previously, we detected patterns of reciprocal monophyly between marine and freshwater haplotypes using maximum clade credibility trees generated in BEAST v1.7 </w:t>
      </w:r>
      <w:r>
        <w:fldChar w:fldCharType="begin">
          <w:fldData xml:space="preserve">PEVuZE5vdGU+PENpdGU+PEF1dGhvcj5OZWxzb248L0F1dGhvcj48WWVhcj4yMDE4PC9ZZWFyPjxS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==
</w:fldData>
        </w:fldChar>
      </w:r>
      <w:r>
        <w:instrText xml:space="preserve"> ADDIN EN.CITE </w:instrText>
      </w:r>
      <w:r>
        <w:fldChar w:fldCharType="begin">
          <w:fldData xml:space="preserve">PEVuZE5vdGU+PENpdGU+PEF1dGhvcj5OZWxzb248L0F1dGhvcj48WWVhcj4yMDE4PC9ZZWFyPjxS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==
</w:fldData>
        </w:fldChar>
      </w:r>
      <w:r>
        <w:instrText xml:space="preserve"> ADDIN EN.CITE.DATA </w:instrText>
      </w:r>
      <w:r>
        <w:fldChar w:fldCharType="end"/>
      </w:r>
      <w:r>
        <w:fldChar w:fldCharType="separate"/>
      </w:r>
      <w:r>
        <w:rPr>
          <w:noProof/>
        </w:rPr>
        <w:t>(</w:t>
      </w:r>
      <w:r w:rsidRPr="00E4566B">
        <w:rPr>
          <w:smallCaps/>
          <w:noProof/>
        </w:rPr>
        <w:t>Drummond and Rambaut</w:t>
      </w:r>
      <w:r>
        <w:rPr>
          <w:noProof/>
        </w:rPr>
        <w:t xml:space="preserve"> 2007; </w:t>
      </w:r>
      <w:r w:rsidRPr="00E4566B">
        <w:rPr>
          <w:smallCaps/>
          <w:noProof/>
        </w:rPr>
        <w:t>Drummond</w:t>
      </w:r>
      <w:r w:rsidRPr="00E4566B">
        <w:rPr>
          <w:i/>
          <w:noProof/>
        </w:rPr>
        <w:t xml:space="preserve"> et al.</w:t>
      </w:r>
      <w:r>
        <w:rPr>
          <w:noProof/>
        </w:rPr>
        <w:t xml:space="preserve"> 2012; </w:t>
      </w:r>
      <w:r w:rsidRPr="00E4566B">
        <w:rPr>
          <w:smallCaps/>
          <w:noProof/>
        </w:rPr>
        <w:t>Nelson and Cresko</w:t>
      </w:r>
      <w:r>
        <w:rPr>
          <w:noProof/>
        </w:rPr>
        <w:t xml:space="preserve"> 2018; </w:t>
      </w:r>
      <w:r w:rsidRPr="00E4566B">
        <w:rPr>
          <w:smallCaps/>
          <w:noProof/>
        </w:rPr>
        <w:t>Suchard</w:t>
      </w:r>
      <w:r w:rsidRPr="00E4566B">
        <w:rPr>
          <w:i/>
          <w:noProof/>
        </w:rPr>
        <w:t xml:space="preserve"> et al.</w:t>
      </w:r>
      <w:r>
        <w:rPr>
          <w:noProof/>
        </w:rPr>
        <w:t xml:space="preserve"> 2018)</w:t>
      </w:r>
      <w:r>
        <w:fldChar w:fldCharType="end"/>
      </w:r>
      <w:r>
        <w:t>. Tree topologies for all RAD loci were inferred from MCMC runs of 10</w:t>
      </w:r>
      <w:r>
        <w:rPr>
          <w:vertAlign w:val="superscript"/>
        </w:rPr>
        <w:t>6</w:t>
      </w:r>
      <w:r>
        <w:t xml:space="preserve"> states with 10% </w:t>
      </w:r>
      <w:proofErr w:type="spellStart"/>
      <w:r>
        <w:t>burnin</w:t>
      </w:r>
      <w:proofErr w:type="spellEnd"/>
      <w:r>
        <w:t xml:space="preserve"> periods. We used blanket priors and parameters across all RAD loci, including a coalescent tree prior and the GTR+Γ substitution model. Monophyly of haplotypes from each population (RS, BT, BP) and each habitat (marine, freshwater) was assessed using the </w:t>
      </w:r>
      <w:proofErr w:type="spellStart"/>
      <w:proofErr w:type="gramStart"/>
      <w:r>
        <w:t>is.monophyletic</w:t>
      </w:r>
      <w:proofErr w:type="spellEnd"/>
      <w:proofErr w:type="gramEnd"/>
      <w:r>
        <w:t>() function of the R packages ‘ape’. Here, we use topological classifications that we inferred previously and designate gene trees with reciprocally monophyletic marine and freshwater haplogroups (1,129 of 57,992 RAD loci) as ‘divergent’ loci</w:t>
      </w:r>
      <w:ins w:id="344" w:author="Thom Nelson" w:date="2019-03-26T08:59:00Z">
        <w:r>
          <w:t xml:space="preserve"> </w:t>
        </w:r>
        <w:r>
          <w:rPr>
            <w:b/>
          </w:rPr>
          <w:t>(</w:t>
        </w:r>
        <w:proofErr w:type="spellStart"/>
        <w:r>
          <w:rPr>
            <w:b/>
          </w:rPr>
          <w:t>NelsonCresko</w:t>
        </w:r>
        <w:proofErr w:type="spellEnd"/>
        <w:r>
          <w:rPr>
            <w:b/>
          </w:rPr>
          <w:t>, and F</w:t>
        </w:r>
      </w:ins>
      <w:ins w:id="345" w:author="Thom Nelson" w:date="2019-03-26T09:00:00Z">
        <w:r>
          <w:rPr>
            <w:b/>
          </w:rPr>
          <w:t>igure 1C</w:t>
        </w:r>
      </w:ins>
      <w:ins w:id="346" w:author="Thom Nelson" w:date="2019-03-26T08:59:00Z">
        <w:r>
          <w:rPr>
            <w:b/>
          </w:rPr>
          <w:t>)</w:t>
        </w:r>
      </w:ins>
      <w:r>
        <w:t>.</w:t>
      </w:r>
    </w:p>
    <w:p w14:paraId="0904FD4B" w14:textId="693209DD" w:rsidR="00734FB2" w:rsidRDefault="00734FB2" w:rsidP="00734FB2">
      <w:pPr>
        <w:pStyle w:val="Heading2"/>
        <w:rPr>
          <w:ins w:id="347" w:author="Bill Cresko" w:date="2019-03-25T15:31:00Z"/>
        </w:rPr>
      </w:pPr>
      <w:ins w:id="348" w:author="Bill Cresko" w:date="2019-03-25T15:31:00Z">
        <w:r>
          <w:t>Forward simulations</w:t>
        </w:r>
      </w:ins>
      <w:ins w:id="349" w:author="Bill Cresko" w:date="2019-03-25T15:32:00Z">
        <w:r w:rsidR="000C00B1">
          <w:t xml:space="preserve"> using </w:t>
        </w:r>
        <w:proofErr w:type="spellStart"/>
        <w:r w:rsidR="000C00B1">
          <w:t>SLiM</w:t>
        </w:r>
      </w:ins>
      <w:proofErr w:type="spellEnd"/>
    </w:p>
    <w:p w14:paraId="21C55431" w14:textId="679F99AC" w:rsidR="00DF1DF1" w:rsidRDefault="00734FB2" w:rsidP="00734FB2">
      <w:pPr>
        <w:pStyle w:val="Body"/>
        <w:rPr>
          <w:ins w:id="350" w:author="Thom Nelson" w:date="2019-04-14T17:36:00Z"/>
        </w:rPr>
      </w:pPr>
      <w:ins w:id="351" w:author="Bill Cresko" w:date="2019-03-25T15:31:00Z">
        <w:r>
          <w:tab/>
        </w:r>
      </w:ins>
      <w:ins w:id="352" w:author="Thom Nelson" w:date="2019-04-18T14:54:00Z">
        <w:r w:rsidR="001B3E6D">
          <w:t xml:space="preserve">We used forward simulations implemented in </w:t>
        </w:r>
        <w:proofErr w:type="spellStart"/>
        <w:r w:rsidR="001B3E6D">
          <w:t>SLiM</w:t>
        </w:r>
        <w:proofErr w:type="spellEnd"/>
        <w:r w:rsidR="001B3E6D">
          <w:t xml:space="preserve"> </w:t>
        </w:r>
        <w:r w:rsidR="001B3E6D">
          <w:fldChar w:fldCharType="begin"/>
        </w:r>
        <w:r w:rsidR="001B3E6D">
          <w:instrText xml:space="preserve"> ADDIN EN.CITE &lt;EndNote&gt;&lt;Cite&gt;&lt;Author&gt;Haller&lt;/Author&gt;&lt;Year&gt;2017&lt;/Year&gt;&lt;RecNum&gt;1994&lt;/RecNum&gt;&lt;DisplayText&gt;(&lt;style face="smallcaps"&gt;Haller and Messer&lt;/style&gt; 2017)&lt;/DisplayText&gt;&lt;record&gt;&lt;rec-number&gt;1994&lt;/rec-number&gt;&lt;foreign-keys&gt;&lt;key app="EN" db-id="ex0vdsfepzfzrhe2rs7vz056dtzpe9f5dref" timestamp="1538141932"&gt;1994&lt;/key&gt;&lt;/foreign-keys&gt;&lt;ref-type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2: Flexible, Interactive Forward Genetic Simulations&lt;/title&gt;&lt;secondary-title&gt;Molecular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Evol&lt;/abbr-1&gt;&lt;/alt-periodical&gt;&lt;pages&gt;230-240&lt;/pages&gt;&lt;volume&gt;34&lt;/volume&gt;&lt;number&gt;1&lt;/number&gt;&lt;keywords&gt;&lt;keyword&gt;forward genetic simulation&lt;/keyword&gt;&lt;keyword&gt;population genomics&lt;/keyword&gt;&lt;keyword&gt;evolutionary modeling&lt;/keyword&gt;&lt;keyword&gt;ecological modeling&lt;/keyword&gt;&lt;keyword&gt;software&lt;/keyword&gt;&lt;keyword&gt;quantitative traits&lt;/keyword&gt;&lt;keyword&gt;population genomics&lt;/keyword&gt;&lt;keyword&gt;time&lt;/keyword&gt;&lt;keyword&gt;selection&lt;/keyword&gt;&lt;keyword&gt;evolutionary&lt;/keyword&gt;&lt;keyword&gt;recombination&lt;/keyword&gt;&lt;keyword&gt;program&lt;/keyword&gt;&lt;keyword&gt;samples&lt;/keyword&gt;&lt;keyword&gt;models&lt;/keyword&gt;&lt;/keywords&gt;&lt;dates&gt;&lt;year&gt;2017&lt;/year&gt;&lt;pub-dates&gt;&lt;date&gt;Jan&lt;/date&gt;&lt;/pub-dates&gt;&lt;/dates&gt;&lt;isbn&gt;0737-4038&lt;/isbn&gt;&lt;accession-num&gt;WOS:000396772000011&lt;/accession-num&gt;&lt;urls&gt;&lt;related-urls&gt;&lt;url&gt;&amp;lt;Go to ISI&amp;gt;://WOS:000396772000011&lt;/url&gt;&lt;/related-urls&gt;&lt;/urls&gt;&lt;electronic-resource-num&gt;10.1093/molbev/msw211&lt;/electronic-resource-num&gt;&lt;language&gt;English&lt;/language&gt;&lt;/record&gt;&lt;/Cite&gt;&lt;/EndNote&gt;</w:instrText>
        </w:r>
        <w:r w:rsidR="001B3E6D">
          <w:fldChar w:fldCharType="separate"/>
        </w:r>
        <w:r w:rsidR="001B3E6D">
          <w:rPr>
            <w:noProof/>
          </w:rPr>
          <w:t>(</w:t>
        </w:r>
        <w:r w:rsidR="001B3E6D" w:rsidRPr="00E4566B">
          <w:rPr>
            <w:smallCaps/>
            <w:noProof/>
          </w:rPr>
          <w:t>Haller and Messer</w:t>
        </w:r>
        <w:r w:rsidR="001B3E6D">
          <w:rPr>
            <w:noProof/>
          </w:rPr>
          <w:t xml:space="preserve"> 2017)</w:t>
        </w:r>
        <w:r w:rsidR="001B3E6D">
          <w:fldChar w:fldCharType="end"/>
        </w:r>
        <w:r w:rsidR="001B3E6D">
          <w:t xml:space="preserve"> to model the effects of selection, linkage, and population structure in a manner that reflects the stickleback metapopulation structure. </w:t>
        </w:r>
      </w:ins>
      <w:ins w:id="353" w:author="Bill Cresko" w:date="2019-03-25T15:31:00Z">
        <w:del w:id="354" w:author="Thom Nelson" w:date="2019-04-18T14:54:00Z">
          <w:r w:rsidDel="001B3E6D">
            <w:delText xml:space="preserve">We modeled the effects of selection, linkage, and population structure using forward simulations implemented in SLiM </w:delText>
          </w:r>
          <w:r w:rsidDel="001B3E6D">
            <w:fldChar w:fldCharType="begin"/>
          </w:r>
          <w:r w:rsidDel="001B3E6D">
            <w:delInstrText xml:space="preserve"> ADDIN EN.CITE &lt;EndNote&gt;&lt;Cite&gt;&lt;Author&gt;Haller&lt;/Author&gt;&lt;Year&gt;2017&lt;/Year&gt;&lt;RecNum&gt;1994&lt;/RecNum&gt;&lt;DisplayText&gt;(&lt;style face="smallcaps"&gt;Haller and Messer&lt;/style&gt; 2017)&lt;/DisplayText&gt;&lt;record&gt;&lt;rec-number&gt;1994&lt;/rec-number&gt;&lt;foreign-keys&gt;&lt;key app="EN" db-id="ex0vdsfepzfzrhe2rs7vz056dtzpe9f5dref" timestamp="1538141932"&gt;1994&lt;/key&gt;&lt;/foreign-keys&gt;&lt;ref-type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2: Flexible, Interactive Forward Genetic Simulations&lt;/title&gt;&lt;secondary-title&gt;Molecular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Evol&lt;/abbr-1&gt;&lt;/alt-periodical&gt;&lt;pages&gt;230-240&lt;/pages&gt;&lt;volume&gt;34&lt;/volume&gt;&lt;number&gt;1&lt;/number&gt;&lt;keywords&gt;&lt;keyword&gt;forward genetic simulation&lt;/keyword&gt;&lt;keyword&gt;population genomics&lt;/keyword&gt;&lt;keyword&gt;evolutionary modeling&lt;/keyword&gt;&lt;keyword&gt;ecological modeling&lt;/keyword&gt;&lt;keyword&gt;software&lt;/keyword&gt;&lt;keyword&gt;quantitative traits&lt;/keyword&gt;&lt;keyword&gt;population genomics&lt;/keyword&gt;&lt;keyword&gt;time&lt;/keyword&gt;&lt;keyword&gt;selection&lt;/keyword&gt;&lt;keyword&gt;evolutionary&lt;/keyword&gt;&lt;keyword&gt;recombination&lt;/keyword&gt;&lt;keyword&gt;program&lt;/keyword&gt;&lt;keyword&gt;samples&lt;/keyword&gt;&lt;keyword&gt;models&lt;/keyword&gt;&lt;/keywords&gt;&lt;dates&gt;&lt;year&gt;2017&lt;/year&gt;&lt;pub-dates&gt;&lt;date&gt;Jan&lt;/date&gt;&lt;/pub-dates&gt;&lt;/dates&gt;&lt;isbn&gt;0737-4038&lt;/isbn&gt;&lt;accession-num&gt;WOS:000396772000011&lt;/accession-num&gt;&lt;urls&gt;&lt;related-urls&gt;&lt;url&gt;&amp;lt;Go to ISI&amp;gt;://WOS:000396772000011&lt;/url&gt;&lt;/related-urls&gt;&lt;/urls&gt;&lt;electronic-resource-num&gt;10.1093/molbev/msw211&lt;/electronic-resource-num&gt;&lt;language&gt;English&lt;/language&gt;&lt;/record&gt;&lt;/Cite&gt;&lt;/EndNote&gt;</w:delInstrText>
          </w:r>
          <w:r w:rsidDel="001B3E6D">
            <w:fldChar w:fldCharType="separate"/>
          </w:r>
          <w:r w:rsidDel="001B3E6D">
            <w:rPr>
              <w:noProof/>
            </w:rPr>
            <w:delText>(</w:delText>
          </w:r>
          <w:r w:rsidRPr="00E4566B" w:rsidDel="001B3E6D">
            <w:rPr>
              <w:smallCaps/>
              <w:noProof/>
            </w:rPr>
            <w:delText>Haller and Messer</w:delText>
          </w:r>
          <w:r w:rsidDel="001B3E6D">
            <w:rPr>
              <w:noProof/>
            </w:rPr>
            <w:delText xml:space="preserve"> 2017)</w:delText>
          </w:r>
          <w:r w:rsidDel="001B3E6D">
            <w:fldChar w:fldCharType="end"/>
          </w:r>
          <w:r w:rsidDel="001B3E6D">
            <w:delText xml:space="preserve">. </w:delText>
          </w:r>
        </w:del>
      </w:ins>
      <w:r>
        <w:t xml:space="preserve">We simulated a metapopulation of 2000 diploid individuals and a genome consisting of a single chromosome with a genetic length of </w:t>
      </w:r>
      <w:del w:id="355" w:author="Thom Nelson" w:date="2019-04-14T16:20:00Z">
        <w:r w:rsidDel="00935B95">
          <w:delText xml:space="preserve">one </w:delText>
        </w:r>
      </w:del>
      <w:ins w:id="356" w:author="Thom Nelson" w:date="2019-04-14T16:20:00Z">
        <w:r w:rsidR="00935B95">
          <w:t xml:space="preserve">ten </w:t>
        </w:r>
      </w:ins>
      <w:proofErr w:type="spellStart"/>
      <w:ins w:id="357" w:author="Thom Nelson" w:date="2019-04-14T16:21:00Z">
        <w:r w:rsidR="00935B95">
          <w:t>centi</w:t>
        </w:r>
      </w:ins>
      <w:r>
        <w:t>Morgan</w:t>
      </w:r>
      <w:ins w:id="358" w:author="Thom Nelson" w:date="2019-04-14T16:21:00Z">
        <w:r w:rsidR="00935B95">
          <w:t>s</w:t>
        </w:r>
      </w:ins>
      <w:proofErr w:type="spellEnd"/>
      <w:ins w:id="359" w:author="Thom Nelson" w:date="2019-04-18T14:54:00Z">
        <w:r w:rsidR="001B3E6D">
          <w:t xml:space="preserve"> (</w:t>
        </w:r>
        <w:proofErr w:type="spellStart"/>
        <w:r w:rsidR="001B3E6D">
          <w:t>cM</w:t>
        </w:r>
        <w:proofErr w:type="spellEnd"/>
        <w:r w:rsidR="001B3E6D">
          <w:t>)</w:t>
        </w:r>
      </w:ins>
      <w:ins w:id="360" w:author="Thom Nelson" w:date="2019-04-14T16:21:00Z">
        <w:r w:rsidR="00935B95">
          <w:t xml:space="preserve">. The chromosome </w:t>
        </w:r>
      </w:ins>
      <w:ins w:id="361" w:author="Thom Nelson" w:date="2019-04-14T16:22:00Z">
        <w:r w:rsidR="00935B95">
          <w:t xml:space="preserve">contained 50 kb of </w:t>
        </w:r>
      </w:ins>
      <w:ins w:id="362" w:author="Thom Nelson" w:date="2019-04-14T16:23:00Z">
        <w:r w:rsidR="00935B95">
          <w:t>freely recombining sequence</w:t>
        </w:r>
      </w:ins>
      <w:r>
        <w:t xml:space="preserve"> (</w:t>
      </w:r>
      <w:del w:id="363" w:author="Thom Nelson" w:date="2019-04-14T16:23:00Z">
        <w:r w:rsidDel="00935B95">
          <w:delText>physical length 10</w:delText>
        </w:r>
        <w:r w:rsidDel="00935B95">
          <w:rPr>
            <w:vertAlign w:val="superscript"/>
          </w:rPr>
          <w:delText>5</w:delText>
        </w:r>
        <w:r w:rsidDel="00935B95">
          <w:delText xml:space="preserve"> bp; </w:delText>
        </w:r>
      </w:del>
      <w:r>
        <w:t>recombination rate 1x10</w:t>
      </w:r>
      <w:r>
        <w:rPr>
          <w:vertAlign w:val="superscript"/>
        </w:rPr>
        <w:t>-</w:t>
      </w:r>
      <w:ins w:id="364" w:author="Thom Nelson" w:date="2019-04-14T16:21:00Z">
        <w:r w:rsidR="00935B95">
          <w:rPr>
            <w:vertAlign w:val="superscript"/>
          </w:rPr>
          <w:t>6</w:t>
        </w:r>
      </w:ins>
      <w:del w:id="365" w:author="Thom Nelson" w:date="2019-04-14T16:21:00Z">
        <w:r w:rsidDel="00935B95">
          <w:rPr>
            <w:vertAlign w:val="superscript"/>
          </w:rPr>
          <w:delText>5</w:delText>
        </w:r>
      </w:del>
      <w:r>
        <w:t xml:space="preserve"> per bp)</w:t>
      </w:r>
      <w:ins w:id="366" w:author="Thom Nelson" w:date="2019-04-14T16:23:00Z">
        <w:r w:rsidR="00935B95">
          <w:t xml:space="preserve"> on either side of a 2 kb nonrecombining ‘core</w:t>
        </w:r>
      </w:ins>
      <w:ins w:id="367" w:author="Thom Nelson" w:date="2019-04-14T16:24:00Z">
        <w:r w:rsidR="00935B95">
          <w:t>’ containing the locally adaptive locus</w:t>
        </w:r>
      </w:ins>
      <w:ins w:id="368" w:author="Thom Nelson" w:date="2019-04-14T16:33:00Z">
        <w:r w:rsidR="00DF1DF1">
          <w:t>.</w:t>
        </w:r>
      </w:ins>
      <w:ins w:id="369" w:author="Thom Nelson" w:date="2019-04-14T16:32:00Z">
        <w:r w:rsidR="00DF1DF1">
          <w:t xml:space="preserve"> </w:t>
        </w:r>
      </w:ins>
      <w:ins w:id="370" w:author="Thom Nelson" w:date="2019-04-14T16:33:00Z">
        <w:r w:rsidR="00DF1DF1">
          <w:t>Per-base m</w:t>
        </w:r>
      </w:ins>
      <w:ins w:id="371" w:author="Thom Nelson" w:date="2019-04-14T16:32:00Z">
        <w:r w:rsidR="00DF1DF1">
          <w:t xml:space="preserve">utation rate was kept constant at </w:t>
        </w:r>
      </w:ins>
      <w:ins w:id="372" w:author="Thom Nelson" w:date="2019-04-18T14:55:00Z">
        <w:r w:rsidR="001B3E6D" w:rsidRPr="001B3E6D">
          <w:rPr>
            <w:rPrChange w:id="373" w:author="Thom Nelson" w:date="2019-04-18T14:55:00Z">
              <w:rPr>
                <w:b/>
              </w:rPr>
            </w:rPrChange>
          </w:rPr>
          <w:t>5x10</w:t>
        </w:r>
        <w:r w:rsidR="001B3E6D" w:rsidRPr="001B3E6D">
          <w:rPr>
            <w:vertAlign w:val="superscript"/>
            <w:rPrChange w:id="374" w:author="Thom Nelson" w:date="2019-04-18T14:55:00Z">
              <w:rPr>
                <w:b/>
              </w:rPr>
            </w:rPrChange>
          </w:rPr>
          <w:t>-7</w:t>
        </w:r>
      </w:ins>
      <w:ins w:id="375" w:author="Thom Nelson" w:date="2019-04-18T14:57:00Z">
        <w:r w:rsidR="001B3E6D">
          <w:t xml:space="preserve">, </w:t>
        </w:r>
      </w:ins>
      <w:ins w:id="376" w:author="Thom Nelson" w:date="2019-04-18T14:58:00Z">
        <w:r w:rsidR="001B3E6D">
          <w:t>resulting</w:t>
        </w:r>
      </w:ins>
      <w:ins w:id="377" w:author="Thom Nelson" w:date="2019-04-18T15:00:00Z">
        <w:r w:rsidR="001B3E6D">
          <w:t xml:space="preserve"> in a population-scaled mutation rate (4N</w:t>
        </w:r>
        <w:r w:rsidR="001B3E6D">
          <w:rPr>
            <w:lang w:val="el-GR"/>
          </w:rPr>
          <w:t>μ</w:t>
        </w:r>
        <w:r w:rsidR="001B3E6D">
          <w:t xml:space="preserve"> = 0.004) </w:t>
        </w:r>
      </w:ins>
      <w:ins w:id="378" w:author="Thom Nelson" w:date="2019-04-18T15:01:00Z">
        <w:r w:rsidR="001B3E6D">
          <w:t>aligned with</w:t>
        </w:r>
      </w:ins>
      <w:ins w:id="379" w:author="Thom Nelson" w:date="2019-04-18T15:02:00Z">
        <w:r w:rsidR="001B3E6D">
          <w:t xml:space="preserve"> </w:t>
        </w:r>
      </w:ins>
      <w:ins w:id="380" w:author="Thom Nelson" w:date="2019-04-18T15:01:00Z">
        <w:r w:rsidR="001B3E6D">
          <w:t xml:space="preserve">genome-wide </w:t>
        </w:r>
      </w:ins>
      <w:ins w:id="381" w:author="Thom Nelson" w:date="2019-04-18T15:02:00Z">
        <w:r w:rsidR="001B3E6D">
          <w:t>estimates of genetic diversity in stickleback (</w:t>
        </w:r>
        <w:r w:rsidR="001B3E6D">
          <w:rPr>
            <w:b/>
          </w:rPr>
          <w:t>CITE</w:t>
        </w:r>
        <w:r w:rsidR="001B3E6D">
          <w:t>)</w:t>
        </w:r>
      </w:ins>
      <w:r>
        <w:t>.</w:t>
      </w:r>
      <w:ins w:id="382" w:author="Thom Nelson" w:date="2019-04-14T16:27:00Z">
        <w:r w:rsidR="00935B95">
          <w:t xml:space="preserve"> </w:t>
        </w:r>
      </w:ins>
      <w:ins w:id="383" w:author="Thom Nelson" w:date="2019-04-14T17:36:00Z">
        <w:r w:rsidR="005E0603">
          <w:t>The general form of the simulations was as follows:</w:t>
        </w:r>
      </w:ins>
    </w:p>
    <w:p w14:paraId="17CCBD00" w14:textId="3FD650FD" w:rsidR="005E0603" w:rsidRDefault="005E0603" w:rsidP="001B3E6D">
      <w:pPr>
        <w:pStyle w:val="Body"/>
        <w:numPr>
          <w:ilvl w:val="0"/>
          <w:numId w:val="5"/>
        </w:numPr>
        <w:rPr>
          <w:ins w:id="384" w:author="Thom Nelson" w:date="2019-04-14T17:37:00Z"/>
        </w:rPr>
      </w:pPr>
      <w:ins w:id="385" w:author="Thom Nelson" w:date="2019-04-14T17:37:00Z">
        <w:r>
          <w:t>Initialize a population</w:t>
        </w:r>
      </w:ins>
      <w:ins w:id="386" w:author="Thom Nelson" w:date="2019-04-14T17:40:00Z">
        <w:r>
          <w:t>, H</w:t>
        </w:r>
        <w:r w:rsidRPr="005E0603">
          <w:rPr>
            <w:vertAlign w:val="subscript"/>
            <w:rPrChange w:id="387" w:author="Thom Nelson" w:date="2019-04-14T17:40:00Z">
              <w:rPr/>
            </w:rPrChange>
          </w:rPr>
          <w:t>1</w:t>
        </w:r>
        <w:r>
          <w:t>,</w:t>
        </w:r>
      </w:ins>
      <w:ins w:id="388" w:author="Thom Nelson" w:date="2019-04-14T17:38:00Z">
        <w:r>
          <w:t xml:space="preserve"> of size 1000</w:t>
        </w:r>
      </w:ins>
      <w:ins w:id="389" w:author="Thom Nelson" w:date="2019-04-18T15:03:00Z">
        <w:r w:rsidR="001B3E6D">
          <w:t xml:space="preserve">, and </w:t>
        </w:r>
      </w:ins>
      <w:ins w:id="390" w:author="Thom Nelson" w:date="2019-04-14T17:37:00Z">
        <w:r>
          <w:t>evolve for 10</w:t>
        </w:r>
      </w:ins>
      <w:ins w:id="391" w:author="Thom Nelson" w:date="2019-04-14T17:38:00Z">
        <w:r>
          <w:t>,000</w:t>
        </w:r>
      </w:ins>
      <w:ins w:id="392" w:author="Thom Nelson" w:date="2019-04-14T17:37:00Z">
        <w:r>
          <w:t xml:space="preserve"> generations</w:t>
        </w:r>
      </w:ins>
    </w:p>
    <w:p w14:paraId="0BAA92AB" w14:textId="3E80A0A1" w:rsidR="005E0603" w:rsidRDefault="005E0603">
      <w:pPr>
        <w:pStyle w:val="Body"/>
        <w:numPr>
          <w:ilvl w:val="0"/>
          <w:numId w:val="5"/>
        </w:numPr>
        <w:rPr>
          <w:ins w:id="393" w:author="Thom Nelson" w:date="2019-04-14T17:40:00Z"/>
        </w:rPr>
        <w:pPrChange w:id="394" w:author="Thom Nelson" w:date="2019-04-18T15:04:00Z">
          <w:pPr>
            <w:pStyle w:val="Body"/>
            <w:numPr>
              <w:ilvl w:val="1"/>
              <w:numId w:val="5"/>
            </w:numPr>
            <w:ind w:left="1440" w:hanging="360"/>
          </w:pPr>
        </w:pPrChange>
      </w:pPr>
      <w:ins w:id="395" w:author="Thom Nelson" w:date="2019-04-14T17:37:00Z">
        <w:r>
          <w:lastRenderedPageBreak/>
          <w:t xml:space="preserve">Create </w:t>
        </w:r>
        <w:r>
          <w:rPr>
            <w:i/>
          </w:rPr>
          <w:t xml:space="preserve">k </w:t>
        </w:r>
        <w:r>
          <w:t xml:space="preserve">new populations, </w:t>
        </w:r>
      </w:ins>
      <w:ins w:id="396" w:author="Thom Nelson" w:date="2019-04-14T17:39:00Z">
        <w:r>
          <w:t>each of size 1000/</w:t>
        </w:r>
        <w:r w:rsidRPr="005E0603">
          <w:rPr>
            <w:i/>
            <w:rPrChange w:id="397" w:author="Thom Nelson" w:date="2019-04-14T17:39:00Z">
              <w:rPr/>
            </w:rPrChange>
          </w:rPr>
          <w:t>k</w:t>
        </w:r>
      </w:ins>
      <w:ins w:id="398" w:author="Thom Nelson" w:date="2019-04-18T15:04:00Z">
        <w:r w:rsidR="001B3E6D">
          <w:t xml:space="preserve">, and </w:t>
        </w:r>
      </w:ins>
      <w:ins w:id="399" w:author="Thom Nelson" w:date="2019-04-14T17:37:00Z">
        <w:r w:rsidRPr="005E0603">
          <w:t>evolve</w:t>
        </w:r>
        <w:r>
          <w:t xml:space="preserve"> for </w:t>
        </w:r>
      </w:ins>
      <w:ins w:id="400" w:author="Thom Nelson" w:date="2019-04-14T17:38:00Z">
        <w:r>
          <w:t>10</w:t>
        </w:r>
      </w:ins>
      <w:ins w:id="401" w:author="Thom Nelson" w:date="2019-04-14T17:39:00Z">
        <w:r>
          <w:t>,000</w:t>
        </w:r>
      </w:ins>
      <w:ins w:id="402" w:author="Thom Nelson" w:date="2019-04-14T17:38:00Z">
        <w:r>
          <w:t xml:space="preserve"> generations</w:t>
        </w:r>
      </w:ins>
    </w:p>
    <w:p w14:paraId="057F3B2E" w14:textId="6610DB9B" w:rsidR="005E0603" w:rsidRDefault="005E0603" w:rsidP="005E0603">
      <w:pPr>
        <w:pStyle w:val="Body"/>
        <w:numPr>
          <w:ilvl w:val="0"/>
          <w:numId w:val="5"/>
        </w:numPr>
        <w:rPr>
          <w:ins w:id="403" w:author="Thom Nelson" w:date="2019-04-14T17:43:00Z"/>
        </w:rPr>
      </w:pPr>
      <w:ins w:id="404" w:author="Thom Nelson" w:date="2019-04-14T17:41:00Z">
        <w:r>
          <w:t xml:space="preserve">Introduce </w:t>
        </w:r>
      </w:ins>
      <w:ins w:id="405" w:author="Thom Nelson" w:date="2019-04-14T17:42:00Z">
        <w:r>
          <w:t>locally adaptive mutation</w:t>
        </w:r>
      </w:ins>
    </w:p>
    <w:p w14:paraId="273E0B3C" w14:textId="3CE772E0" w:rsidR="005E0603" w:rsidRDefault="001B3E6D">
      <w:pPr>
        <w:pStyle w:val="Body"/>
        <w:numPr>
          <w:ilvl w:val="0"/>
          <w:numId w:val="5"/>
        </w:numPr>
        <w:rPr>
          <w:ins w:id="406" w:author="Thom Nelson" w:date="2019-04-14T17:44:00Z"/>
        </w:rPr>
        <w:pPrChange w:id="407" w:author="Thom Nelson" w:date="2019-04-18T15:04:00Z">
          <w:pPr>
            <w:pStyle w:val="Body"/>
            <w:numPr>
              <w:ilvl w:val="1"/>
              <w:numId w:val="5"/>
            </w:numPr>
            <w:ind w:left="1440" w:hanging="360"/>
          </w:pPr>
        </w:pPrChange>
      </w:pPr>
      <w:ins w:id="408" w:author="Thom Nelson" w:date="2019-04-18T14:57:00Z">
        <w:r>
          <w:t>Run selection for [4,10,</w:t>
        </w:r>
        <w:proofErr w:type="gramStart"/>
        <w:r>
          <w:t>20]N</w:t>
        </w:r>
        <w:proofErr w:type="gramEnd"/>
        <w:r>
          <w:t xml:space="preserve"> generation</w:t>
        </w:r>
      </w:ins>
      <w:ins w:id="409" w:author="Thom Nelson" w:date="2019-04-18T15:05:00Z">
        <w:r w:rsidR="009A1D0E">
          <w:t>s</w:t>
        </w:r>
      </w:ins>
      <w:ins w:id="410" w:author="Thom Nelson" w:date="2019-04-18T15:04:00Z">
        <w:r w:rsidR="009A1D0E">
          <w:t xml:space="preserve"> (</w:t>
        </w:r>
      </w:ins>
      <w:ins w:id="411" w:author="Thom Nelson" w:date="2019-04-14T17:44:00Z">
        <w:r w:rsidR="005E0603">
          <w:t xml:space="preserve">If locally adaptive mutation is lost, go to </w:t>
        </w:r>
      </w:ins>
      <w:ins w:id="412" w:author="Thom Nelson" w:date="2019-04-18T15:04:00Z">
        <w:r w:rsidR="009A1D0E">
          <w:t>[</w:t>
        </w:r>
      </w:ins>
      <w:ins w:id="413" w:author="Thom Nelson" w:date="2019-04-14T17:44:00Z">
        <w:r w:rsidR="005E0603">
          <w:t>3</w:t>
        </w:r>
      </w:ins>
      <w:ins w:id="414" w:author="Thom Nelson" w:date="2019-04-18T15:04:00Z">
        <w:r w:rsidR="009A1D0E">
          <w:t>])</w:t>
        </w:r>
      </w:ins>
    </w:p>
    <w:p w14:paraId="11C339BE" w14:textId="047C1D2F" w:rsidR="005E0603" w:rsidRDefault="005E0603">
      <w:pPr>
        <w:pStyle w:val="Body"/>
        <w:numPr>
          <w:ilvl w:val="0"/>
          <w:numId w:val="5"/>
        </w:numPr>
        <w:rPr>
          <w:ins w:id="415" w:author="Thom Nelson" w:date="2019-04-14T16:29:00Z"/>
        </w:rPr>
        <w:pPrChange w:id="416" w:author="Thom Nelson" w:date="2019-04-14T17:44:00Z">
          <w:pPr>
            <w:pStyle w:val="Body"/>
          </w:pPr>
        </w:pPrChange>
      </w:pPr>
      <w:ins w:id="417" w:author="Thom Nelson" w:date="2019-04-14T17:44:00Z">
        <w:r>
          <w:t xml:space="preserve">Sample </w:t>
        </w:r>
      </w:ins>
      <w:ins w:id="418" w:author="Thom Nelson" w:date="2019-04-14T17:45:00Z">
        <w:r>
          <w:t>chromosomes and end simulation</w:t>
        </w:r>
      </w:ins>
    </w:p>
    <w:p w14:paraId="6166AA8A" w14:textId="77777777" w:rsidR="009A1D0E" w:rsidRDefault="00734FB2">
      <w:pPr>
        <w:pStyle w:val="Body"/>
        <w:ind w:firstLine="720"/>
        <w:rPr>
          <w:ins w:id="419" w:author="Thom Nelson" w:date="2019-04-18T15:05:00Z"/>
        </w:rPr>
      </w:pPr>
      <w:del w:id="420" w:author="Thom Nelson" w:date="2019-04-14T16:27:00Z">
        <w:r w:rsidDel="00935B95">
          <w:delText xml:space="preserve"> </w:delText>
        </w:r>
      </w:del>
      <w:ins w:id="421" w:author="Thom Nelson" w:date="2019-04-14T16:27:00Z">
        <w:r w:rsidR="00935B95">
          <w:t>S</w:t>
        </w:r>
      </w:ins>
      <w:ins w:id="422" w:author="Thom Nelson" w:date="2019-04-14T16:25:00Z">
        <w:r w:rsidR="00935B95">
          <w:t>imulations</w:t>
        </w:r>
      </w:ins>
      <w:ins w:id="423" w:author="Thom Nelson" w:date="2019-04-14T16:27:00Z">
        <w:r w:rsidR="00935B95">
          <w:t xml:space="preserve"> </w:t>
        </w:r>
      </w:ins>
      <w:ins w:id="424" w:author="Thom Nelson" w:date="2019-04-14T16:42:00Z">
        <w:r w:rsidR="002161F0">
          <w:t>included</w:t>
        </w:r>
      </w:ins>
      <w:ins w:id="425" w:author="Thom Nelson" w:date="2019-04-14T16:29:00Z">
        <w:r w:rsidR="00DF1DF1">
          <w:t xml:space="preserve"> three phases: (1) a burn</w:t>
        </w:r>
      </w:ins>
      <w:ins w:id="426" w:author="Thom Nelson" w:date="2019-04-14T16:30:00Z">
        <w:r w:rsidR="00DF1DF1">
          <w:t>-</w:t>
        </w:r>
      </w:ins>
      <w:ins w:id="427" w:author="Thom Nelson" w:date="2019-04-14T16:29:00Z">
        <w:r w:rsidR="00DF1DF1">
          <w:t>in without population</w:t>
        </w:r>
      </w:ins>
      <w:ins w:id="428" w:author="Thom Nelson" w:date="2019-04-18T15:05:00Z">
        <w:r w:rsidR="009A1D0E">
          <w:t xml:space="preserve"> structure</w:t>
        </w:r>
      </w:ins>
      <w:ins w:id="429" w:author="Thom Nelson" w:date="2019-04-14T16:30:00Z">
        <w:r w:rsidR="00DF1DF1">
          <w:t>, (2) a burn-in after creating population structure, and (3) a selection phase contingent on establishment of a locally adaptive allele.</w:t>
        </w:r>
      </w:ins>
      <w:ins w:id="430" w:author="Thom Nelson" w:date="2019-04-14T16:29:00Z">
        <w:r w:rsidR="00DF1DF1">
          <w:t xml:space="preserve"> </w:t>
        </w:r>
      </w:ins>
    </w:p>
    <w:p w14:paraId="060897AE" w14:textId="77777777" w:rsidR="009A1D0E" w:rsidRDefault="00DF1DF1">
      <w:pPr>
        <w:pStyle w:val="Body"/>
        <w:ind w:firstLine="720"/>
        <w:rPr>
          <w:ins w:id="431" w:author="Thom Nelson" w:date="2019-04-18T15:06:00Z"/>
        </w:rPr>
      </w:pPr>
      <w:ins w:id="432" w:author="Thom Nelson" w:date="2019-04-14T16:31:00Z">
        <w:r>
          <w:t>The first burn-in</w:t>
        </w:r>
      </w:ins>
      <w:ins w:id="433" w:author="Thom Nelson" w:date="2019-04-14T16:25:00Z">
        <w:r w:rsidR="00935B95">
          <w:t xml:space="preserve"> beg</w:t>
        </w:r>
      </w:ins>
      <w:ins w:id="434" w:author="Thom Nelson" w:date="2019-04-14T16:36:00Z">
        <w:r w:rsidR="0079582C">
          <w:t>an</w:t>
        </w:r>
      </w:ins>
      <w:ins w:id="435" w:author="Thom Nelson" w:date="2019-04-14T16:25:00Z">
        <w:r w:rsidR="00935B95">
          <w:t xml:space="preserve"> with a single panmictic population of size N</w:t>
        </w:r>
        <w:r w:rsidR="00935B95">
          <w:rPr>
            <w:vertAlign w:val="subscript"/>
          </w:rPr>
          <w:t>H</w:t>
        </w:r>
      </w:ins>
      <w:ins w:id="436" w:author="Thom Nelson" w:date="2019-04-14T16:43:00Z">
        <w:r w:rsidR="002161F0">
          <w:rPr>
            <w:vertAlign w:val="subscript"/>
          </w:rPr>
          <w:t>1</w:t>
        </w:r>
      </w:ins>
      <w:ins w:id="437" w:author="Thom Nelson" w:date="2019-04-14T16:25:00Z">
        <w:r w:rsidR="00935B95">
          <w:t xml:space="preserve"> = 1000</w:t>
        </w:r>
      </w:ins>
      <w:ins w:id="438" w:author="Thom Nelson" w:date="2019-04-14T16:31:00Z">
        <w:r>
          <w:t xml:space="preserve"> and no sequence variation</w:t>
        </w:r>
      </w:ins>
      <w:ins w:id="439" w:author="Thom Nelson" w:date="2019-04-14T16:32:00Z">
        <w:r>
          <w:t xml:space="preserve">. We evolved this </w:t>
        </w:r>
      </w:ins>
      <w:ins w:id="440" w:author="Thom Nelson" w:date="2019-04-14T16:33:00Z">
        <w:r>
          <w:t>population for 10N</w:t>
        </w:r>
        <w:r w:rsidRPr="00DF1DF1">
          <w:rPr>
            <w:vertAlign w:val="subscript"/>
            <w:rPrChange w:id="441" w:author="Thom Nelson" w:date="2019-04-14T16:33:00Z">
              <w:rPr/>
            </w:rPrChange>
          </w:rPr>
          <w:t>H</w:t>
        </w:r>
      </w:ins>
      <w:ins w:id="442" w:author="Thom Nelson" w:date="2019-04-14T16:43:00Z">
        <w:r w:rsidR="002161F0">
          <w:rPr>
            <w:vertAlign w:val="subscript"/>
          </w:rPr>
          <w:t>1</w:t>
        </w:r>
      </w:ins>
      <w:ins w:id="443" w:author="Thom Nelson" w:date="2019-04-14T16:33:00Z">
        <w:r>
          <w:t xml:space="preserve"> (10,000) generations</w:t>
        </w:r>
      </w:ins>
      <w:ins w:id="444" w:author="Thom Nelson" w:date="2019-04-14T16:39:00Z">
        <w:r w:rsidR="002161F0">
          <w:t>.</w:t>
        </w:r>
      </w:ins>
      <w:ins w:id="445" w:author="Thom Nelson" w:date="2019-04-14T16:37:00Z">
        <w:r w:rsidR="0079582C">
          <w:t xml:space="preserve"> </w:t>
        </w:r>
      </w:ins>
      <w:ins w:id="446" w:author="Thom Nelson" w:date="2019-04-14T16:39:00Z">
        <w:r w:rsidR="002161F0">
          <w:t xml:space="preserve">The second burn-in </w:t>
        </w:r>
      </w:ins>
      <w:ins w:id="447" w:author="Thom Nelson" w:date="2019-04-14T17:16:00Z">
        <w:r w:rsidR="00597DFD">
          <w:t>of 10N</w:t>
        </w:r>
        <w:r w:rsidR="00597DFD" w:rsidRPr="00597DFD">
          <w:rPr>
            <w:vertAlign w:val="subscript"/>
            <w:rPrChange w:id="448" w:author="Thom Nelson" w:date="2019-04-14T17:17:00Z">
              <w:rPr/>
            </w:rPrChange>
          </w:rPr>
          <w:t>H1</w:t>
        </w:r>
        <w:r w:rsidR="00597DFD">
          <w:t xml:space="preserve"> generations </w:t>
        </w:r>
      </w:ins>
      <w:ins w:id="449" w:author="Thom Nelson" w:date="2019-04-14T16:39:00Z">
        <w:r w:rsidR="002161F0">
          <w:t xml:space="preserve">began by </w:t>
        </w:r>
      </w:ins>
      <w:ins w:id="450" w:author="Thom Nelson" w:date="2019-04-14T16:37:00Z">
        <w:r w:rsidR="0079582C">
          <w:t xml:space="preserve">creating </w:t>
        </w:r>
        <w:r w:rsidR="0079582C">
          <w:rPr>
            <w:i/>
          </w:rPr>
          <w:t>k</w:t>
        </w:r>
        <w:r w:rsidR="0079582C" w:rsidRPr="0079582C">
          <w:rPr>
            <w:vertAlign w:val="subscript"/>
            <w:rPrChange w:id="451" w:author="Thom Nelson" w:date="2019-04-14T16:38:00Z">
              <w:rPr/>
            </w:rPrChange>
          </w:rPr>
          <w:t>H2</w:t>
        </w:r>
        <w:r w:rsidR="0079582C">
          <w:t xml:space="preserve"> new populations</w:t>
        </w:r>
      </w:ins>
      <w:ins w:id="452" w:author="Thom Nelson" w:date="2019-04-14T16:41:00Z">
        <w:r w:rsidR="002161F0">
          <w:t>, each of size N</w:t>
        </w:r>
        <w:r w:rsidR="002161F0" w:rsidRPr="002161F0">
          <w:rPr>
            <w:vertAlign w:val="subscript"/>
            <w:rPrChange w:id="453" w:author="Thom Nelson" w:date="2019-04-14T16:43:00Z">
              <w:rPr/>
            </w:rPrChange>
          </w:rPr>
          <w:t>H</w:t>
        </w:r>
      </w:ins>
      <w:ins w:id="454" w:author="Thom Nelson" w:date="2019-04-14T16:43:00Z">
        <w:r w:rsidR="002161F0">
          <w:rPr>
            <w:vertAlign w:val="subscript"/>
          </w:rPr>
          <w:t>1</w:t>
        </w:r>
      </w:ins>
      <w:ins w:id="455" w:author="Thom Nelson" w:date="2019-04-14T16:41:00Z">
        <w:r w:rsidR="002161F0">
          <w:t>/k</w:t>
        </w:r>
        <w:r w:rsidR="002161F0" w:rsidRPr="002161F0">
          <w:rPr>
            <w:vertAlign w:val="subscript"/>
            <w:rPrChange w:id="456" w:author="Thom Nelson" w:date="2019-04-14T16:43:00Z">
              <w:rPr/>
            </w:rPrChange>
          </w:rPr>
          <w:t>H2</w:t>
        </w:r>
        <w:r w:rsidR="002161F0">
          <w:t>, by sampling variation from the existing population (Figure 2)</w:t>
        </w:r>
      </w:ins>
      <w:ins w:id="457" w:author="Thom Nelson" w:date="2019-04-18T15:06:00Z">
        <w:r w:rsidR="009A1D0E">
          <w:t>, where</w:t>
        </w:r>
      </w:ins>
      <w:ins w:id="458" w:author="Thom Nelson" w:date="2019-04-14T16:41:00Z">
        <w:r w:rsidR="002161F0">
          <w:t xml:space="preserve"> </w:t>
        </w:r>
      </w:ins>
      <w:ins w:id="459" w:author="Thom Nelson" w:date="2019-04-14T17:17:00Z">
        <w:r w:rsidR="00597DFD" w:rsidRPr="00597DFD">
          <w:rPr>
            <w:i/>
            <w:rPrChange w:id="460" w:author="Thom Nelson" w:date="2019-04-14T17:17:00Z">
              <w:rPr/>
            </w:rPrChange>
          </w:rPr>
          <w:t>k</w:t>
        </w:r>
        <w:r w:rsidR="00597DFD" w:rsidRPr="00597DFD">
          <w:rPr>
            <w:vertAlign w:val="subscript"/>
            <w:rPrChange w:id="461" w:author="Thom Nelson" w:date="2019-04-14T17:17:00Z">
              <w:rPr/>
            </w:rPrChange>
          </w:rPr>
          <w:t>H2</w:t>
        </w:r>
        <w:r w:rsidR="00597DFD">
          <w:t xml:space="preserve"> ranged from one to </w:t>
        </w:r>
      </w:ins>
      <w:ins w:id="462" w:author="Thom Nelson" w:date="2019-04-18T15:06:00Z">
        <w:r w:rsidR="009A1D0E">
          <w:t>twenty-five</w:t>
        </w:r>
      </w:ins>
      <w:ins w:id="463" w:author="Thom Nelson" w:date="2019-04-14T17:17:00Z">
        <w:r w:rsidR="00597DFD">
          <w:t xml:space="preserve">. </w:t>
        </w:r>
      </w:ins>
      <w:ins w:id="464" w:author="Thom Nelson" w:date="2019-04-14T16:43:00Z">
        <w:r w:rsidR="002161F0">
          <w:t xml:space="preserve">We set </w:t>
        </w:r>
      </w:ins>
      <w:ins w:id="465" w:author="Thom Nelson" w:date="2019-04-14T16:44:00Z">
        <w:r w:rsidR="002161F0">
          <w:t xml:space="preserve">bidirectional </w:t>
        </w:r>
      </w:ins>
      <w:ins w:id="466" w:author="Thom Nelson" w:date="2019-04-14T16:43:00Z">
        <w:r w:rsidR="002161F0">
          <w:t>migration rates</w:t>
        </w:r>
      </w:ins>
      <w:ins w:id="467" w:author="Thom Nelson" w:date="2019-04-14T16:45:00Z">
        <w:r w:rsidR="002161F0" w:rsidRPr="002161F0">
          <w:t xml:space="preserve"> </w:t>
        </w:r>
        <w:r w:rsidR="002161F0">
          <w:t>equivalent to one migra</w:t>
        </w:r>
      </w:ins>
      <w:ins w:id="468" w:author="Thom Nelson" w:date="2019-04-18T15:06:00Z">
        <w:r w:rsidR="009A1D0E">
          <w:t>nt</w:t>
        </w:r>
      </w:ins>
      <w:ins w:id="469" w:author="Thom Nelson" w:date="2019-04-14T16:45:00Z">
        <w:r w:rsidR="002161F0">
          <w:t xml:space="preserve"> per generation</w:t>
        </w:r>
      </w:ins>
      <w:ins w:id="470" w:author="Thom Nelson" w:date="2019-04-14T16:44:00Z">
        <w:r w:rsidR="002161F0">
          <w:t xml:space="preserve"> between the </w:t>
        </w:r>
      </w:ins>
      <w:ins w:id="471" w:author="Thom Nelson" w:date="2019-04-14T16:45:00Z">
        <w:r w:rsidR="002161F0">
          <w:t xml:space="preserve">existing population, now designated </w:t>
        </w:r>
      </w:ins>
      <w:ins w:id="472" w:author="Thom Nelson" w:date="2019-04-14T17:03:00Z">
        <w:r w:rsidR="00F807F1">
          <w:t xml:space="preserve">habitat </w:t>
        </w:r>
      </w:ins>
      <w:ins w:id="473" w:author="Thom Nelson" w:date="2019-04-14T16:45:00Z">
        <w:r w:rsidR="002161F0">
          <w:t>H</w:t>
        </w:r>
        <w:r w:rsidR="002161F0" w:rsidRPr="002161F0">
          <w:rPr>
            <w:vertAlign w:val="subscript"/>
            <w:rPrChange w:id="474" w:author="Thom Nelson" w:date="2019-04-14T16:45:00Z">
              <w:rPr/>
            </w:rPrChange>
          </w:rPr>
          <w:t>1</w:t>
        </w:r>
        <w:r w:rsidR="002161F0">
          <w:t>, and each new population</w:t>
        </w:r>
      </w:ins>
      <w:ins w:id="475" w:author="Thom Nelson" w:date="2019-04-14T16:46:00Z">
        <w:r w:rsidR="002161F0">
          <w:t xml:space="preserve">, now collectively referred to as </w:t>
        </w:r>
      </w:ins>
      <w:ins w:id="476" w:author="Thom Nelson" w:date="2019-04-14T17:03:00Z">
        <w:r w:rsidR="00F807F1">
          <w:t xml:space="preserve">habitat </w:t>
        </w:r>
      </w:ins>
      <w:ins w:id="477" w:author="Thom Nelson" w:date="2019-04-14T16:46:00Z">
        <w:r w:rsidR="002161F0">
          <w:t>H</w:t>
        </w:r>
        <w:r w:rsidR="002161F0" w:rsidRPr="002161F0">
          <w:rPr>
            <w:vertAlign w:val="subscript"/>
            <w:rPrChange w:id="478" w:author="Thom Nelson" w:date="2019-04-14T16:46:00Z">
              <w:rPr/>
            </w:rPrChange>
          </w:rPr>
          <w:t>2</w:t>
        </w:r>
      </w:ins>
      <w:ins w:id="479" w:author="Thom Nelson" w:date="2019-04-14T17:14:00Z">
        <w:r w:rsidR="00597DFD">
          <w:t xml:space="preserve">. We chose this migration structure to </w:t>
        </w:r>
      </w:ins>
      <w:ins w:id="480" w:author="Thom Nelson" w:date="2019-04-14T17:15:00Z">
        <w:r w:rsidR="00597DFD">
          <w:t xml:space="preserve">reflect the stickleback metapopulation, where </w:t>
        </w:r>
      </w:ins>
      <w:ins w:id="481" w:author="Thom Nelson" w:date="2019-04-14T17:16:00Z">
        <w:r w:rsidR="00597DFD">
          <w:t>freshwater stickleback populations are thought to be derived most often from marine ancestors, and because gene flow among freshwater populations primarily occurs through the marine population</w:t>
        </w:r>
      </w:ins>
      <w:ins w:id="482" w:author="Thom Nelson" w:date="2019-04-14T17:18:00Z">
        <w:r w:rsidR="00597DFD">
          <w:t>, especially across broader geographic scales</w:t>
        </w:r>
      </w:ins>
      <w:ins w:id="483" w:author="Thom Nelson" w:date="2019-04-14T16:46:00Z">
        <w:r w:rsidR="002161F0">
          <w:t>.</w:t>
        </w:r>
      </w:ins>
      <w:ins w:id="484" w:author="Thom Nelson" w:date="2019-04-14T16:47:00Z">
        <w:r w:rsidR="002161F0">
          <w:t xml:space="preserve"> </w:t>
        </w:r>
      </w:ins>
    </w:p>
    <w:p w14:paraId="1F75C8F1" w14:textId="266C13F8" w:rsidR="00734FB2" w:rsidDel="00597DFD" w:rsidRDefault="00597DFD">
      <w:pPr>
        <w:pStyle w:val="Body"/>
        <w:ind w:firstLine="720"/>
        <w:rPr>
          <w:del w:id="485" w:author="Thom Nelson" w:date="2019-04-14T17:19:00Z"/>
        </w:rPr>
        <w:pPrChange w:id="486" w:author="Thom Nelson" w:date="2019-04-14T16:29:00Z">
          <w:pPr>
            <w:pStyle w:val="Body"/>
          </w:pPr>
        </w:pPrChange>
      </w:pPr>
      <w:ins w:id="487" w:author="Thom Nelson" w:date="2019-04-14T17:13:00Z">
        <w:r>
          <w:t>To start t</w:t>
        </w:r>
      </w:ins>
      <w:ins w:id="488" w:author="Thom Nelson" w:date="2019-04-14T16:47:00Z">
        <w:r w:rsidR="002161F0">
          <w:t>he selection phase</w:t>
        </w:r>
      </w:ins>
      <w:ins w:id="489" w:author="Thom Nelson" w:date="2019-04-14T17:13:00Z">
        <w:r>
          <w:t xml:space="preserve">, we introduced </w:t>
        </w:r>
      </w:ins>
      <w:ins w:id="490" w:author="Thom Nelson" w:date="2019-04-14T16:47:00Z">
        <w:r w:rsidR="002161F0">
          <w:t xml:space="preserve">a mutation </w:t>
        </w:r>
      </w:ins>
      <w:ins w:id="491" w:author="Thom Nelson" w:date="2019-04-18T15:07:00Z">
        <w:r w:rsidR="009A1D0E">
          <w:t>at the center of the ‘core’ of a single chromosome in habitat H</w:t>
        </w:r>
        <w:r w:rsidR="009A1D0E" w:rsidRPr="00F47956">
          <w:rPr>
            <w:vertAlign w:val="subscript"/>
          </w:rPr>
          <w:t>2</w:t>
        </w:r>
        <w:r w:rsidR="009A1D0E" w:rsidRPr="009A1D0E">
          <w:rPr>
            <w:rPrChange w:id="492" w:author="Thom Nelson" w:date="2019-04-18T15:07:00Z">
              <w:rPr>
                <w:vertAlign w:val="subscript"/>
              </w:rPr>
            </w:rPrChange>
          </w:rPr>
          <w:t xml:space="preserve"> </w:t>
        </w:r>
      </w:ins>
      <w:ins w:id="493" w:author="Thom Nelson" w:date="2019-04-14T17:06:00Z">
        <w:r w:rsidR="00F807F1">
          <w:t xml:space="preserve">that is advantageous </w:t>
        </w:r>
      </w:ins>
      <w:ins w:id="494" w:author="Thom Nelson" w:date="2019-04-14T17:03:00Z">
        <w:r w:rsidR="00F807F1">
          <w:t>in H</w:t>
        </w:r>
      </w:ins>
      <w:ins w:id="495" w:author="Thom Nelson" w:date="2019-04-14T17:05:00Z">
        <w:r w:rsidR="00F807F1" w:rsidRPr="00597DFD">
          <w:rPr>
            <w:vertAlign w:val="subscript"/>
            <w:rPrChange w:id="496" w:author="Thom Nelson" w:date="2019-04-14T17:13:00Z">
              <w:rPr/>
            </w:rPrChange>
          </w:rPr>
          <w:t>2</w:t>
        </w:r>
      </w:ins>
      <w:ins w:id="497" w:author="Thom Nelson" w:date="2019-04-14T17:03:00Z">
        <w:r w:rsidR="00F807F1">
          <w:t xml:space="preserve"> and</w:t>
        </w:r>
      </w:ins>
      <w:ins w:id="498" w:author="Thom Nelson" w:date="2019-04-14T17:05:00Z">
        <w:r w:rsidR="00F807F1">
          <w:t xml:space="preserve"> </w:t>
        </w:r>
      </w:ins>
      <w:ins w:id="499" w:author="Thom Nelson" w:date="2019-04-14T17:06:00Z">
        <w:r w:rsidR="00F807F1">
          <w:t>deleterious in</w:t>
        </w:r>
      </w:ins>
      <w:ins w:id="500" w:author="Thom Nelson" w:date="2019-04-14T17:03:00Z">
        <w:r w:rsidR="00F807F1">
          <w:t xml:space="preserve"> H</w:t>
        </w:r>
      </w:ins>
      <w:ins w:id="501" w:author="Thom Nelson" w:date="2019-04-14T17:06:00Z">
        <w:r w:rsidR="00F807F1" w:rsidRPr="00597DFD">
          <w:rPr>
            <w:vertAlign w:val="subscript"/>
            <w:rPrChange w:id="502" w:author="Thom Nelson" w:date="2019-04-14T17:13:00Z">
              <w:rPr/>
            </w:rPrChange>
          </w:rPr>
          <w:t>1</w:t>
        </w:r>
        <w:r w:rsidR="00F807F1">
          <w:t>.</w:t>
        </w:r>
      </w:ins>
      <w:ins w:id="503" w:author="Thom Nelson" w:date="2019-04-14T17:07:00Z">
        <w:r w:rsidR="00F807F1">
          <w:t xml:space="preserve"> </w:t>
        </w:r>
      </w:ins>
      <w:ins w:id="504" w:author="Thom Nelson" w:date="2019-04-14T17:11:00Z">
        <w:r w:rsidR="00F807F1">
          <w:t xml:space="preserve">Progression through the selection phase was conditional on establishment of the locally adaptive mutation: if </w:t>
        </w:r>
      </w:ins>
      <w:ins w:id="505" w:author="Thom Nelson" w:date="2019-04-18T15:07:00Z">
        <w:r w:rsidR="009A1D0E">
          <w:t>the mutation</w:t>
        </w:r>
      </w:ins>
      <w:ins w:id="506" w:author="Thom Nelson" w:date="2019-04-14T17:11:00Z">
        <w:r w:rsidR="00F807F1">
          <w:t xml:space="preserve"> was lost from the met</w:t>
        </w:r>
      </w:ins>
      <w:ins w:id="507" w:author="Thom Nelson" w:date="2019-04-14T17:12:00Z">
        <w:r w:rsidR="00F807F1">
          <w:t xml:space="preserve">apopulation, the simulation restarted at the end of the second burn-in. </w:t>
        </w:r>
      </w:ins>
      <w:del w:id="508" w:author="Thom Nelson" w:date="2019-04-14T17:19:00Z">
        <w:r w:rsidR="00734FB2" w:rsidDel="00597DFD">
          <w:delText>The metapopulation was divided into two habitat types analogous to marine and freshwater stickleback habitats, which we refer to as H</w:delText>
        </w:r>
        <w:r w:rsidR="00734FB2" w:rsidDel="00597DFD">
          <w:rPr>
            <w:vertAlign w:val="subscript"/>
          </w:rPr>
          <w:delText>1</w:delText>
        </w:r>
        <w:r w:rsidR="00734FB2" w:rsidDel="00597DFD">
          <w:delText xml:space="preserve"> and H</w:delText>
        </w:r>
        <w:r w:rsidR="00734FB2" w:rsidDel="00597DFD">
          <w:rPr>
            <w:vertAlign w:val="subscript"/>
          </w:rPr>
          <w:delText>2</w:delText>
        </w:r>
        <w:r w:rsidR="00734FB2" w:rsidDel="00597DFD">
          <w:delText>, respectively</w:delText>
        </w:r>
      </w:del>
      <w:del w:id="509" w:author="Thom Nelson" w:date="2019-04-14T16:42:00Z">
        <w:r w:rsidR="00734FB2" w:rsidDel="002161F0">
          <w:delText xml:space="preserve"> (</w:delText>
        </w:r>
        <w:r w:rsidR="00734FB2" w:rsidRPr="00572F4A" w:rsidDel="002161F0">
          <w:rPr>
            <w:highlight w:val="yellow"/>
            <w:rPrChange w:id="510" w:author="Bill Cresko" w:date="2019-03-25T15:47:00Z">
              <w:rPr/>
            </w:rPrChange>
          </w:rPr>
          <w:delText>Figure 1</w:delText>
        </w:r>
        <w:r w:rsidR="00734FB2" w:rsidDel="002161F0">
          <w:delText>)</w:delText>
        </w:r>
      </w:del>
      <w:del w:id="511" w:author="Thom Nelson" w:date="2019-04-14T17:19:00Z">
        <w:r w:rsidR="00734FB2" w:rsidDel="00597DFD">
          <w:delText>. Across all simulations, habitat H</w:delText>
        </w:r>
        <w:r w:rsidR="00734FB2" w:rsidDel="00597DFD">
          <w:rPr>
            <w:vertAlign w:val="subscript"/>
          </w:rPr>
          <w:delText>1</w:delText>
        </w:r>
        <w:r w:rsidR="00734FB2" w:rsidDel="00597DFD">
          <w:delText xml:space="preserve"> remained a single panmictic population of size N</w:delText>
        </w:r>
        <w:r w:rsidR="00734FB2" w:rsidDel="00597DFD">
          <w:rPr>
            <w:vertAlign w:val="subscript"/>
          </w:rPr>
          <w:delText>H</w:delText>
        </w:r>
        <w:r w:rsidR="00734FB2" w:rsidDel="00597DFD">
          <w:delText xml:space="preserve"> = 1000. Habitat H</w:delText>
        </w:r>
        <w:r w:rsidR="00734FB2" w:rsidDel="00597DFD">
          <w:rPr>
            <w:vertAlign w:val="subscript"/>
          </w:rPr>
          <w:delText>2</w:delText>
        </w:r>
        <w:r w:rsidR="00734FB2" w:rsidDel="00597DFD">
          <w:delText>, in contrast, consisted of k subpopulations, each of size N</w:delText>
        </w:r>
        <w:r w:rsidR="00734FB2" w:rsidDel="00597DFD">
          <w:rPr>
            <w:vertAlign w:val="subscript"/>
          </w:rPr>
          <w:delText>H</w:delText>
        </w:r>
        <w:r w:rsidR="00734FB2" w:rsidDel="00597DFD">
          <w:delText>/k. We varied k between 1 (no substructure) and 5. Importantly, subpopulations of H</w:delText>
        </w:r>
        <w:r w:rsidR="00734FB2" w:rsidDel="00597DFD">
          <w:rPr>
            <w:vertAlign w:val="subscript"/>
          </w:rPr>
          <w:delText>2</w:delText>
        </w:r>
        <w:r w:rsidR="00734FB2" w:rsidDel="00597DFD">
          <w:delText xml:space="preserve"> exchanged migrants only with H</w:delText>
        </w:r>
        <w:r w:rsidR="00734FB2" w:rsidDel="00597DFD">
          <w:rPr>
            <w:vertAlign w:val="subscript"/>
          </w:rPr>
          <w:delText>1</w:delText>
        </w:r>
        <w:r w:rsidR="00734FB2" w:rsidDel="00597DFD">
          <w:delText>. We chose this constraint on our simulations because freshwater stickleback populations are thought to most often be derived from marine ancestors, and because gene flow among freshwater populations primarily occurs through the marine population</w:delText>
        </w:r>
      </w:del>
      <w:del w:id="512" w:author="Thom Nelson" w:date="2019-04-14T17:18:00Z">
        <w:r w:rsidR="00734FB2" w:rsidDel="00597DFD">
          <w:delText>, especially across broader geographic scales</w:delText>
        </w:r>
      </w:del>
      <w:del w:id="513" w:author="Thom Nelson" w:date="2019-04-14T17:19:00Z">
        <w:r w:rsidR="00734FB2" w:rsidDel="00597DFD">
          <w:delText>. Migration rates were constant and symmetrical between all pairs of populations exchanging migrants.</w:delText>
        </w:r>
      </w:del>
    </w:p>
    <w:p w14:paraId="04AA7CDA" w14:textId="0773B9A2" w:rsidR="00734FB2" w:rsidRDefault="00734FB2">
      <w:pPr>
        <w:pStyle w:val="Body"/>
        <w:ind w:firstLine="720"/>
        <w:pPrChange w:id="514" w:author="Thom Nelson" w:date="2019-04-14T17:19:00Z">
          <w:pPr>
            <w:pStyle w:val="Body"/>
          </w:pPr>
        </w:pPrChange>
      </w:pPr>
      <w:del w:id="515" w:author="Thom Nelson" w:date="2019-04-14T17:19:00Z">
        <w:r w:rsidDel="00597DFD">
          <w:tab/>
          <w:delText>At the beginning of each simulation, we introduced a locally adaptive allele to a locus at the center of the chromosome (position 50 kb, 50 cM). Fitness effects of the alternative alleles at the locus were additive, and the strength of selection was symmetrical among habitat types. To ensure establishment of both alleles at the locus across all simulations, we introduced the H</w:delText>
        </w:r>
        <w:r w:rsidDel="00597DFD">
          <w:rPr>
            <w:vertAlign w:val="subscript"/>
          </w:rPr>
          <w:delText>2</w:delText>
        </w:r>
        <w:r w:rsidDel="00597DFD">
          <w:delText>-adaptive allele at a frequency of 0.25 into all populations of habitat H</w:delText>
        </w:r>
        <w:r w:rsidDel="00597DFD">
          <w:rPr>
            <w:vertAlign w:val="subscript"/>
          </w:rPr>
          <w:delText>2</w:delText>
        </w:r>
        <w:r w:rsidDel="00597DFD">
          <w:delText>. Because we introduced this allele at the beginning of the simulation, all chromosomes carrying that allele were identical at the time of introduction.</w:delText>
        </w:r>
      </w:del>
    </w:p>
    <w:p w14:paraId="1B846C9F" w14:textId="503FB670" w:rsidR="00734FB2" w:rsidRDefault="00734FB2" w:rsidP="00734FB2">
      <w:pPr>
        <w:pStyle w:val="Body"/>
      </w:pPr>
      <w:r>
        <w:tab/>
        <w:t>Genetic diversity among chromosomes carrying H</w:t>
      </w:r>
      <w:r>
        <w:rPr>
          <w:vertAlign w:val="subscript"/>
        </w:rPr>
        <w:t>1</w:t>
      </w:r>
      <w:r>
        <w:t>- and H</w:t>
      </w:r>
      <w:r>
        <w:rPr>
          <w:vertAlign w:val="subscript"/>
        </w:rPr>
        <w:t>2</w:t>
      </w:r>
      <w:r>
        <w:t xml:space="preserve">-adaptive alleles was assessed </w:t>
      </w:r>
      <w:del w:id="516" w:author="Thom Nelson" w:date="2019-04-14T17:19:00Z">
        <w:r w:rsidDel="00597DFD">
          <w:delText>after 10,000 generations</w:delText>
        </w:r>
      </w:del>
      <w:ins w:id="517" w:author="Thom Nelson" w:date="2019-04-14T17:19:00Z">
        <w:r w:rsidR="00597DFD">
          <w:t>at the end of the selection phase</w:t>
        </w:r>
      </w:ins>
      <w:r>
        <w:t xml:space="preserve">. We </w:t>
      </w:r>
      <w:del w:id="518" w:author="Thom Nelson" w:date="2019-04-14T17:25:00Z">
        <w:r w:rsidDel="00A12877">
          <w:delText>designed our sampling after stickleback evolutionary history, where genetic variation available to new freshwater populations is sampled from the marine population, by sampling chromosomes exclusively from habitat H</w:delText>
        </w:r>
        <w:r w:rsidDel="00A12877">
          <w:rPr>
            <w:vertAlign w:val="subscript"/>
          </w:rPr>
          <w:delText>1</w:delText>
        </w:r>
      </w:del>
      <w:ins w:id="519" w:author="Thom Nelson" w:date="2019-04-14T17:25:00Z">
        <w:r w:rsidR="00A12877">
          <w:t>sampled 10 chromosomes of each allelic state</w:t>
        </w:r>
      </w:ins>
      <w:del w:id="520" w:author="Thom Nelson" w:date="2019-04-14T17:25:00Z">
        <w:r w:rsidDel="00A12877">
          <w:delText>. We then</w:delText>
        </w:r>
      </w:del>
      <w:ins w:id="521" w:author="Thom Nelson" w:date="2019-04-14T17:25:00Z">
        <w:r w:rsidR="00A12877">
          <w:t xml:space="preserve"> and</w:t>
        </w:r>
      </w:ins>
      <w:r>
        <w:t xml:space="preserve"> calculated nucleotide diversity (π) </w:t>
      </w:r>
      <w:ins w:id="522" w:author="Thom Nelson" w:date="2019-04-14T17:26:00Z">
        <w:r w:rsidR="00A12877">
          <w:t xml:space="preserve">and Watterson’s </w:t>
        </w:r>
        <w:r w:rsidR="00A12877">
          <w:rPr>
            <w:lang w:val="el-GR"/>
          </w:rPr>
          <w:t>θ</w:t>
        </w:r>
        <w:r w:rsidR="00A12877">
          <w:t xml:space="preserve"> </w:t>
        </w:r>
      </w:ins>
      <w:ins w:id="523" w:author="Thom Nelson" w:date="2019-04-14T17:27:00Z">
        <w:r w:rsidR="00A12877">
          <w:t>(</w:t>
        </w:r>
        <w:r w:rsidR="00A12877">
          <w:rPr>
            <w:lang w:val="el-GR"/>
          </w:rPr>
          <w:t>θ</w:t>
        </w:r>
        <w:r w:rsidR="00A12877" w:rsidRPr="00A12877">
          <w:rPr>
            <w:vertAlign w:val="subscript"/>
            <w:rPrChange w:id="524" w:author="Thom Nelson" w:date="2019-04-14T17:27:00Z">
              <w:rPr>
                <w:lang w:val="el-GR"/>
              </w:rPr>
            </w:rPrChange>
          </w:rPr>
          <w:t>W</w:t>
        </w:r>
        <w:r w:rsidR="00A12877">
          <w:t xml:space="preserve">) </w:t>
        </w:r>
      </w:ins>
      <w:r>
        <w:t xml:space="preserve">within and among chromosomes of the two allelic states in non-overlapping </w:t>
      </w:r>
      <w:del w:id="525" w:author="Thom Nelson" w:date="2019-04-14T17:21:00Z">
        <w:r w:rsidDel="00597DFD">
          <w:delText xml:space="preserve">1000 </w:delText>
        </w:r>
      </w:del>
      <w:ins w:id="526" w:author="Thom Nelson" w:date="2019-04-14T17:21:00Z">
        <w:r w:rsidR="00597DFD">
          <w:t xml:space="preserve">250 </w:t>
        </w:r>
      </w:ins>
      <w:r>
        <w:t>bp</w:t>
      </w:r>
      <w:r>
        <w:rPr>
          <w:rFonts w:ascii="Helvetica Neue" w:hAnsi="Helvetica Neue"/>
          <w:b/>
          <w:bCs/>
        </w:rPr>
        <w:t xml:space="preserve"> </w:t>
      </w:r>
      <w:r>
        <w:t>(</w:t>
      </w:r>
      <w:del w:id="527" w:author="Thom Nelson" w:date="2019-04-14T17:21:00Z">
        <w:r w:rsidDel="00597DFD">
          <w:delText xml:space="preserve">1 </w:delText>
        </w:r>
      </w:del>
      <w:ins w:id="528" w:author="Thom Nelson" w:date="2019-04-14T17:21:00Z">
        <w:r w:rsidR="00597DFD">
          <w:t>0.</w:t>
        </w:r>
      </w:ins>
      <w:ins w:id="529" w:author="Thom Nelson" w:date="2019-04-14T17:22:00Z">
        <w:r w:rsidR="00597DFD">
          <w:t>0</w:t>
        </w:r>
      </w:ins>
      <w:ins w:id="530" w:author="Thom Nelson" w:date="2019-04-14T17:21:00Z">
        <w:r w:rsidR="00597DFD">
          <w:t xml:space="preserve">25 </w:t>
        </w:r>
      </w:ins>
      <w:r>
        <w:t xml:space="preserve">cM) bins. </w:t>
      </w:r>
      <w:del w:id="531" w:author="Thom Nelson" w:date="2019-04-18T15:08:00Z">
        <w:r w:rsidDel="009A1D0E">
          <w:delText>Below,</w:delText>
        </w:r>
      </w:del>
      <w:ins w:id="532" w:author="Thom Nelson" w:date="2019-04-18T15:08:00Z">
        <w:r w:rsidR="009A1D0E">
          <w:t>We include</w:t>
        </w:r>
      </w:ins>
      <w:ins w:id="533" w:author="Thom Nelson" w:date="2019-04-14T17:26:00Z">
        <w:r w:rsidR="00A12877">
          <w:t xml:space="preserve"> results from </w:t>
        </w:r>
      </w:ins>
      <w:ins w:id="534" w:author="Thom Nelson" w:date="2019-04-14T17:27:00Z">
        <w:r w:rsidR="00A12877">
          <w:rPr>
            <w:lang w:val="el-GR"/>
          </w:rPr>
          <w:t>θ</w:t>
        </w:r>
        <w:r w:rsidR="00A12877" w:rsidRPr="00F13E0E">
          <w:rPr>
            <w:vertAlign w:val="subscript"/>
          </w:rPr>
          <w:t>W</w:t>
        </w:r>
        <w:r w:rsidR="00A12877" w:rsidRPr="00A12877">
          <w:rPr>
            <w:rPrChange w:id="535" w:author="Thom Nelson" w:date="2019-04-14T17:27:00Z">
              <w:rPr>
                <w:vertAlign w:val="subscript"/>
              </w:rPr>
            </w:rPrChange>
          </w:rPr>
          <w:t xml:space="preserve"> </w:t>
        </w:r>
        <w:r w:rsidR="00A12877">
          <w:t>because this statistic is based on the number of segregating sites</w:t>
        </w:r>
      </w:ins>
      <w:ins w:id="536" w:author="Thom Nelson" w:date="2019-04-18T15:08:00Z">
        <w:r w:rsidR="009A1D0E">
          <w:t xml:space="preserve"> and is therefore</w:t>
        </w:r>
      </w:ins>
      <w:ins w:id="537" w:author="Thom Nelson" w:date="2019-04-14T17:27:00Z">
        <w:r w:rsidR="00A12877">
          <w:t xml:space="preserve"> more </w:t>
        </w:r>
      </w:ins>
      <w:ins w:id="538" w:author="Thom Nelson" w:date="2019-04-14T17:28:00Z">
        <w:r w:rsidR="00A12877">
          <w:t xml:space="preserve">reflective of the abundance </w:t>
        </w:r>
        <w:proofErr w:type="gramStart"/>
        <w:r w:rsidR="00A12877">
          <w:t xml:space="preserve">of </w:t>
        </w:r>
      </w:ins>
      <w:r>
        <w:t xml:space="preserve"> </w:t>
      </w:r>
      <w:ins w:id="539" w:author="Thom Nelson" w:date="2019-04-14T17:28:00Z">
        <w:r w:rsidR="00A12877">
          <w:t>sequence</w:t>
        </w:r>
        <w:proofErr w:type="gramEnd"/>
        <w:r w:rsidR="00A12877">
          <w:t xml:space="preserve"> variation and less affected by </w:t>
        </w:r>
      </w:ins>
      <w:ins w:id="540" w:author="Thom Nelson" w:date="2019-04-14T17:29:00Z">
        <w:r w:rsidR="00A12877">
          <w:t>shifts in allele frequencies.</w:t>
        </w:r>
      </w:ins>
      <w:ins w:id="541" w:author="Thom Nelson" w:date="2019-04-14T17:28:00Z">
        <w:r w:rsidR="00A12877">
          <w:t xml:space="preserve"> </w:t>
        </w:r>
      </w:ins>
      <w:ins w:id="542" w:author="Thom Nelson" w:date="2019-04-14T17:29:00Z">
        <w:r w:rsidR="00A12877">
          <w:t>W</w:t>
        </w:r>
      </w:ins>
      <w:del w:id="543" w:author="Thom Nelson" w:date="2019-04-14T17:29:00Z">
        <w:r w:rsidDel="00A12877">
          <w:delText>w</w:delText>
        </w:r>
      </w:del>
      <w:r>
        <w:t xml:space="preserve">e </w:t>
      </w:r>
      <w:proofErr w:type="gramStart"/>
      <w:r>
        <w:t>fold</w:t>
      </w:r>
      <w:proofErr w:type="gramEnd"/>
      <w:r>
        <w:t xml:space="preserve"> the calculations of </w:t>
      </w:r>
      <w:del w:id="544" w:author="Thom Nelson" w:date="2019-04-14T17:29:00Z">
        <w:r w:rsidDel="00A12877">
          <w:delText xml:space="preserve">nucleotide </w:delText>
        </w:r>
      </w:del>
      <w:ins w:id="545" w:author="Thom Nelson" w:date="2019-04-14T17:29:00Z">
        <w:r w:rsidR="00A12877">
          <w:t xml:space="preserve">genetic </w:t>
        </w:r>
      </w:ins>
      <w:r>
        <w:t>diversity about the locally adaptive locus to emphasize the effects of evolutionary forces on π at a given distance from the locus</w:t>
      </w:r>
      <w:ins w:id="546" w:author="Thom Nelson" w:date="2019-04-14T17:23:00Z">
        <w:r w:rsidR="00A12877">
          <w:t xml:space="preserve"> (Figure 2C)</w:t>
        </w:r>
      </w:ins>
      <w:r>
        <w:t xml:space="preserve">. These summaries mirror our estimates of genetic variation on stickleback chromosomes and </w:t>
      </w:r>
      <w:ins w:id="547" w:author="Thom Nelson" w:date="2019-04-14T17:23:00Z">
        <w:r w:rsidR="00A12877">
          <w:t xml:space="preserve">results from </w:t>
        </w:r>
      </w:ins>
      <w:r>
        <w:t>theoretical work</w:t>
      </w:r>
      <w:ins w:id="548" w:author="Thom Nelson" w:date="2019-04-14T17:24:00Z">
        <w:r w:rsidR="00A12877">
          <w:t xml:space="preserve"> on the effects of local adaptation on linked variation</w:t>
        </w:r>
      </w:ins>
      <w:r>
        <w:t xml:space="preserve"> </w:t>
      </w:r>
      <w:r>
        <w:fldChar w:fldCharType="begin"/>
      </w:r>
      <w:r>
        <w:instrText xml:space="preserve"> ADDIN EN.CITE &lt;EndNote&gt;&lt;Cite&gt;&lt;Author&gt;Charlesworth&lt;/Author&gt;&lt;Year&gt;1997&lt;/Year&gt;&lt;RecNum&gt;1276&lt;/RecNum&gt;&lt;DisplayText&gt;(&lt;style face="smallcaps"&gt;Charlesworth&lt;/style&gt;&lt;style face="italic"&gt; et al.&lt;/style&gt; 1997)&lt;/DisplayText&gt;&lt;record&gt;&lt;rec-number&gt;1276&lt;/rec-number&gt;&lt;foreign-keys&gt;&lt;key app="EN" db-id="ex0vdsfepzfzrhe2rs7vz056dtzpe9f5dref" timestamp="1461897932"&gt;1276&lt;/key&gt;&lt;/foreign-keys&gt;&lt;ref-type name="Journal Article"&gt;17&lt;/ref-type&gt;&lt;contributors&gt;&lt;authors&gt;&lt;author&gt;Charlesworth, B.&lt;/author&gt;&lt;author&gt;Nordborg, M.&lt;/author&gt;&lt;author&gt;Charlesworth, D.&lt;/author&gt;&lt;/authors&gt;&lt;/contributors&gt;&lt;auth-address&gt;Univ Chicago, Dept Ecol &amp;amp; Evolut, Chicago, IL 60637 USA&lt;/auth-address&gt;&lt;titles&gt;&lt;title&gt;The effects of local selection, balanced polymorphism and background selection on equilibrium patterns of genetic diversity in subdivided populations&lt;/title&gt;&lt;secondary-title&gt;Genetics Research&lt;/secondary-title&gt;&lt;alt-title&gt;Genet Res&lt;/alt-title&gt;&lt;/titles&gt;&lt;alt-periodical&gt;&lt;full-title&gt;Genetical Research&lt;/full-title&gt;&lt;abbr-1&gt;Genet Res&lt;/abbr-1&gt;&lt;/alt-periodical&gt;&lt;pages&gt;155-174&lt;/pages&gt;&lt;volume&gt;70&lt;/volume&gt;&lt;number&gt;2&lt;/number&gt;&lt;keywords&gt;&lt;keyword&gt;drosophila-melanogaster&lt;/keyword&gt;&lt;keyword&gt;linkage disequilibrium&lt;/keyword&gt;&lt;keyword&gt;plant-populations&lt;/keyword&gt;&lt;keyword&gt;natural-populations&lt;/keyword&gt;&lt;keyword&gt;DNA polymorphism&lt;/keyword&gt;&lt;keyword&gt;breeding system&lt;/keyword&gt;&lt;keyword&gt;mutation-rates&lt;/keyword&gt;&lt;keyword&gt;average number&lt;/keyword&gt;&lt;keyword&gt;hitch-hiking&lt;/keyword&gt;&lt;keyword&gt;allozyme&lt;/keyword&gt;&lt;/keywords&gt;&lt;dates&gt;&lt;year&gt;1997&lt;/year&gt;&lt;pub-dates&gt;&lt;date&gt;Oct&lt;/date&gt;&lt;/pub-dates&gt;&lt;/dates&gt;&lt;isbn&gt;0016-6723&lt;/isbn&gt;&lt;accession-num&gt;WOS:000071240500007&lt;/accession-num&gt;&lt;urls&gt;&lt;related-urls&gt;&lt;url&gt;&amp;lt;Go to ISI&amp;gt;://WOS:000071240500007&lt;/url&gt;&lt;url&gt;http://journals.cambridge.org/download.php?file=%2FGRH%2FGRH70_02%2FS0016672397002954a.pdf&amp;amp;code=036d914ee10a30807ed3eff3d6c22b2f&lt;/url&gt;&lt;/related-urls&gt;&lt;/urls&gt;&lt;electronic-resource-num&gt;Doi 10.1017/S0016672397002954&lt;/electronic-resource-num&gt;&lt;language&gt;English&lt;/language&gt;&lt;/record&gt;&lt;/Cite&gt;&lt;/EndNote&gt;</w:instrText>
      </w:r>
      <w:r>
        <w:fldChar w:fldCharType="separate"/>
      </w:r>
      <w:r>
        <w:rPr>
          <w:noProof/>
        </w:rPr>
        <w:t>(</w:t>
      </w:r>
      <w:r w:rsidRPr="00E4566B">
        <w:rPr>
          <w:smallCaps/>
          <w:noProof/>
        </w:rPr>
        <w:t>Charlesworth</w:t>
      </w:r>
      <w:r w:rsidRPr="00E4566B">
        <w:rPr>
          <w:i/>
          <w:noProof/>
        </w:rPr>
        <w:t xml:space="preserve"> et al.</w:t>
      </w:r>
      <w:r>
        <w:rPr>
          <w:noProof/>
        </w:rPr>
        <w:t xml:space="preserve"> 1997)</w:t>
      </w:r>
      <w:r>
        <w:fldChar w:fldCharType="end"/>
      </w:r>
      <w:r>
        <w:t>.</w:t>
      </w:r>
    </w:p>
    <w:p w14:paraId="677CA069" w14:textId="77777777" w:rsidR="00CF031C" w:rsidRDefault="000F4345">
      <w:pPr>
        <w:pStyle w:val="Heading2"/>
      </w:pPr>
      <w:r>
        <w:lastRenderedPageBreak/>
        <w:t>Laboratory crosses and genetic mapping</w:t>
      </w:r>
    </w:p>
    <w:p w14:paraId="6A9CB0D3" w14:textId="77777777" w:rsidR="009A1D0E" w:rsidRDefault="000F4345" w:rsidP="00C63E93">
      <w:pPr>
        <w:pStyle w:val="Body"/>
        <w:rPr>
          <w:ins w:id="549" w:author="Thom Nelson" w:date="2019-04-18T15:08:00Z"/>
        </w:rPr>
      </w:pPr>
      <w:r>
        <w:tab/>
        <w:t xml:space="preserve">To compare how heterogenous genomic divergence on the physical map is distributed across the genetic map, we generated mapping families from laboratory lines of fish derived from the Boot Lake and </w:t>
      </w:r>
      <w:del w:id="550" w:author="Thom Nelson" w:date="2019-04-17T10:36:00Z">
        <w:r w:rsidDel="00815DA3">
          <w:delText xml:space="preserve">Rabbit Slough populations, as well as </w:delText>
        </w:r>
      </w:del>
      <w:r>
        <w:t>an F</w:t>
      </w:r>
      <w:r>
        <w:rPr>
          <w:vertAlign w:val="subscript"/>
        </w:rPr>
        <w:t>1</w:t>
      </w:r>
      <w:r>
        <w:t xml:space="preserve"> hybrid female produced from a cross between a Boot Lake female and a Rabbit Slough male. These crosses allowed us to examine variation in the recombinational landscape within and among chromosomes </w:t>
      </w:r>
      <w:del w:id="551" w:author="Thom Nelson" w:date="2019-04-17T10:37:00Z">
        <w:r w:rsidDel="00815DA3">
          <w:delText>and across multiple</w:delText>
        </w:r>
      </w:del>
      <w:ins w:id="552" w:author="Thom Nelson" w:date="2019-04-17T10:37:00Z">
        <w:r w:rsidR="00815DA3">
          <w:t>in distinct, evolutionarily relevant</w:t>
        </w:r>
      </w:ins>
      <w:r>
        <w:t xml:space="preserve"> genetic backgrounds. </w:t>
      </w:r>
      <w:ins w:id="553" w:author="Thom Nelson" w:date="2019-04-17T10:40:00Z">
        <w:r w:rsidR="00815DA3">
          <w:t>We also generated a genetic map of a Rabbit Slough-derived male (</w:t>
        </w:r>
        <w:r w:rsidR="00815DA3" w:rsidRPr="00416443">
          <w:rPr>
            <w:b/>
          </w:rPr>
          <w:t>Figures SXX</w:t>
        </w:r>
        <w:r w:rsidR="00815DA3">
          <w:t xml:space="preserve">) but, because ecotype was confounded with sex, we limit our discussion to the Boot Lake and hybrid maps. </w:t>
        </w:r>
      </w:ins>
    </w:p>
    <w:p w14:paraId="3322D0E2" w14:textId="1CFB2A91" w:rsidR="00CF031C" w:rsidRDefault="000F4345">
      <w:pPr>
        <w:pStyle w:val="Body"/>
        <w:ind w:firstLine="720"/>
        <w:pPrChange w:id="554" w:author="Thom Nelson" w:date="2019-04-18T15:08:00Z">
          <w:pPr>
            <w:pStyle w:val="Body"/>
          </w:pPr>
        </w:pPrChange>
      </w:pPr>
      <w:r>
        <w:t>All maps were constructed using a pseudo-testcross design, which takes advantage of existing heterozygosity in outbred individuals without the need to generate inbred lines or F</w:t>
      </w:r>
      <w:r>
        <w:rPr>
          <w:vertAlign w:val="subscript"/>
        </w:rPr>
        <w:t>1</w:t>
      </w:r>
      <w:r>
        <w:t xml:space="preserve"> mapping parents. To generate </w:t>
      </w:r>
      <w:ins w:id="555" w:author="Thom Nelson" w:date="2019-04-17T10:41:00Z">
        <w:r w:rsidR="00815DA3">
          <w:t xml:space="preserve">the Boot Lake </w:t>
        </w:r>
      </w:ins>
      <w:r>
        <w:t>mapping famil</w:t>
      </w:r>
      <w:ins w:id="556" w:author="Thom Nelson" w:date="2019-04-17T10:41:00Z">
        <w:r w:rsidR="00815DA3">
          <w:t>y</w:t>
        </w:r>
      </w:ins>
      <w:del w:id="557" w:author="Thom Nelson" w:date="2019-04-17T10:41:00Z">
        <w:r w:rsidDel="00815DA3">
          <w:delText>ies from Boot Lake and Rabbit Slough lines</w:delText>
        </w:r>
      </w:del>
      <w:r>
        <w:t xml:space="preserve">, we manually crossed unrelated </w:t>
      </w:r>
      <w:ins w:id="558" w:author="Thom Nelson" w:date="2019-04-17T10:42:00Z">
        <w:r w:rsidR="00815DA3">
          <w:t xml:space="preserve">lab-reared </w:t>
        </w:r>
      </w:ins>
      <w:r>
        <w:t>individuals</w:t>
      </w:r>
      <w:del w:id="559" w:author="Thom Nelson" w:date="2019-04-17T10:42:00Z">
        <w:r w:rsidDel="00815DA3">
          <w:delText xml:space="preserve"> from each line</w:delText>
        </w:r>
      </w:del>
      <w:r>
        <w:t>. We mapped the F</w:t>
      </w:r>
      <w:r>
        <w:rPr>
          <w:vertAlign w:val="subscript"/>
        </w:rPr>
        <w:t>1</w:t>
      </w:r>
      <w:r>
        <w:t xml:space="preserve"> hybrid female by backcrossing it to a Boot Lake male. All progeny </w:t>
      </w:r>
      <w:proofErr w:type="gramStart"/>
      <w:r>
        <w:t>were</w:t>
      </w:r>
      <w:proofErr w:type="gramEnd"/>
      <w:r>
        <w:t xml:space="preserve"> raised to 14 days post-fertilization, euthanized with MS-222 (Sigma Aldrich), and fixed in 95% ethanol. We extracted genomic DNA from whole progeny and from pectoral and caudal fins from all parents using proteinase K digestion (Qiagen) followed by DNA purification with </w:t>
      </w:r>
      <w:r w:rsidR="007C6366">
        <w:t>SPRI</w:t>
      </w:r>
      <w:r>
        <w:t xml:space="preserve"> beads.</w:t>
      </w:r>
    </w:p>
    <w:p w14:paraId="5FE931E8" w14:textId="50261C6E" w:rsidR="00BC6FB3" w:rsidDel="00E64882" w:rsidRDefault="000F4345">
      <w:pPr>
        <w:pStyle w:val="Body"/>
        <w:rPr>
          <w:del w:id="560" w:author="Thom Nelson" w:date="2019-03-26T09:00:00Z"/>
          <w:noProof/>
        </w:rPr>
      </w:pPr>
      <w:r>
        <w:tab/>
        <w:t>RAD genotyping of progeny and parents was used to identify segregating haplotypes</w:t>
      </w:r>
      <w:ins w:id="561" w:author="Thom Nelson" w:date="2019-04-18T15:09:00Z">
        <w:r w:rsidR="009A1D0E">
          <w:t xml:space="preserve"> using a RAD-</w:t>
        </w:r>
        <w:proofErr w:type="spellStart"/>
        <w:r w:rsidR="009A1D0E">
          <w:t>seq</w:t>
        </w:r>
        <w:proofErr w:type="spellEnd"/>
        <w:r w:rsidR="009A1D0E">
          <w:t xml:space="preserve"> protocol similar to that described previ</w:t>
        </w:r>
      </w:ins>
      <w:ins w:id="562" w:author="Thom Nelson" w:date="2019-04-18T15:10:00Z">
        <w:r w:rsidR="009A1D0E">
          <w:t xml:space="preserve">ously but using the restriction enzyme </w:t>
        </w:r>
        <w:proofErr w:type="spellStart"/>
        <w:r w:rsidR="009A1D0E" w:rsidRPr="009A1D0E">
          <w:rPr>
            <w:i/>
            <w:rPrChange w:id="563" w:author="Thom Nelson" w:date="2019-04-18T15:10:00Z">
              <w:rPr/>
            </w:rPrChange>
          </w:rPr>
          <w:t>SbfI</w:t>
        </w:r>
      </w:ins>
      <w:proofErr w:type="spellEnd"/>
      <w:del w:id="564" w:author="Thom Nelson" w:date="2019-04-17T10:44:00Z">
        <w:r w:rsidDel="009D3F97">
          <w:delText xml:space="preserve"> for use as genetic markers</w:delText>
        </w:r>
      </w:del>
      <w:r>
        <w:t xml:space="preserve">. </w:t>
      </w:r>
      <w:del w:id="565" w:author="Thom Nelson" w:date="2019-04-18T15:10:00Z">
        <w:r w:rsidDel="009A1D0E">
          <w:delText xml:space="preserve">We used the original </w:delText>
        </w:r>
        <w:r w:rsidR="007C6366" w:rsidDel="009A1D0E">
          <w:delText xml:space="preserve">single-digest RAD-seq protocol </w:delText>
        </w:r>
        <w:r w:rsidR="00E4566B" w:rsidDel="009A1D0E">
          <w:fldChar w:fldCharType="begin"/>
        </w:r>
        <w:r w:rsidR="00E4566B" w:rsidDel="009A1D0E">
          <w:delInstrText xml:space="preserve"> ADDIN EN.CITE &lt;EndNote&gt;&lt;Cite&gt;&lt;Author&gt;Baird&lt;/Author&gt;&lt;Year&gt;2008&lt;/Year&gt;&lt;RecNum&gt;31&lt;/RecNum&gt;&lt;DisplayText&gt;(&lt;style face="smallcaps"&gt;Baird&lt;/style&gt;&lt;style face="italic"&gt; et al.&lt;/style&gt; 2008)&lt;/DisplayText&gt;&lt;record&gt;&lt;rec-number&gt;31&lt;/rec-number&gt;&lt;foreign-keys&gt;&lt;key app="EN" db-id="ex0vdsfepzfzrhe2rs7vz056dtzpe9f5dref" timestamp="1451702203"&gt;31&lt;/key&gt;&lt;/foreign-keys&gt;&lt;ref-type name="Journal Article"&gt;17&lt;/ref-type&gt;&lt;contributors&gt;&lt;authors&gt;&lt;author&gt;Baird, N. A.&lt;/author&gt;&lt;author&gt;Etter, P. D.&lt;/author&gt;&lt;author&gt;Atwood, T. S.&lt;/author&gt;&lt;author&gt;Currey, M. C.&lt;/author&gt;&lt;author&gt;Shiver, A. L.&lt;/author&gt;&lt;author&gt;Lewis, Z. A.&lt;/author&gt;&lt;author&gt;Selker, E. U.&lt;/author&gt;&lt;author&gt;Cresko, W. A.&lt;/author&gt;&lt;author&gt;Johnson, E. A.&lt;/author&gt;&lt;/authors&gt;&lt;/contributors&gt;&lt;auth-address&gt;Institute of Molecular Biology, University of Oregon, Eugene, Oregon, United States of America.&lt;/auth-address&gt;&lt;titles&gt;&lt;title&gt;Rapid SNP discovery and genetic mapping using sequenced RAD markers&lt;/title&gt;&lt;secondary-title&gt;PLoS One&lt;/secondary-title&gt;&lt;/titles&gt;&lt;periodical&gt;&lt;full-title&gt;Plos One&lt;/full-title&gt;&lt;abbr-1&gt;Plos One&lt;/abbr-1&gt;&lt;/periodical&gt;&lt;pages&gt;e3376&lt;/pages&gt;&lt;volume&gt;3&lt;/volume&gt;&lt;number&gt;10&lt;/number&gt;&lt;keywords&gt;&lt;keyword&gt;Animals&lt;/keyword&gt;&lt;keyword&gt;Chromosome Mapping/*methods&lt;/keyword&gt;&lt;keyword&gt;Expressed Sequence Tags&lt;/keyword&gt;&lt;keyword&gt;Genetic Markers&lt;/keyword&gt;&lt;keyword&gt;Genome&lt;/keyword&gt;&lt;keyword&gt;Genotype&lt;/keyword&gt;&lt;keyword&gt;Methods&lt;/keyword&gt;&lt;keyword&gt;Neurospora crassa/genetics&lt;/keyword&gt;&lt;keyword&gt;*Polymorphism, Single Nucleotide&lt;/keyword&gt;&lt;keyword&gt;Restriction Mapping&lt;/keyword&gt;&lt;keyword&gt;Smegmamorpha/genetics&lt;/keyword&gt;&lt;/keywords&gt;&lt;dates&gt;&lt;year&gt;2008&lt;/year&gt;&lt;/dates&gt;&lt;isbn&gt;1932-6203 (Electronic)&amp;#xD;1932-6203 (Linking)&lt;/isbn&gt;&lt;accession-num&gt;18852878&lt;/accession-num&gt;&lt;urls&gt;&lt;related-urls&gt;&lt;url&gt;https://www.ncbi.nlm.nih.gov/pubmed/18852878&lt;/url&gt;&lt;/related-urls&gt;&lt;/urls&gt;&lt;custom2&gt;PMC2557064&lt;/custom2&gt;&lt;electronic-resource-num&gt;10.1371/journal.pone.0003376&lt;/electronic-resource-num&gt;&lt;/record&gt;&lt;/Cite&gt;&lt;/EndNote&gt;</w:delInstrText>
        </w:r>
        <w:r w:rsidR="00E4566B" w:rsidDel="009A1D0E">
          <w:fldChar w:fldCharType="separate"/>
        </w:r>
        <w:r w:rsidR="00E4566B" w:rsidDel="009A1D0E">
          <w:rPr>
            <w:noProof/>
          </w:rPr>
          <w:delText>(</w:delText>
        </w:r>
        <w:r w:rsidR="00E4566B" w:rsidRPr="00E4566B" w:rsidDel="009A1D0E">
          <w:rPr>
            <w:smallCaps/>
            <w:noProof/>
          </w:rPr>
          <w:delText>Baird</w:delText>
        </w:r>
        <w:r w:rsidR="00E4566B" w:rsidRPr="00E4566B" w:rsidDel="009A1D0E">
          <w:rPr>
            <w:i/>
            <w:noProof/>
          </w:rPr>
          <w:delText xml:space="preserve"> et al.</w:delText>
        </w:r>
        <w:r w:rsidR="00E4566B" w:rsidDel="009A1D0E">
          <w:rPr>
            <w:noProof/>
          </w:rPr>
          <w:delText xml:space="preserve"> 2008)</w:delText>
        </w:r>
        <w:r w:rsidR="00E4566B" w:rsidDel="009A1D0E">
          <w:fldChar w:fldCharType="end"/>
        </w:r>
        <w:r w:rsidR="007C6366" w:rsidDel="009A1D0E">
          <w:delText xml:space="preserve"> </w:delText>
        </w:r>
        <w:r w:rsidDel="009A1D0E">
          <w:delText xml:space="preserve">with the restriction enzyme SbfI, which cuts genomic DNA at approximately 22,000 sites in the stickleback genome. All RAD libraries were multiplexed by family at equimolar ratios except for </w:delText>
        </w:r>
      </w:del>
    </w:p>
    <w:p w14:paraId="59B447CA" w14:textId="034FC9CC" w:rsidR="00CF031C" w:rsidDel="009A1D0E" w:rsidRDefault="000F4345">
      <w:pPr>
        <w:pStyle w:val="Body"/>
        <w:rPr>
          <w:del w:id="566" w:author="Thom Nelson" w:date="2019-04-18T15:10:00Z"/>
        </w:rPr>
      </w:pPr>
      <w:del w:id="567" w:author="Thom Nelson" w:date="2019-04-18T15:10:00Z">
        <w:r w:rsidDel="009A1D0E">
          <w:delText>mapping parents, which were multiplexed at twice the concentration of the progeny to increase sequencing depth. The Boot Lake mapping family was sequenced in two lanes on an Illumina HiSeq2000. The Rabbit Slough family was sequenced on a single HiSeq2000 lane. The F</w:delText>
        </w:r>
        <w:r w:rsidDel="009A1D0E">
          <w:rPr>
            <w:vertAlign w:val="subscript"/>
          </w:rPr>
          <w:delText>1</w:delText>
        </w:r>
        <w:r w:rsidDel="009A1D0E">
          <w:delText xml:space="preserve"> family was sequenced in one lane on an Illumina HiSeq2500.</w:delText>
        </w:r>
      </w:del>
    </w:p>
    <w:p w14:paraId="7432FA7A" w14:textId="26FD463E" w:rsidR="00CF031C" w:rsidRDefault="000F4345" w:rsidP="009A1D0E">
      <w:pPr>
        <w:pStyle w:val="Body"/>
      </w:pPr>
      <w:del w:id="568" w:author="Thom Nelson" w:date="2019-04-18T15:10:00Z">
        <w:r w:rsidDel="009A1D0E">
          <w:tab/>
        </w:r>
      </w:del>
      <w:r>
        <w:t>RAD-</w:t>
      </w:r>
      <w:proofErr w:type="spellStart"/>
      <w:r>
        <w:t>seq</w:t>
      </w:r>
      <w:proofErr w:type="spellEnd"/>
      <w:r>
        <w:t xml:space="preserve"> data from all mapping crosses were processed with the Stacks analysis pipeline</w:t>
      </w:r>
      <w:r w:rsidR="007C6366">
        <w:rPr>
          <w:lang w:val="de-DE"/>
        </w:rPr>
        <w:t xml:space="preserve"> </w:t>
      </w:r>
      <w:r w:rsidR="00E4566B">
        <w:fldChar w:fldCharType="begin"/>
      </w:r>
      <w:r w:rsidR="00E4566B">
        <w:instrText xml:space="preserve"> ADDIN EN.CITE &lt;EndNote&gt;&lt;Cite&gt;&lt;Author&gt;Catchen&lt;/Author&gt;&lt;Year&gt;2013&lt;/Year&gt;&lt;RecNum&gt;91&lt;/RecNum&gt;&lt;DisplayText&gt;(&lt;style face="smallcaps"&gt;Catchen&lt;/style&gt;&lt;style face="italic"&gt; et al.&lt;/style&gt; 2013b)&lt;/DisplayText&gt;&lt;record&gt;&lt;rec-number&gt;91&lt;/rec-number&gt;&lt;foreign-keys&gt;&lt;key app="EN" db-id="ex0vdsfepzfzrhe2rs7vz056dtzpe9f5dref" timestamp="1451702203"&gt;91&lt;/key&gt;&lt;/foreign-keys&gt;&lt;ref-type name="Journal Article"&gt;17&lt;/ref-type&gt;&lt;contributors&gt;&lt;authors&gt;&lt;author&gt;Catchen, J.&lt;/author&gt;&lt;author&gt;Hohenlohe, P. A.&lt;/author&gt;&lt;author&gt;Bassham, S.&lt;/author&gt;&lt;author&gt;Amores, A.&lt;/author&gt;&lt;author&gt;Cresko, W. A.&lt;/author&gt;&lt;/authors&gt;&lt;/contributors&gt;&lt;auth-address&gt;Institute of Ecology and Evolution, University of Oregon, Eugene, OR 97403-5289, USA.&lt;/auth-address&gt;&lt;titles&gt;&lt;title&gt;Stacks: an analysis tool set for population genomics&lt;/title&gt;&lt;secondary-title&gt;Mol Ecol&lt;/secondary-title&gt;&lt;/titles&gt;&lt;periodical&gt;&lt;full-title&gt;Molecular Ecology&lt;/full-title&gt;&lt;abbr-1&gt;Mol Ecol&lt;/abbr-1&gt;&lt;/periodical&gt;&lt;pages&gt;3124-40&lt;/pages&gt;&lt;volume&gt;22&lt;/volume&gt;&lt;number&gt;11&lt;/number&gt;&lt;keywords&gt;&lt;keyword&gt;Automatic Data Processing/*methods&lt;/keyword&gt;&lt;keyword&gt;Databases, Nucleic Acid&lt;/keyword&gt;&lt;keyword&gt;Genetic Markers&lt;/keyword&gt;&lt;keyword&gt;Genotype&lt;/keyword&gt;&lt;keyword&gt;High-Throughput Nucleotide Sequencing/*methods&lt;/keyword&gt;&lt;keyword&gt;Metagenomics/*methods&lt;/keyword&gt;&lt;keyword&gt;Polymorphism, Single Nucleotide&lt;/keyword&gt;&lt;keyword&gt;Sequence Analysis, DNA&lt;/keyword&gt;&lt;keyword&gt;Software&lt;/keyword&gt;&lt;/keywords&gt;&lt;dates&gt;&lt;year&gt;2013&lt;/year&gt;&lt;pub-dates&gt;&lt;date&gt;Jun&lt;/date&gt;&lt;/pub-dates&gt;&lt;/dates&gt;&lt;isbn&gt;1365-294X (Electronic)&amp;#xD;0962-1083 (Linking)&lt;/isbn&gt;&lt;accession-num&gt;23701397&lt;/accession-num&gt;&lt;urls&gt;&lt;related-urls&gt;&lt;url&gt;https://www.ncbi.nlm.nih.gov/pubmed/23701397&lt;/url&gt;&lt;/related-urls&gt;&lt;/urls&gt;&lt;custom2&gt;PMC3936987&lt;/custom2&gt;&lt;electronic-resource-num&gt;10.1111/mec.12354&lt;/electronic-resource-num&gt;&lt;/record&gt;&lt;/Cite&gt;&lt;/EndNote&gt;</w:instrText>
      </w:r>
      <w:r w:rsidR="00E4566B">
        <w:fldChar w:fldCharType="separate"/>
      </w:r>
      <w:r w:rsidR="00E4566B">
        <w:rPr>
          <w:noProof/>
        </w:rPr>
        <w:t>(</w:t>
      </w:r>
      <w:r w:rsidR="00E4566B" w:rsidRPr="00E4566B">
        <w:rPr>
          <w:smallCaps/>
          <w:noProof/>
        </w:rPr>
        <w:t>Catchen</w:t>
      </w:r>
      <w:r w:rsidR="00E4566B" w:rsidRPr="00E4566B">
        <w:rPr>
          <w:i/>
          <w:noProof/>
        </w:rPr>
        <w:t xml:space="preserve"> et al.</w:t>
      </w:r>
      <w:r w:rsidR="00E4566B">
        <w:rPr>
          <w:noProof/>
        </w:rPr>
        <w:t xml:space="preserve"> 2013b)</w:t>
      </w:r>
      <w:r w:rsidR="00E4566B">
        <w:fldChar w:fldCharType="end"/>
      </w:r>
      <w:r>
        <w:t xml:space="preserve">. We demultiplexed and quality filtered sequences with </w:t>
      </w:r>
      <w:proofErr w:type="spellStart"/>
      <w:r>
        <w:t>process_shortreads</w:t>
      </w:r>
      <w:proofErr w:type="spellEnd"/>
      <w:r>
        <w:t xml:space="preserve"> and aligned them to the stickleback reference genome with GSNAP</w:t>
      </w:r>
      <w:r w:rsidR="007C6366">
        <w:t xml:space="preserve"> </w:t>
      </w:r>
      <w:r w:rsidR="00E4566B">
        <w:fldChar w:fldCharType="begin"/>
      </w:r>
      <w:r w:rsidR="00E4566B">
        <w:instrText xml:space="preserve"> ADDIN EN.CITE &lt;EndNote&gt;&lt;Cite&gt;&lt;Author&gt;Wu&lt;/Author&gt;&lt;Year&gt;2010&lt;/Year&gt;&lt;RecNum&gt;692&lt;/RecNum&gt;&lt;DisplayText&gt;(&lt;style face="smallcaps"&gt;Wu and Nacu&lt;/style&gt; 2010)&lt;/DisplayText&gt;&lt;record&gt;&lt;rec-number&gt;692&lt;/rec-number&gt;&lt;foreign-keys&gt;&lt;key app="EN" db-id="ex0vdsfepzfzrhe2rs7vz056dtzpe9f5dref" timestamp="1451702203"&gt;692&lt;/key&gt;&lt;/foreign-keys&gt;&lt;ref-type name="Journal Article"&gt;17&lt;/ref-type&gt;&lt;contributors&gt;&lt;authors&gt;&lt;author&gt;Wu, Thomas D.&lt;/author&gt;&lt;author&gt;Nacu, Serban&lt;/author&gt;&lt;/authors&gt;&lt;/contributors&gt;&lt;titles&gt;&lt;title&gt;Fast and SNP-tolerant detection of complex variants and splicing in short reads&lt;/title&gt;&lt;secondary-title&gt;Bioinformatics&lt;/secondary-title&gt;&lt;/titles&gt;&lt;periodical&gt;&lt;full-title&gt;Bioinformatics&lt;/full-title&gt;&lt;abbr-1&gt;Bioinformatics&lt;/abbr-1&gt;&lt;/periodical&gt;&lt;pages&gt;873-881&lt;/pages&gt;&lt;volume&gt;26&lt;/volume&gt;&lt;dates&gt;&lt;year&gt;2010&lt;/year&gt;&lt;/dates&gt;&lt;isbn&gt;1367-4803&lt;/isbn&gt;&lt;accession-num&gt;20147302&lt;/accession-num&gt;&lt;urls&gt;&lt;related-urls&gt;&lt;url&gt;http://bioinformatics.oxfordjournals.org/content/26/7/873.full.pdf&lt;/url&gt;&lt;/related-urls&gt;&lt;/urls&gt;&lt;electronic-resource-num&gt;10.1093/bioinformatics/btq057&lt;/electronic-resource-num&gt;&lt;/record&gt;&lt;/Cite&gt;&lt;/EndNote&gt;</w:instrText>
      </w:r>
      <w:r w:rsidR="00E4566B">
        <w:fldChar w:fldCharType="separate"/>
      </w:r>
      <w:r w:rsidR="00E4566B">
        <w:rPr>
          <w:noProof/>
        </w:rPr>
        <w:t>(</w:t>
      </w:r>
      <w:r w:rsidR="00E4566B" w:rsidRPr="00E4566B">
        <w:rPr>
          <w:smallCaps/>
          <w:noProof/>
        </w:rPr>
        <w:t>Wu and Nacu</w:t>
      </w:r>
      <w:r w:rsidR="00E4566B">
        <w:rPr>
          <w:noProof/>
        </w:rPr>
        <w:t xml:space="preserve"> 2010)</w:t>
      </w:r>
      <w:r w:rsidR="00E4566B">
        <w:fldChar w:fldCharType="end"/>
      </w:r>
      <w:r>
        <w:t>. We used ref_map.pl to identify RAD tags and call genotypes. The Stacks component program genotypes was used identify segregating markers for export to genetic mapping software. We specified a minimum coverage of 3x to call individual genotypes and required that a marker be genotyped in at least 50% of progeny.</w:t>
      </w:r>
    </w:p>
    <w:p w14:paraId="1D8B580B" w14:textId="01C30EFC" w:rsidR="00CF031C" w:rsidRDefault="000F4345" w:rsidP="00C63E93">
      <w:pPr>
        <w:pStyle w:val="Body"/>
      </w:pPr>
      <w:r>
        <w:tab/>
        <w:t xml:space="preserve">Below, we present data for </w:t>
      </w:r>
      <w:del w:id="569" w:author="Thom Nelson" w:date="2019-04-17T15:00:00Z">
        <w:r w:rsidDel="00F05AB5">
          <w:delText>a single</w:delText>
        </w:r>
      </w:del>
      <w:ins w:id="570" w:author="Thom Nelson" w:date="2019-04-17T15:00:00Z">
        <w:r w:rsidR="00F05AB5">
          <w:t>the female</w:t>
        </w:r>
      </w:ins>
      <w:r>
        <w:t xml:space="preserve"> parent from each mapping cross (Tables </w:t>
      </w:r>
      <w:ins w:id="571" w:author="Thom Nelson" w:date="2019-04-17T15:01:00Z">
        <w:r w:rsidR="00F05AB5">
          <w:t>S1</w:t>
        </w:r>
      </w:ins>
      <w:del w:id="572" w:author="Thom Nelson" w:date="2019-04-17T15:01:00Z">
        <w:r w:rsidDel="00F05AB5">
          <w:delText>I</w:delText>
        </w:r>
      </w:del>
      <w:r>
        <w:t xml:space="preserve"> and </w:t>
      </w:r>
      <w:del w:id="573" w:author="Thom Nelson" w:date="2019-04-17T15:01:00Z">
        <w:r w:rsidDel="00F05AB5">
          <w:delText>II</w:delText>
        </w:r>
      </w:del>
      <w:ins w:id="574" w:author="Thom Nelson" w:date="2019-04-17T15:01:00Z">
        <w:r w:rsidR="00F05AB5">
          <w:t>1</w:t>
        </w:r>
      </w:ins>
      <w:r>
        <w:t>). By</w:t>
      </w:r>
      <w:r w:rsidR="006D3851">
        <w:t xml:space="preserve"> c</w:t>
      </w:r>
      <w:r>
        <w:t xml:space="preserve">onducting pseudo-testcrosses, we identified polymorphic RAD markers segregating in all </w:t>
      </w:r>
      <w:del w:id="575" w:author="Thom Nelson" w:date="2019-04-17T10:43:00Z">
        <w:r w:rsidDel="00815DA3">
          <w:delText xml:space="preserve">six </w:delText>
        </w:r>
      </w:del>
      <w:r>
        <w:t>mapping parents. However, to investigate the genome-wide r</w:t>
      </w:r>
      <w:proofErr w:type="spellStart"/>
      <w:r>
        <w:rPr>
          <w:lang w:val="fr-FR"/>
        </w:rPr>
        <w:t>ecombination</w:t>
      </w:r>
      <w:proofErr w:type="spellEnd"/>
      <w:r>
        <w:rPr>
          <w:lang w:val="fr-FR"/>
        </w:rPr>
        <w:t xml:space="preserve"> land</w:t>
      </w:r>
      <w:r>
        <w:t xml:space="preserve">scape, as well as relationships between recombination rate and natural levels of polymorphism and divergence, we restricted our analysis to </w:t>
      </w:r>
      <w:del w:id="576" w:author="Thom Nelson" w:date="2019-04-17T15:03:00Z">
        <w:r w:rsidDel="00F05AB5">
          <w:delText xml:space="preserve">mapping </w:delText>
        </w:r>
      </w:del>
      <w:r>
        <w:t xml:space="preserve">parents </w:t>
      </w:r>
      <w:ins w:id="577" w:author="Thom Nelson" w:date="2019-04-17T15:03:00Z">
        <w:r w:rsidR="00F05AB5">
          <w:t xml:space="preserve">of the same sex </w:t>
        </w:r>
      </w:ins>
      <w:r>
        <w:t xml:space="preserve">for which we observed segregating markers on all 21 chromosomes with no gaps of more than 1 </w:t>
      </w:r>
      <w:proofErr w:type="spellStart"/>
      <w:r>
        <w:t>megabase</w:t>
      </w:r>
      <w:proofErr w:type="spellEnd"/>
      <w:r>
        <w:t xml:space="preserve"> (Mb) between adjacent markers. </w:t>
      </w:r>
      <w:del w:id="578" w:author="Thom Nelson" w:date="2019-04-17T15:03:00Z">
        <w:r w:rsidDel="00F05AB5">
          <w:delText>One parent from each cross fit these criteria. Thus, we present data for female parents from the Boot Lake and F</w:delText>
        </w:r>
        <w:r w:rsidDel="00F05AB5">
          <w:rPr>
            <w:vertAlign w:val="subscript"/>
          </w:rPr>
          <w:delText>1</w:delText>
        </w:r>
        <w:r w:rsidDel="00F05AB5">
          <w:delText xml:space="preserve"> crosses and the male parent from the Rabbit Slough cross.</w:delText>
        </w:r>
      </w:del>
      <w:del w:id="579" w:author="Thom Nelson" w:date="2019-04-17T14:57:00Z">
        <w:r w:rsidDel="00F05AB5">
          <w:delText xml:space="preserve"> In our results, we focus on the effects of genotype on relative rates of recombination within and among mapped individuals, rather than absolute rates, because population-of-origin was confounded with sex.</w:delText>
        </w:r>
        <w:r w:rsidR="006D3851" w:rsidRPr="006D3851" w:rsidDel="00F05AB5">
          <w:rPr>
            <w:noProof/>
          </w:rPr>
          <w:delText xml:space="preserve"> </w:delText>
        </w:r>
      </w:del>
    </w:p>
    <w:p w14:paraId="04709747" w14:textId="6E43CD99" w:rsidR="009A1D0E" w:rsidRDefault="000F4345" w:rsidP="00C63E93">
      <w:pPr>
        <w:pStyle w:val="Body"/>
        <w:rPr>
          <w:ins w:id="580" w:author="Thom Nelson" w:date="2019-04-18T15:11:00Z"/>
        </w:rPr>
      </w:pPr>
      <w:r>
        <w:tab/>
        <w:t>We estimated genome-wide recombination rates between RAD markers under the assumption of collinearity between all genetic maps and the stickleback reference</w:t>
      </w:r>
      <w:r w:rsidR="007C6366">
        <w:t xml:space="preserve"> genome </w:t>
      </w:r>
      <w:r w:rsidR="00E4566B">
        <w:fldChar w:fldCharType="begin">
          <w:fldData xml:space="preserve">PEVuZE5vdGU+PENpdGU+PEF1dGhvcj5HbGF6ZXI8L0F1dGhvcj48WWVhcj4yMDE1PC9ZZWFyPjxS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</w:fldData>
        </w:fldChar>
      </w:r>
      <w:r w:rsidR="00E4566B">
        <w:instrText xml:space="preserve"> ADDIN EN.CITE </w:instrText>
      </w:r>
      <w:r w:rsidR="00E4566B">
        <w:fldChar w:fldCharType="begin">
          <w:fldData xml:space="preserve">PEVuZE5vdGU+PENpdGU+PEF1dGhvcj5HbGF6ZXI8L0F1dGhvcj48WWVhcj4yMDE1PC9ZZWFyPjxS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Glazer</w:t>
      </w:r>
      <w:r w:rsidR="00E4566B" w:rsidRPr="00E4566B">
        <w:rPr>
          <w:i/>
          <w:noProof/>
        </w:rPr>
        <w:t xml:space="preserve"> et al.</w:t>
      </w:r>
      <w:r w:rsidR="00E4566B">
        <w:rPr>
          <w:noProof/>
        </w:rPr>
        <w:t xml:space="preserve"> 2015)</w:t>
      </w:r>
      <w:r w:rsidR="00E4566B">
        <w:fldChar w:fldCharType="end"/>
      </w:r>
      <w:r>
        <w:t xml:space="preserve"> (with some exceptions, see below). We used the mapping software Lep-MAP2</w:t>
      </w:r>
      <w:r w:rsidR="007C6366">
        <w:t xml:space="preserve"> </w:t>
      </w:r>
      <w:r w:rsidR="00E4566B">
        <w:fldChar w:fldCharType="begin">
          <w:fldData xml:space="preserve">PEVuZE5vdGU+PENpdGU+PEF1dGhvcj5SYXN0YXM8L0F1dGhvcj48WWVhcj4yMDE1PC9ZZWFyPjxS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</w:fldData>
        </w:fldChar>
      </w:r>
      <w:r w:rsidR="00E4566B">
        <w:instrText xml:space="preserve"> ADDIN EN.CITE </w:instrText>
      </w:r>
      <w:r w:rsidR="00E4566B">
        <w:fldChar w:fldCharType="begin">
          <w:fldData xml:space="preserve">PEVuZE5vdGU+PENpdGU+PEF1dGhvcj5SYXN0YXM8L0F1dGhvcj48WWVhcj4yMDE1PC9ZZWFyPjxS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Rastas</w:t>
      </w:r>
      <w:r w:rsidR="00E4566B" w:rsidRPr="00E4566B">
        <w:rPr>
          <w:i/>
          <w:noProof/>
        </w:rPr>
        <w:t xml:space="preserve"> </w:t>
      </w:r>
      <w:r w:rsidR="00E4566B" w:rsidRPr="00E4566B">
        <w:rPr>
          <w:i/>
          <w:noProof/>
        </w:rPr>
        <w:lastRenderedPageBreak/>
        <w:t>et al.</w:t>
      </w:r>
      <w:r w:rsidR="00E4566B">
        <w:rPr>
          <w:noProof/>
        </w:rPr>
        <w:t xml:space="preserve"> 2015)</w:t>
      </w:r>
      <w:r w:rsidR="00E4566B">
        <w:fldChar w:fldCharType="end"/>
      </w:r>
      <w:r>
        <w:t xml:space="preserve"> to estimate map positions of RAD markers with the marker order fixed to the aligned positions on the reference genome. Known marker orders increased throughput of mapping iterations and reduced the impact of genotyping errors on recombination rate estimation. </w:t>
      </w:r>
    </w:p>
    <w:p w14:paraId="76EC004D" w14:textId="22752DF3" w:rsidR="00CF031C" w:rsidRDefault="000F4345">
      <w:pPr>
        <w:pStyle w:val="Body"/>
        <w:ind w:firstLine="720"/>
        <w:pPrChange w:id="581" w:author="Thom Nelson" w:date="2019-04-18T15:11:00Z">
          <w:pPr>
            <w:pStyle w:val="Body"/>
          </w:pPr>
        </w:pPrChange>
      </w:pPr>
      <w:r>
        <w:t>While fixed marker orders do not explicitly allow the detection of structural variation among genomes — such as chromosomal inversions that are known to exist among stickleback populations — discrepancies in the estimated map do provide indirect, and correctable, evidence of changes to map order (</w:t>
      </w:r>
      <w:r w:rsidRPr="00572F4A">
        <w:rPr>
          <w:highlight w:val="yellow"/>
          <w:rPrChange w:id="582" w:author="Bill Cresko" w:date="2019-03-25T15:47:00Z">
            <w:rPr/>
          </w:rPrChange>
        </w:rPr>
        <w:t>Figure S1</w:t>
      </w:r>
      <w:r>
        <w:t xml:space="preserve">). For example, inversions in genetic map order relative to the reference order spuriously inflate recombination rates between markers closely flanking inversion breakpoints when inverted segments are </w:t>
      </w:r>
      <w:r w:rsidRPr="00BC6FB3">
        <w:t>forced into the wrong orientation. This is because genetic map distances are estimated independently while the physical distance between markers is drastically underestimated. The observed jumps in map distance on either side of the inversion are equal to each other and to the total map length of</w:t>
      </w:r>
      <w:r>
        <w:t xml:space="preserve"> the inversion. Reversing the marker order within the inversion removes these artifacts and reduces the overall map length of the region.</w:t>
      </w:r>
    </w:p>
    <w:p w14:paraId="56D47322" w14:textId="53DC1E1D" w:rsidR="00CF031C" w:rsidRDefault="000F4345">
      <w:pPr>
        <w:pStyle w:val="Heading2"/>
      </w:pPr>
      <w:r>
        <w:t>Recombination-polymorphism correlations</w:t>
      </w:r>
    </w:p>
    <w:p w14:paraId="2F51C9D3" w14:textId="7C0B7DC4" w:rsidR="00CF031C" w:rsidRDefault="000F4345" w:rsidP="00C63E93">
      <w:pPr>
        <w:pStyle w:val="Body"/>
      </w:pPr>
      <w:r>
        <w:tab/>
        <w:t xml:space="preserve">We employed </w:t>
      </w:r>
      <w:del w:id="583" w:author="Thom Nelson" w:date="2019-04-18T15:12:00Z">
        <w:r w:rsidDel="009A1D0E">
          <w:delText xml:space="preserve">two </w:delText>
        </w:r>
      </w:del>
      <w:ins w:id="584" w:author="Thom Nelson" w:date="2019-04-18T15:12:00Z">
        <w:r w:rsidR="009A1D0E">
          <w:t xml:space="preserve">three </w:t>
        </w:r>
      </w:ins>
      <w:r>
        <w:t xml:space="preserve">methods to investigate the relationships between the recombinational landscape and patterns of polymorphism within and among natural populations. To quantify genome-wide correlations among recombination rate and population genetic statistics, we divided the stickleback genome into non-overlapping windows and calculated average recombination rates (in </w:t>
      </w:r>
      <w:proofErr w:type="spellStart"/>
      <w:r>
        <w:t>centiMorgans</w:t>
      </w:r>
      <w:proofErr w:type="spellEnd"/>
      <w:r>
        <w:t xml:space="preserve"> per </w:t>
      </w:r>
      <w:proofErr w:type="spellStart"/>
      <w:r>
        <w:t>megabase</w:t>
      </w:r>
      <w:proofErr w:type="spellEnd"/>
      <w:r>
        <w:t xml:space="preserve">, </w:t>
      </w:r>
      <w:proofErr w:type="spellStart"/>
      <w:r>
        <w:t>cM</w:t>
      </w:r>
      <w:proofErr w:type="spellEnd"/>
      <w:r>
        <w:t>/Mb), sequence diversity (π</w:t>
      </w:r>
      <w:r>
        <w:rPr>
          <w:vertAlign w:val="subscript"/>
        </w:rPr>
        <w:t>BT</w:t>
      </w:r>
      <w:r>
        <w:t>, π</w:t>
      </w:r>
      <w:r>
        <w:rPr>
          <w:vertAlign w:val="subscript"/>
        </w:rPr>
        <w:t>RS</w:t>
      </w:r>
      <w:r>
        <w:t>, and π), and genetic divergence (F</w:t>
      </w:r>
      <w:r>
        <w:rPr>
          <w:vertAlign w:val="subscript"/>
        </w:rPr>
        <w:t>ST</w:t>
      </w:r>
      <w:r>
        <w:t xml:space="preserve">, </w:t>
      </w:r>
      <w:proofErr w:type="spellStart"/>
      <w:r>
        <w:t>d</w:t>
      </w:r>
      <w:r>
        <w:rPr>
          <w:vertAlign w:val="subscript"/>
        </w:rPr>
        <w:t>XY</w:t>
      </w:r>
      <w:proofErr w:type="spellEnd"/>
      <w:r>
        <w:t>) in each window</w:t>
      </w:r>
      <w:ins w:id="585" w:author="Thom Nelson" w:date="2019-04-03T21:45:00Z">
        <w:r w:rsidR="0055245D">
          <w:rPr>
            <w:b/>
          </w:rPr>
          <w:t xml:space="preserve"> (table…)</w:t>
        </w:r>
      </w:ins>
      <w:r>
        <w:t xml:space="preserve">. </w:t>
      </w:r>
      <w:del w:id="586" w:author="Thom Nelson" w:date="2019-04-03T21:46:00Z">
        <w:r w:rsidR="00A80FA8" w:rsidDel="0055245D">
          <w:delText>Below, we show results from 1000-kb genomic windows</w:delText>
        </w:r>
        <w:r w:rsidR="00710B59" w:rsidDel="0055245D">
          <w:delText xml:space="preserve">. </w:delText>
        </w:r>
      </w:del>
      <w:r w:rsidR="00DE5859">
        <w:t xml:space="preserve">RAD marker density made </w:t>
      </w:r>
      <w:r w:rsidR="00277FFB">
        <w:t xml:space="preserve">estimates of local recombination rates less reliable and more variable </w:t>
      </w:r>
      <w:ins w:id="587" w:author="Thom Nelson" w:date="2019-04-03T21:45:00Z">
        <w:r w:rsidR="0055245D">
          <w:t>when using</w:t>
        </w:r>
      </w:ins>
      <w:del w:id="588" w:author="Thom Nelson" w:date="2019-04-03T21:45:00Z">
        <w:r w:rsidR="00DE5859" w:rsidDel="0055245D">
          <w:delText>at</w:delText>
        </w:r>
      </w:del>
      <w:r w:rsidR="00DE5859">
        <w:t xml:space="preserve"> small</w:t>
      </w:r>
      <w:del w:id="589" w:author="Thom Nelson" w:date="2019-04-03T21:45:00Z">
        <w:r w:rsidR="00DE5859" w:rsidDel="0055245D">
          <w:delText>er</w:delText>
        </w:r>
      </w:del>
      <w:r w:rsidR="00DE5859">
        <w:t xml:space="preserve"> window sizes</w:t>
      </w:r>
      <w:r w:rsidR="007C7803">
        <w:t xml:space="preserve"> (</w:t>
      </w:r>
      <w:ins w:id="590" w:author="Thom Nelson" w:date="2019-04-03T21:46:00Z">
        <w:r w:rsidR="0055245D">
          <w:rPr>
            <w:b/>
          </w:rPr>
          <w:t xml:space="preserve">e.g. </w:t>
        </w:r>
      </w:ins>
      <w:ins w:id="591" w:author="Thom Nelson" w:date="2019-04-03T21:47:00Z">
        <w:r w:rsidR="0055245D">
          <w:rPr>
            <w:b/>
          </w:rPr>
          <w:t xml:space="preserve">100-kb windows; </w:t>
        </w:r>
      </w:ins>
      <w:r w:rsidR="007C7803" w:rsidRPr="00572F4A">
        <w:rPr>
          <w:highlight w:val="yellow"/>
          <w:rPrChange w:id="592" w:author="Bill Cresko" w:date="2019-03-25T15:47:00Z">
            <w:rPr/>
          </w:rPrChange>
        </w:rPr>
        <w:t>Figures S3 and S4</w:t>
      </w:r>
      <w:r w:rsidR="007C7803">
        <w:t>)</w:t>
      </w:r>
      <w:ins w:id="593" w:author="Thom Nelson" w:date="2019-04-03T21:46:00Z">
        <w:r w:rsidR="0055245D">
          <w:t>. As a result, we show results from 1000-kb genomic windows</w:t>
        </w:r>
      </w:ins>
      <w:r w:rsidR="00710B59">
        <w:t xml:space="preserve">. </w:t>
      </w:r>
      <w:r>
        <w:t>We used nonparametric correlations to test for correlations between variables because the distributions of most variables lacked normality even using standard data transformations. Below we present Spearman’s rank order correlations. Kendall’s tau and parametric linear models gave qualitatively similar results.</w:t>
      </w:r>
    </w:p>
    <w:p w14:paraId="6FB881C2" w14:textId="374530E1" w:rsidR="00CF031C" w:rsidRDefault="000F4345" w:rsidP="00C63E93">
      <w:pPr>
        <w:pStyle w:val="Body"/>
      </w:pPr>
      <w:r>
        <w:tab/>
        <w:t xml:space="preserve">Genomic heterogeneity exists not only in the proportion of the genome affected by divergent selection but also in how genetic variation and divergence are clustered within the genome. Marine-freshwater genomic divergence in stickleback is clustered into few, large regions that can encompass most of the length of a chromosome. We sought to directly compare the genomic distributions of population genetic statistics along the physical genome and on the </w:t>
      </w:r>
      <w:del w:id="594" w:author="Thom Nelson" w:date="2019-04-17T11:10:00Z">
        <w:r w:rsidDel="00E54B8D">
          <w:delText xml:space="preserve">three </w:delText>
        </w:r>
      </w:del>
      <w:r>
        <w:t xml:space="preserve">genetic maps we constructed. We used a windowing approach that allowed direct comparisons across maps despite </w:t>
      </w:r>
      <w:r>
        <w:lastRenderedPageBreak/>
        <w:t>differing numbers and distributions of markers among genetic maps. Using the R package ‘</w:t>
      </w:r>
      <w:proofErr w:type="spellStart"/>
      <w:r>
        <w:t>ksmooth</w:t>
      </w:r>
      <w:proofErr w:type="spellEnd"/>
      <w:r>
        <w:t>’, we binned each chromosome into equally sized intervals, the number of which we set equal to the number of segregating RAD markers on the genetic map with fewest markers. For each interval, we calculated genetic position from each laboratory cross and F</w:t>
      </w:r>
      <w:r w:rsidRPr="00F840EC">
        <w:rPr>
          <w:vertAlign w:val="subscript"/>
        </w:rPr>
        <w:t>ST</w:t>
      </w:r>
      <w:r>
        <w:t xml:space="preserve"> </w:t>
      </w:r>
      <w:r w:rsidR="00E7215C">
        <w:t>between Rabbit Slough and Boot Lake populations</w:t>
      </w:r>
      <w:r>
        <w:t xml:space="preserve"> </w:t>
      </w:r>
      <w:r w:rsidR="00E4566B">
        <w:fldChar w:fldCharType="begin">
          <w:fldData xml:space="preserve">PEVuZE5vdGU+PENpdGU+PEF1dGhvcj5Ib2hlbmxvaGU8L0F1dGhvcj48WWVhcj4yMDEwPC9ZZWFy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</w:fldData>
        </w:fldChar>
      </w:r>
      <w:r w:rsidR="00E4566B">
        <w:instrText xml:space="preserve"> ADDIN EN.CITE </w:instrText>
      </w:r>
      <w:r w:rsidR="00E4566B">
        <w:fldChar w:fldCharType="begin">
          <w:fldData xml:space="preserve">PEVuZE5vdGU+PENpdGU+PEF1dGhvcj5Ib2hlbmxvaGU8L0F1dGhvcj48WWVhcj4yMDEwPC9ZZWFy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Hohenlohe</w:t>
      </w:r>
      <w:r w:rsidR="00E4566B" w:rsidRPr="00E4566B">
        <w:rPr>
          <w:i/>
          <w:noProof/>
        </w:rPr>
        <w:t xml:space="preserve"> et al.</w:t>
      </w:r>
      <w:r w:rsidR="00E4566B">
        <w:rPr>
          <w:noProof/>
        </w:rPr>
        <w:t xml:space="preserve"> 2010; </w:t>
      </w:r>
      <w:r w:rsidR="00E4566B" w:rsidRPr="00E4566B">
        <w:rPr>
          <w:smallCaps/>
          <w:noProof/>
        </w:rPr>
        <w:t>Nelson and Cresko</w:t>
      </w:r>
      <w:r w:rsidR="00E4566B">
        <w:rPr>
          <w:noProof/>
        </w:rPr>
        <w:t xml:space="preserve"> 2018)</w:t>
      </w:r>
      <w:r w:rsidR="00E4566B">
        <w:fldChar w:fldCharType="end"/>
      </w:r>
      <w:r w:rsidR="007C6366">
        <w:t xml:space="preserve"> </w:t>
      </w:r>
      <w:r>
        <w:t xml:space="preserve">within a 250-kb normally distributed kernel. </w:t>
      </w:r>
      <w:ins w:id="595" w:author="Thom Nelson" w:date="2019-04-17T11:12:00Z">
        <w:r w:rsidR="00E54B8D">
          <w:t xml:space="preserve">We also imputed the genetic positions of all divergent loci </w:t>
        </w:r>
      </w:ins>
      <w:ins w:id="596" w:author="Thom Nelson" w:date="2019-04-17T11:15:00Z">
        <w:r w:rsidR="00E54B8D">
          <w:t xml:space="preserve">using the </w:t>
        </w:r>
        <w:proofErr w:type="spellStart"/>
        <w:proofErr w:type="gramStart"/>
        <w:r w:rsidR="00E54B8D">
          <w:t>lm</w:t>
        </w:r>
        <w:proofErr w:type="spellEnd"/>
        <w:r w:rsidR="00E54B8D">
          <w:t>(</w:t>
        </w:r>
        <w:proofErr w:type="gramEnd"/>
        <w:r w:rsidR="00E54B8D">
          <w:t>) function in R: we found</w:t>
        </w:r>
      </w:ins>
      <w:ins w:id="597" w:author="Thom Nelson" w:date="2019-04-17T11:13:00Z">
        <w:r w:rsidR="00E54B8D">
          <w:t xml:space="preserve"> the nearest flanking RAD markers in each </w:t>
        </w:r>
      </w:ins>
      <w:ins w:id="598" w:author="Thom Nelson" w:date="2019-04-17T11:14:00Z">
        <w:r w:rsidR="00E54B8D">
          <w:t xml:space="preserve">mapping cross and </w:t>
        </w:r>
      </w:ins>
      <w:ins w:id="599" w:author="Thom Nelson" w:date="2019-04-17T11:22:00Z">
        <w:r w:rsidR="00941F27">
          <w:t xml:space="preserve">predicted the </w:t>
        </w:r>
      </w:ins>
      <w:ins w:id="600" w:author="Thom Nelson" w:date="2019-04-17T11:23:00Z">
        <w:r w:rsidR="00941F27">
          <w:t xml:space="preserve">genetic position </w:t>
        </w:r>
      </w:ins>
      <w:ins w:id="601" w:author="Thom Nelson" w:date="2019-04-17T11:25:00Z">
        <w:r w:rsidR="00941F27">
          <w:t>of the divergent locus assuming a constant recombination rate between the flanking markers.</w:t>
        </w:r>
      </w:ins>
      <w:ins w:id="602" w:author="Thom Nelson" w:date="2019-04-17T11:13:00Z">
        <w:r w:rsidR="00E54B8D">
          <w:t xml:space="preserve"> </w:t>
        </w:r>
      </w:ins>
      <w:del w:id="603" w:author="Thom Nelson" w:date="2019-04-17T11:26:00Z">
        <w:r w:rsidDel="00941F27">
          <w:delText xml:space="preserve">Using </w:delText>
        </w:r>
      </w:del>
      <w:ins w:id="604" w:author="Thom Nelson" w:date="2019-04-17T11:26:00Z">
        <w:r w:rsidR="00941F27">
          <w:t xml:space="preserve">With </w:t>
        </w:r>
      </w:ins>
      <w:r>
        <w:t>th</w:t>
      </w:r>
      <w:ins w:id="605" w:author="Thom Nelson" w:date="2019-04-17T11:25:00Z">
        <w:r w:rsidR="00941F27">
          <w:t>ese</w:t>
        </w:r>
      </w:ins>
      <w:del w:id="606" w:author="Thom Nelson" w:date="2019-04-17T11:25:00Z">
        <w:r w:rsidDel="00941F27">
          <w:delText>is</w:delText>
        </w:r>
      </w:del>
      <w:r>
        <w:t xml:space="preserve"> </w:t>
      </w:r>
      <w:del w:id="607" w:author="Thom Nelson" w:date="2019-04-17T11:25:00Z">
        <w:r w:rsidDel="00941F27">
          <w:delText xml:space="preserve">windowing </w:delText>
        </w:r>
      </w:del>
      <w:r>
        <w:t>approach</w:t>
      </w:r>
      <w:ins w:id="608" w:author="Thom Nelson" w:date="2019-04-17T11:25:00Z">
        <w:r w:rsidR="00941F27">
          <w:t>es</w:t>
        </w:r>
      </w:ins>
      <w:del w:id="609" w:author="Thom Nelson" w:date="2019-04-17T11:26:00Z">
        <w:r w:rsidDel="00941F27">
          <w:delText>,</w:delText>
        </w:r>
      </w:del>
      <w:r>
        <w:t xml:space="preserve"> we were able to make direct comparisons between recombination </w:t>
      </w:r>
      <w:del w:id="610" w:author="Thom Nelson" w:date="2019-04-17T11:23:00Z">
        <w:r w:rsidDel="00941F27">
          <w:delText xml:space="preserve">rates </w:delText>
        </w:r>
      </w:del>
      <w:r>
        <w:t>within and among genetic maps from different genetic backgrounds and patterns of polymorphism in the populations from which the laboratory lines were derived.</w:t>
      </w:r>
    </w:p>
    <w:p w14:paraId="3EFFB926" w14:textId="77777777" w:rsidR="00B44164" w:rsidRDefault="00B44164" w:rsidP="00B44164">
      <w:pPr>
        <w:pStyle w:val="Heading2"/>
      </w:pPr>
      <w:r>
        <w:t>Data availability</w:t>
      </w:r>
    </w:p>
    <w:p w14:paraId="736ECF54" w14:textId="52CD9F8B" w:rsidR="00B44164" w:rsidRPr="001F76EB" w:rsidRDefault="00B44164" w:rsidP="00B44164">
      <w:pPr>
        <w:pStyle w:val="Body"/>
      </w:pPr>
      <w:r>
        <w:t xml:space="preserve">Raw sequence data will be made available on NCBI under </w:t>
      </w:r>
      <w:proofErr w:type="spellStart"/>
      <w:r>
        <w:t>BioProjects</w:t>
      </w:r>
      <w:proofErr w:type="spellEnd"/>
      <w:r>
        <w:t xml:space="preserve"> PRJNA429207 and PRJNAXXXXXX. </w:t>
      </w:r>
      <w:r w:rsidR="008B7D74">
        <w:t xml:space="preserve">RAD sequences for mapping families are available on the Sequence Read Archive, </w:t>
      </w:r>
      <w:proofErr w:type="spellStart"/>
      <w:r w:rsidR="008B7D74">
        <w:t>BioSamples</w:t>
      </w:r>
      <w:proofErr w:type="spellEnd"/>
      <w:r w:rsidR="008B7D74">
        <w:t xml:space="preserve"> SAMN10498162-10498548. </w:t>
      </w:r>
      <w:r>
        <w:t xml:space="preserve">Scripts and processed data will be available on </w:t>
      </w:r>
      <w:proofErr w:type="spellStart"/>
      <w:r>
        <w:t>FigShare</w:t>
      </w:r>
      <w:proofErr w:type="spellEnd"/>
      <w:r>
        <w:t xml:space="preserve"> and are immediately available on GitHub at </w:t>
      </w:r>
      <w:hyperlink r:id="rId13" w:history="1">
        <w:r w:rsidRPr="00BF5E36">
          <w:rPr>
            <w:rStyle w:val="Hyperlink"/>
          </w:rPr>
          <w:t>https://github.com/thomnelson/linkedvariation</w:t>
        </w:r>
      </w:hyperlink>
      <w:r>
        <w:t>.</w:t>
      </w:r>
    </w:p>
    <w:p w14:paraId="27A55B4C" w14:textId="75D54753" w:rsidR="00941F27" w:rsidRDefault="00941F27" w:rsidP="00941F27">
      <w:pPr>
        <w:pStyle w:val="Heading2"/>
        <w:rPr>
          <w:ins w:id="611" w:author="Thom Nelson" w:date="2019-04-17T11:27:00Z"/>
        </w:rPr>
      </w:pPr>
      <w:ins w:id="612" w:author="Thom Nelson" w:date="2019-04-17T11:27:00Z">
        <w:r>
          <w:t>Animal care and compliance</w:t>
        </w:r>
      </w:ins>
    </w:p>
    <w:p w14:paraId="29882F80" w14:textId="21F332B4" w:rsidR="009908EF" w:rsidRDefault="009908EF" w:rsidP="00C63E93">
      <w:pPr>
        <w:pStyle w:val="Body"/>
      </w:pPr>
    </w:p>
    <w:p w14:paraId="09ECE1BC" w14:textId="266BC50F" w:rsidR="00B44164" w:rsidRDefault="00B44164" w:rsidP="00C63E93">
      <w:pPr>
        <w:pStyle w:val="Body"/>
      </w:pPr>
    </w:p>
    <w:p w14:paraId="5EB01E43" w14:textId="6ABF5E64" w:rsidR="00CF031C" w:rsidRDefault="000F4345">
      <w:pPr>
        <w:pStyle w:val="Heading"/>
      </w:pPr>
      <w:r>
        <w:t>Results</w:t>
      </w:r>
    </w:p>
    <w:p w14:paraId="51959983" w14:textId="461F9019" w:rsidR="00E64882" w:rsidRDefault="00E64882" w:rsidP="00E64882">
      <w:pPr>
        <w:pStyle w:val="Heading2"/>
        <w:rPr>
          <w:ins w:id="613" w:author="Thom Nelson" w:date="2019-03-26T09:04:00Z"/>
        </w:rPr>
      </w:pPr>
      <w:ins w:id="614" w:author="Thom Nelson" w:date="2019-03-26T09:04:00Z">
        <w:r>
          <w:t>Chromosomes from freshwater</w:t>
        </w:r>
      </w:ins>
      <w:ins w:id="615" w:author="Thom Nelson" w:date="2019-04-16T09:51:00Z">
        <w:r w:rsidR="00E03F7B">
          <w:t xml:space="preserve"> but not marine</w:t>
        </w:r>
      </w:ins>
      <w:ins w:id="616" w:author="Thom Nelson" w:date="2019-03-26T09:04:00Z">
        <w:r>
          <w:t xml:space="preserve"> stickleback contain abundant linked variation</w:t>
        </w:r>
      </w:ins>
    </w:p>
    <w:p w14:paraId="732F1380" w14:textId="0FAFEAA0" w:rsidR="00E64882" w:rsidRDefault="00E64882" w:rsidP="00E64882">
      <w:pPr>
        <w:pStyle w:val="Body"/>
        <w:rPr>
          <w:ins w:id="617" w:author="Thom Nelson" w:date="2019-03-26T09:04:00Z"/>
        </w:rPr>
      </w:pPr>
      <w:ins w:id="618" w:author="Thom Nelson" w:date="2019-03-26T09:04:00Z">
        <w:r>
          <w:tab/>
        </w:r>
      </w:ins>
      <w:ins w:id="619" w:author="Thom Nelson" w:date="2019-04-16T09:52:00Z">
        <w:r w:rsidR="00E03F7B">
          <w:t>To examine patterns of variation linked to loci under selection, w</w:t>
        </w:r>
      </w:ins>
      <w:ins w:id="620" w:author="Thom Nelson" w:date="2019-03-26T09:04:00Z">
        <w:r>
          <w:t>e</w:t>
        </w:r>
      </w:ins>
      <w:ins w:id="621" w:author="Thom Nelson" w:date="2019-04-16T09:52:00Z">
        <w:r w:rsidR="00E03F7B">
          <w:t xml:space="preserve"> first</w:t>
        </w:r>
      </w:ins>
      <w:ins w:id="622" w:author="Thom Nelson" w:date="2019-03-26T09:04:00Z">
        <w:r>
          <w:t xml:space="preserve"> partitioned RAD loci from the population genomics dataset into those with evidence of complete marine-freshwater lineage sorting (‘divergent’, with allelic states ‘marine’ and ‘freshwater’, see </w:t>
        </w:r>
        <w:r w:rsidRPr="00BA1C4B">
          <w:rPr>
            <w:highlight w:val="yellow"/>
          </w:rPr>
          <w:t xml:space="preserve">Figure </w:t>
        </w:r>
      </w:ins>
      <w:ins w:id="623" w:author="Thom Nelson" w:date="2019-04-16T09:51:00Z">
        <w:r w:rsidR="00E03F7B">
          <w:rPr>
            <w:highlight w:val="yellow"/>
          </w:rPr>
          <w:t>2</w:t>
        </w:r>
      </w:ins>
      <w:ins w:id="624" w:author="Thom Nelson" w:date="2019-04-16T09:52:00Z">
        <w:r w:rsidR="00E03F7B">
          <w:rPr>
            <w:highlight w:val="yellow"/>
          </w:rPr>
          <w:t>B</w:t>
        </w:r>
      </w:ins>
      <w:ins w:id="625" w:author="Thom Nelson" w:date="2019-03-26T09:04:00Z">
        <w:r>
          <w:t>), those on the same chromosome as a divergent locus (‘linked’), and those on chromosomes without divergent loci (‘unlinked’). At divergent loci, average sequence diversity was partitioned almost entirely among chromosomes carrying marine and freshwater alleles; overall π averaged 0.0067 per site (</w:t>
        </w:r>
        <w:r w:rsidRPr="00BA1C4B">
          <w:rPr>
            <w:highlight w:val="yellow"/>
            <w:lang w:val="it-IT"/>
          </w:rPr>
          <w:t xml:space="preserve">Figure </w:t>
        </w:r>
      </w:ins>
      <w:ins w:id="626" w:author="Thom Nelson" w:date="2019-04-16T10:12:00Z">
        <w:r w:rsidR="00F273B3">
          <w:rPr>
            <w:highlight w:val="yellow"/>
            <w:lang w:val="it-IT"/>
          </w:rPr>
          <w:t>3</w:t>
        </w:r>
      </w:ins>
      <w:ins w:id="627" w:author="Thom Nelson" w:date="2019-03-26T09:04:00Z">
        <w:r w:rsidRPr="00BA1C4B">
          <w:rPr>
            <w:highlight w:val="yellow"/>
            <w:lang w:val="it-IT"/>
          </w:rPr>
          <w:t>A</w:t>
        </w:r>
        <w:r>
          <w:t>, black-filled diamond, genome-wide mean = 0.0042)</w:t>
        </w:r>
      </w:ins>
      <w:ins w:id="628" w:author="Thom Nelson" w:date="2019-04-16T12:53:00Z">
        <w:r w:rsidR="00772E0E">
          <w:t xml:space="preserve">; </w:t>
        </w:r>
      </w:ins>
      <w:ins w:id="629" w:author="Thom Nelson" w:date="2019-04-16T12:54:00Z">
        <w:r w:rsidR="00772E0E">
          <w:t xml:space="preserve">average </w:t>
        </w:r>
      </w:ins>
      <w:proofErr w:type="spellStart"/>
      <w:ins w:id="630" w:author="Thom Nelson" w:date="2019-04-16T12:53:00Z">
        <w:r w:rsidR="00772E0E">
          <w:t>d</w:t>
        </w:r>
        <w:r w:rsidR="00772E0E" w:rsidRPr="00772E0E">
          <w:rPr>
            <w:vertAlign w:val="subscript"/>
            <w:rPrChange w:id="631" w:author="Thom Nelson" w:date="2019-04-16T12:54:00Z">
              <w:rPr/>
            </w:rPrChange>
          </w:rPr>
          <w:t>XY</w:t>
        </w:r>
        <w:proofErr w:type="spellEnd"/>
        <w:r w:rsidR="00772E0E">
          <w:t xml:space="preserve"> </w:t>
        </w:r>
      </w:ins>
      <w:ins w:id="632" w:author="Thom Nelson" w:date="2019-04-16T12:54:00Z">
        <w:r w:rsidR="00772E0E">
          <w:t>between marine and freshwater alleles was 0.012</w:t>
        </w:r>
      </w:ins>
      <w:ins w:id="633" w:author="Thom Nelson" w:date="2019-04-16T12:55:00Z">
        <w:r w:rsidR="00772E0E">
          <w:t>4, nearly three-fold higher than the genome-wide a</w:t>
        </w:r>
      </w:ins>
      <w:ins w:id="634" w:author="Thom Nelson" w:date="2019-04-16T12:56:00Z">
        <w:r w:rsidR="00772E0E">
          <w:t>verage (0.0044)</w:t>
        </w:r>
      </w:ins>
      <w:ins w:id="635" w:author="Thom Nelson" w:date="2019-03-26T09:04:00Z">
        <w:r>
          <w:t>. In contrast, and as expected at locally adaptive loci</w:t>
        </w:r>
      </w:ins>
      <w:ins w:id="636" w:author="Thom Nelson" w:date="2019-04-16T10:12:00Z">
        <w:r w:rsidR="00F273B3">
          <w:t xml:space="preserve"> (Figure </w:t>
        </w:r>
      </w:ins>
      <w:ins w:id="637" w:author="Thom Nelson" w:date="2019-04-17T11:41:00Z">
        <w:r w:rsidR="006A10FC">
          <w:t>2</w:t>
        </w:r>
      </w:ins>
      <w:ins w:id="638" w:author="Thom Nelson" w:date="2019-04-16T10:12:00Z">
        <w:r w:rsidR="00F273B3">
          <w:t>C)</w:t>
        </w:r>
      </w:ins>
      <w:ins w:id="639" w:author="Thom Nelson" w:date="2019-03-26T09:04:00Z">
        <w:r>
          <w:t xml:space="preserve">, π was substantially reduced within allelic states; π </w:t>
        </w:r>
        <w:r>
          <w:lastRenderedPageBreak/>
          <w:t>among marine alleles averaged 0.0012 per site (</w:t>
        </w:r>
      </w:ins>
      <w:ins w:id="640" w:author="Thom Nelson" w:date="2019-04-17T11:41:00Z">
        <w:r w:rsidR="006A10FC">
          <w:t>Figure3</w:t>
        </w:r>
      </w:ins>
      <w:ins w:id="641" w:author="Thom Nelson" w:date="2019-03-26T09:04:00Z">
        <w:r>
          <w:rPr>
            <w:lang w:val="it-IT"/>
          </w:rPr>
          <w:softHyphen/>
          <w:t>B</w:t>
        </w:r>
        <w:r>
          <w:t xml:space="preserve">, red-filled diamond) while average π among freshwater alleles at divergent loci was 0.0015 per site. </w:t>
        </w:r>
      </w:ins>
    </w:p>
    <w:p w14:paraId="6DD5AE4B" w14:textId="0C2222EB" w:rsidR="00B23F17" w:rsidRDefault="00E64882" w:rsidP="00B23F17">
      <w:pPr>
        <w:pStyle w:val="Body"/>
        <w:rPr>
          <w:ins w:id="642" w:author="Thom Nelson" w:date="2019-03-26T09:19:00Z"/>
        </w:rPr>
      </w:pPr>
      <w:ins w:id="643" w:author="Thom Nelson" w:date="2019-03-26T09:04:00Z">
        <w:r>
          <w:tab/>
          <w:t xml:space="preserve">Patterns of linked variation </w:t>
        </w:r>
      </w:ins>
      <w:ins w:id="644" w:author="Thom Nelson" w:date="2019-04-16T10:17:00Z">
        <w:r w:rsidR="00F273B3">
          <w:t>among habitats and on marine chromosomes followed the expectations from simulated local adaptation</w:t>
        </w:r>
      </w:ins>
      <w:ins w:id="645" w:author="Thom Nelson" w:date="2019-04-16T10:18:00Z">
        <w:r w:rsidR="00F273B3">
          <w:t xml:space="preserve"> (Figure 2C, Figure 3</w:t>
        </w:r>
        <w:proofErr w:type="gramStart"/>
        <w:r w:rsidR="00F273B3">
          <w:t>A,B</w:t>
        </w:r>
        <w:proofErr w:type="gramEnd"/>
        <w:r w:rsidR="00F273B3">
          <w:t>)</w:t>
        </w:r>
      </w:ins>
      <w:ins w:id="646" w:author="Thom Nelson" w:date="2019-03-26T09:04:00Z">
        <w:r>
          <w:t>. Sequence diversity at linked loci was highly correlated with proximity to a divergent locus (</w:t>
        </w:r>
        <w:r w:rsidRPr="00BA1C4B">
          <w:rPr>
            <w:highlight w:val="yellow"/>
          </w:rPr>
          <w:t xml:space="preserve">Figure </w:t>
        </w:r>
      </w:ins>
      <w:ins w:id="647" w:author="Thom Nelson" w:date="2019-04-16T10:20:00Z">
        <w:r w:rsidR="00F273B3">
          <w:rPr>
            <w:highlight w:val="yellow"/>
          </w:rPr>
          <w:t>3</w:t>
        </w:r>
      </w:ins>
      <w:ins w:id="648" w:author="Thom Nelson" w:date="2019-03-26T09:04:00Z">
        <w:r w:rsidRPr="00BA1C4B">
          <w:rPr>
            <w:highlight w:val="yellow"/>
          </w:rPr>
          <w:t>A-C</w:t>
        </w:r>
        <w:r>
          <w:t xml:space="preserve">, Spearman’s </w:t>
        </w:r>
      </w:ins>
      <w:ins w:id="649" w:author="Thom Nelson" w:date="2019-04-16T10:19:00Z">
        <w:r w:rsidR="00F273B3">
          <w:rPr>
            <w:lang w:val="el-GR"/>
          </w:rPr>
          <w:t>ρ</w:t>
        </w:r>
      </w:ins>
      <w:ins w:id="650" w:author="Thom Nelson" w:date="2019-03-26T09:04:00Z">
        <w:r>
          <w:t>: all p-values ≤ 10</w:t>
        </w:r>
        <w:r>
          <w:rPr>
            <w:vertAlign w:val="superscript"/>
          </w:rPr>
          <w:t>-10</w:t>
        </w:r>
        <w:r>
          <w:t xml:space="preserve">). When all populations were combined, π at linked loci </w:t>
        </w:r>
      </w:ins>
      <w:ins w:id="651" w:author="Thom Nelson" w:date="2019-04-16T10:19:00Z">
        <w:r w:rsidR="00F273B3">
          <w:t>de</w:t>
        </w:r>
      </w:ins>
      <w:ins w:id="652" w:author="Thom Nelson" w:date="2019-04-16T10:20:00Z">
        <w:r w:rsidR="00F273B3">
          <w:t>creased</w:t>
        </w:r>
      </w:ins>
      <w:ins w:id="653" w:author="Thom Nelson" w:date="2019-03-26T09:04:00Z">
        <w:r>
          <w:t xml:space="preserve"> sharply </w:t>
        </w:r>
      </w:ins>
      <w:ins w:id="654" w:author="Thom Nelson" w:date="2019-04-16T10:20:00Z">
        <w:r w:rsidR="00F273B3">
          <w:t>in the first</w:t>
        </w:r>
      </w:ins>
      <w:ins w:id="655" w:author="Thom Nelson" w:date="2019-03-26T09:04:00Z">
        <w:r>
          <w:t xml:space="preserve"> approximately 250 kb from a divergent locus (</w:t>
        </w:r>
        <w:r w:rsidRPr="00BA1C4B">
          <w:rPr>
            <w:highlight w:val="yellow"/>
          </w:rPr>
          <w:t xml:space="preserve">Figure </w:t>
        </w:r>
      </w:ins>
      <w:ins w:id="656" w:author="Thom Nelson" w:date="2019-04-16T10:20:00Z">
        <w:r w:rsidR="00F273B3">
          <w:rPr>
            <w:highlight w:val="yellow"/>
          </w:rPr>
          <w:t>3</w:t>
        </w:r>
      </w:ins>
      <w:proofErr w:type="gramStart"/>
      <w:ins w:id="657" w:author="Thom Nelson" w:date="2019-03-26T09:04:00Z">
        <w:r w:rsidRPr="00BA1C4B">
          <w:rPr>
            <w:highlight w:val="yellow"/>
          </w:rPr>
          <w:t>A</w:t>
        </w:r>
      </w:ins>
      <w:ins w:id="658" w:author="Thom Nelson" w:date="2019-04-16T12:48:00Z">
        <w:r w:rsidR="00772E0E">
          <w:rPr>
            <w:highlight w:val="yellow"/>
          </w:rPr>
          <w:t>,D</w:t>
        </w:r>
      </w:ins>
      <w:proofErr w:type="gramEnd"/>
      <w:ins w:id="659" w:author="Thom Nelson" w:date="2019-03-26T09:04:00Z">
        <w:r>
          <w:t>)</w:t>
        </w:r>
      </w:ins>
      <w:ins w:id="660" w:author="Thom Nelson" w:date="2019-04-16T12:58:00Z">
        <w:r w:rsidR="000D2F84">
          <w:t>,</w:t>
        </w:r>
      </w:ins>
      <w:ins w:id="661" w:author="Thom Nelson" w:date="2019-04-16T10:21:00Z">
        <w:r w:rsidR="00F273B3">
          <w:t xml:space="preserve"> and</w:t>
        </w:r>
      </w:ins>
      <w:ins w:id="662" w:author="Thom Nelson" w:date="2019-03-26T09:04:00Z">
        <w:r>
          <w:t xml:space="preserve"> </w:t>
        </w:r>
      </w:ins>
      <w:ins w:id="663" w:author="Thom Nelson" w:date="2019-04-16T10:21:00Z">
        <w:r w:rsidR="00F273B3">
          <w:t>l</w:t>
        </w:r>
      </w:ins>
      <w:ins w:id="664" w:author="Thom Nelson" w:date="2019-03-26T09:04:00Z">
        <w:r>
          <w:t>inked loci in close</w:t>
        </w:r>
      </w:ins>
      <w:ins w:id="665" w:author="Thom Nelson" w:date="2019-04-16T10:20:00Z">
        <w:r w:rsidR="00F273B3">
          <w:t>st</w:t>
        </w:r>
      </w:ins>
      <w:ins w:id="666" w:author="Thom Nelson" w:date="2019-03-26T09:04:00Z">
        <w:r>
          <w:t xml:space="preserve"> proximity to divergent loci were nearly as polymorphic as those directly impacted by divergent selection. </w:t>
        </w:r>
      </w:ins>
      <w:ins w:id="667" w:author="Thom Nelson" w:date="2019-03-26T09:19:00Z">
        <w:r w:rsidR="00B23F17">
          <w:t xml:space="preserve">As </w:t>
        </w:r>
      </w:ins>
      <w:ins w:id="668" w:author="Thom Nelson" w:date="2019-03-26T09:04:00Z">
        <w:r>
          <w:t>expected under local adaptation, π among chromosomes sampled from marine Rabbit Slough stickleback was lowest in close proximity to divergent loci</w:t>
        </w:r>
      </w:ins>
      <w:ins w:id="669" w:author="Thom Nelson" w:date="2019-04-16T10:21:00Z">
        <w:r w:rsidR="00F273B3">
          <w:t xml:space="preserve"> (Figure 3</w:t>
        </w:r>
      </w:ins>
      <w:ins w:id="670" w:author="Thom Nelson" w:date="2019-04-16T10:22:00Z">
        <w:r w:rsidR="00F273B3">
          <w:t>B</w:t>
        </w:r>
      </w:ins>
      <w:ins w:id="671" w:author="Thom Nelson" w:date="2019-04-16T10:21:00Z">
        <w:r w:rsidR="00F273B3">
          <w:t>)</w:t>
        </w:r>
      </w:ins>
      <w:ins w:id="672" w:author="Thom Nelson" w:date="2019-03-26T09:04:00Z">
        <w:r>
          <w:t>, and a substantial fraction (12%) of RAD loci with</w:t>
        </w:r>
        <w:r w:rsidRPr="003B00A1">
          <w:rPr>
            <w:noProof/>
          </w:rPr>
          <w:t xml:space="preserve"> </w:t>
        </w:r>
        <w:r>
          <w:t xml:space="preserve"> 250 kb of a divergent locus showed no variation at all on these chromosomes (π</w:t>
        </w:r>
        <w:r>
          <w:rPr>
            <w:vertAlign w:val="subscript"/>
          </w:rPr>
          <w:t>RS</w:t>
        </w:r>
        <w:r>
          <w:t xml:space="preserve"> = 0; 1651/13762 loci).</w:t>
        </w:r>
      </w:ins>
      <w:ins w:id="673" w:author="Thom Nelson" w:date="2019-04-16T12:59:00Z">
        <w:r w:rsidR="000D2F84">
          <w:t xml:space="preserve"> </w:t>
        </w:r>
      </w:ins>
    </w:p>
    <w:p w14:paraId="16429ED6" w14:textId="5C28B986" w:rsidR="00E64882" w:rsidRDefault="00B23F17">
      <w:pPr>
        <w:pStyle w:val="Body"/>
        <w:ind w:firstLine="720"/>
        <w:rPr>
          <w:ins w:id="674" w:author="Thom Nelson" w:date="2019-03-26T09:04:00Z"/>
        </w:rPr>
        <w:pPrChange w:id="675" w:author="Thom Nelson" w:date="2019-03-26T09:19:00Z">
          <w:pPr>
            <w:pStyle w:val="Body"/>
          </w:pPr>
        </w:pPrChange>
      </w:pPr>
      <w:ins w:id="676" w:author="Thom Nelson" w:date="2019-03-26T09:19:00Z">
        <w:r>
          <w:t xml:space="preserve">In stark contrast, </w:t>
        </w:r>
      </w:ins>
      <w:ins w:id="677" w:author="Thom Nelson" w:date="2019-04-16T10:22:00Z">
        <w:r w:rsidR="009C0A79">
          <w:t xml:space="preserve">diversity among </w:t>
        </w:r>
      </w:ins>
      <w:ins w:id="678" w:author="Thom Nelson" w:date="2019-03-26T09:19:00Z">
        <w:r>
          <w:t>f</w:t>
        </w:r>
      </w:ins>
      <w:ins w:id="679" w:author="Thom Nelson" w:date="2019-03-26T09:04:00Z">
        <w:r w:rsidR="00E64882">
          <w:t xml:space="preserve">reshwater </w:t>
        </w:r>
      </w:ins>
      <w:ins w:id="680" w:author="Thom Nelson" w:date="2019-04-16T10:22:00Z">
        <w:r w:rsidR="009C0A79">
          <w:t xml:space="preserve">chromosomes </w:t>
        </w:r>
      </w:ins>
      <w:ins w:id="681" w:author="Thom Nelson" w:date="2019-03-26T09:04:00Z">
        <w:r w:rsidR="00E64882">
          <w:t>showed a proximity effect that was distinct from either Rabbit Slough or the combined populations (</w:t>
        </w:r>
        <w:r w:rsidR="00E64882" w:rsidRPr="00BA1C4B">
          <w:rPr>
            <w:highlight w:val="yellow"/>
          </w:rPr>
          <w:t xml:space="preserve">Figure </w:t>
        </w:r>
      </w:ins>
      <w:ins w:id="682" w:author="Thom Nelson" w:date="2019-04-16T10:40:00Z">
        <w:r w:rsidR="00840C1A">
          <w:rPr>
            <w:highlight w:val="yellow"/>
          </w:rPr>
          <w:t>3</w:t>
        </w:r>
      </w:ins>
      <w:ins w:id="683" w:author="Thom Nelson" w:date="2019-03-26T09:04:00Z">
        <w:r w:rsidR="00E64882" w:rsidRPr="00BA1C4B">
          <w:rPr>
            <w:highlight w:val="yellow"/>
          </w:rPr>
          <w:t>C-E</w:t>
        </w:r>
        <w:r w:rsidR="00E64882">
          <w:t xml:space="preserve">). </w:t>
        </w:r>
      </w:ins>
      <w:ins w:id="684" w:author="Thom Nelson" w:date="2019-04-16T10:25:00Z">
        <w:r w:rsidR="009C0A79">
          <w:t>Rather than being lowest near divergent loci,</w:t>
        </w:r>
      </w:ins>
      <w:ins w:id="685" w:author="Thom Nelson" w:date="2019-04-16T10:26:00Z">
        <w:r w:rsidR="009C0A79">
          <w:t xml:space="preserve"> diversity</w:t>
        </w:r>
      </w:ins>
      <w:ins w:id="686" w:author="Thom Nelson" w:date="2019-04-16T13:16:00Z">
        <w:r w:rsidR="001F3768">
          <w:t xml:space="preserve"> </w:t>
        </w:r>
      </w:ins>
      <w:ins w:id="687" w:author="Thom Nelson" w:date="2019-03-26T09:04:00Z">
        <w:r w:rsidR="00E64882">
          <w:t xml:space="preserve">actually increased </w:t>
        </w:r>
      </w:ins>
      <w:ins w:id="688" w:author="Thom Nelson" w:date="2019-04-16T10:23:00Z">
        <w:r w:rsidR="009C0A79">
          <w:t>with</w:t>
        </w:r>
      </w:ins>
      <w:ins w:id="689" w:author="Thom Nelson" w:date="2019-03-26T09:04:00Z">
        <w:r w:rsidR="00E64882">
          <w:t xml:space="preserve"> proximity to a divergent locus</w:t>
        </w:r>
      </w:ins>
      <w:ins w:id="690" w:author="Thom Nelson" w:date="2019-04-16T10:26:00Z">
        <w:r w:rsidR="009C0A79">
          <w:t>,</w:t>
        </w:r>
      </w:ins>
      <w:ins w:id="691" w:author="Thom Nelson" w:date="2019-03-26T09:04:00Z">
        <w:r w:rsidR="00E64882">
          <w:t xml:space="preserve"> peak</w:t>
        </w:r>
      </w:ins>
      <w:ins w:id="692" w:author="Thom Nelson" w:date="2019-04-16T10:26:00Z">
        <w:r w:rsidR="009C0A79">
          <w:t>ing</w:t>
        </w:r>
      </w:ins>
      <w:ins w:id="693" w:author="Thom Nelson" w:date="2019-03-26T09:04:00Z">
        <w:r w:rsidR="00E64882">
          <w:t xml:space="preserve"> approximately 200 kb away </w:t>
        </w:r>
      </w:ins>
      <w:ins w:id="694" w:author="Thom Nelson" w:date="2019-04-16T10:23:00Z">
        <w:r w:rsidR="009C0A79">
          <w:t>on average</w:t>
        </w:r>
      </w:ins>
      <w:ins w:id="695" w:author="Thom Nelson" w:date="2019-03-26T09:04:00Z">
        <w:r w:rsidR="00E64882">
          <w:t xml:space="preserve"> before reversing direction. </w:t>
        </w:r>
      </w:ins>
      <w:ins w:id="696" w:author="Thom Nelson" w:date="2019-04-16T13:20:00Z">
        <w:r w:rsidR="001F3768">
          <w:t xml:space="preserve">This pattern persisted using either </w:t>
        </w:r>
        <w:r w:rsidR="001F3768">
          <w:rPr>
            <w:lang w:val="el-GR"/>
          </w:rPr>
          <w:t>π</w:t>
        </w:r>
        <w:r w:rsidR="001F3768">
          <w:t xml:space="preserve"> or Wa</w:t>
        </w:r>
      </w:ins>
      <w:ins w:id="697" w:author="Thom Nelson" w:date="2019-04-16T13:21:00Z">
        <w:r w:rsidR="001F3768">
          <w:t>tterson’s theta (</w:t>
        </w:r>
        <w:r w:rsidR="001F3768">
          <w:rPr>
            <w:lang w:val="el-GR"/>
          </w:rPr>
          <w:t>θ</w:t>
        </w:r>
        <w:r w:rsidR="001F3768" w:rsidRPr="001F3768">
          <w:rPr>
            <w:vertAlign w:val="subscript"/>
            <w:rPrChange w:id="698" w:author="Thom Nelson" w:date="2019-04-16T13:21:00Z">
              <w:rPr/>
            </w:rPrChange>
          </w:rPr>
          <w:t>W</w:t>
        </w:r>
        <w:r w:rsidR="001F3768">
          <w:t xml:space="preserve">), indicating that the density of segregating sites </w:t>
        </w:r>
      </w:ins>
      <w:ins w:id="699" w:author="Thom Nelson" w:date="2019-04-16T13:22:00Z">
        <w:r w:rsidR="001F3768">
          <w:t xml:space="preserve">on freshwater chromosomes </w:t>
        </w:r>
      </w:ins>
      <w:ins w:id="700" w:author="Thom Nelson" w:date="2019-04-16T13:21:00Z">
        <w:r w:rsidR="001F3768">
          <w:t xml:space="preserve">is highest </w:t>
        </w:r>
      </w:ins>
      <w:ins w:id="701" w:author="Thom Nelson" w:date="2019-04-16T13:22:00Z">
        <w:r w:rsidR="001F3768">
          <w:t>near divergent loci</w:t>
        </w:r>
      </w:ins>
      <w:ins w:id="702" w:author="Thom Nelson" w:date="2019-04-16T13:28:00Z">
        <w:r w:rsidR="00AC0D92">
          <w:t xml:space="preserve"> and that the signal we observe is not simply due to </w:t>
        </w:r>
      </w:ins>
      <w:ins w:id="703" w:author="Thom Nelson" w:date="2019-04-16T13:29:00Z">
        <w:r w:rsidR="00AC0D92">
          <w:t>a greater abundance of intermediate frequency alleles</w:t>
        </w:r>
      </w:ins>
      <w:ins w:id="704" w:author="Thom Nelson" w:date="2019-04-16T13:22:00Z">
        <w:r w:rsidR="001F3768">
          <w:t>.</w:t>
        </w:r>
      </w:ins>
      <w:ins w:id="705" w:author="Thom Nelson" w:date="2019-04-16T13:21:00Z">
        <w:r w:rsidR="001F3768">
          <w:t xml:space="preserve"> </w:t>
        </w:r>
      </w:ins>
      <w:ins w:id="706" w:author="Thom Nelson" w:date="2019-04-16T13:29:00Z">
        <w:r w:rsidR="00AC0D92">
          <w:t>We also note that</w:t>
        </w:r>
      </w:ins>
      <w:ins w:id="707" w:author="Thom Nelson" w:date="2019-04-16T13:30:00Z">
        <w:r w:rsidR="00AC0D92">
          <w:t xml:space="preserve"> this increase in diversity</w:t>
        </w:r>
      </w:ins>
      <w:ins w:id="708" w:author="Thom Nelson" w:date="2019-03-26T09:04:00Z">
        <w:r w:rsidR="00E64882">
          <w:t xml:space="preserve"> qualitatively persisted within both freshwater populations individually </w:t>
        </w:r>
      </w:ins>
      <w:ins w:id="709" w:author="Thom Nelson" w:date="2019-03-26T09:21:00Z">
        <w:r>
          <w:rPr>
            <w:b/>
          </w:rPr>
          <w:t>(</w:t>
        </w:r>
        <w:proofErr w:type="spellStart"/>
        <w:r>
          <w:rPr>
            <w:b/>
          </w:rPr>
          <w:t>Suppl</w:t>
        </w:r>
        <w:proofErr w:type="spellEnd"/>
        <w:r>
          <w:rPr>
            <w:b/>
          </w:rPr>
          <w:t xml:space="preserve"> F</w:t>
        </w:r>
      </w:ins>
      <w:ins w:id="710" w:author="Thom Nelson" w:date="2019-04-16T13:30:00Z">
        <w:r w:rsidR="00E22811">
          <w:rPr>
            <w:b/>
          </w:rPr>
          <w:t>i</w:t>
        </w:r>
      </w:ins>
      <w:ins w:id="711" w:author="Thom Nelson" w:date="2019-03-26T09:21:00Z">
        <w:r>
          <w:rPr>
            <w:b/>
          </w:rPr>
          <w:t>g)</w:t>
        </w:r>
      </w:ins>
      <w:ins w:id="712" w:author="Thom Nelson" w:date="2019-03-26T09:04:00Z">
        <w:r w:rsidR="00E64882">
          <w:t xml:space="preserve">. </w:t>
        </w:r>
      </w:ins>
    </w:p>
    <w:p w14:paraId="14D43603" w14:textId="01D9D0FC" w:rsidR="00E64882" w:rsidRDefault="00E64882" w:rsidP="00E64882">
      <w:pPr>
        <w:pStyle w:val="Body"/>
        <w:rPr>
          <w:ins w:id="713" w:author="Thom Nelson" w:date="2019-03-26T09:04:00Z"/>
        </w:rPr>
      </w:pPr>
      <w:ins w:id="714" w:author="Thom Nelson" w:date="2019-03-26T09:04:00Z">
        <w:r>
          <w:tab/>
        </w:r>
      </w:ins>
      <w:ins w:id="715" w:author="Thom Nelson" w:date="2019-04-16T10:43:00Z">
        <w:r w:rsidR="003B0C0B">
          <w:t>Linkage to divergent loci, t</w:t>
        </w:r>
      </w:ins>
      <w:ins w:id="716" w:author="Thom Nelson" w:date="2019-04-16T10:39:00Z">
        <w:r w:rsidR="00840C1A">
          <w:t xml:space="preserve">herefore, </w:t>
        </w:r>
      </w:ins>
      <w:ins w:id="717" w:author="Thom Nelson" w:date="2019-04-16T10:46:00Z">
        <w:r w:rsidR="003B0C0B">
          <w:t>was associated with</w:t>
        </w:r>
      </w:ins>
      <w:ins w:id="718" w:author="Thom Nelson" w:date="2019-04-16T10:43:00Z">
        <w:r w:rsidR="003B0C0B">
          <w:t xml:space="preserve"> opposing effe</w:t>
        </w:r>
      </w:ins>
      <w:ins w:id="719" w:author="Thom Nelson" w:date="2019-04-16T10:44:00Z">
        <w:r w:rsidR="003B0C0B">
          <w:t>cts on</w:t>
        </w:r>
      </w:ins>
      <w:ins w:id="720" w:author="Thom Nelson" w:date="2019-03-26T09:04:00Z">
        <w:r>
          <w:t xml:space="preserve"> genetic </w:t>
        </w:r>
      </w:ins>
      <w:ins w:id="721" w:author="Thom Nelson" w:date="2019-04-16T10:46:00Z">
        <w:r w:rsidR="003B0C0B">
          <w:t>variation</w:t>
        </w:r>
      </w:ins>
      <w:ins w:id="722" w:author="Thom Nelson" w:date="2019-03-26T09:04:00Z">
        <w:r>
          <w:t xml:space="preserve"> </w:t>
        </w:r>
      </w:ins>
      <w:ins w:id="723" w:author="Thom Nelson" w:date="2019-04-16T10:45:00Z">
        <w:r w:rsidR="003B0C0B">
          <w:t>in stickleback</w:t>
        </w:r>
      </w:ins>
      <w:ins w:id="724" w:author="Thom Nelson" w:date="2019-04-16T10:44:00Z">
        <w:r w:rsidR="003B0C0B">
          <w:t>:</w:t>
        </w:r>
      </w:ins>
      <w:ins w:id="725" w:author="Thom Nelson" w:date="2019-04-16T10:45:00Z">
        <w:r w:rsidR="003B0C0B">
          <w:t xml:space="preserve"> </w:t>
        </w:r>
      </w:ins>
      <w:ins w:id="726" w:author="Thom Nelson" w:date="2019-04-16T10:46:00Z">
        <w:r w:rsidR="003B0C0B">
          <w:t xml:space="preserve">decreasing </w:t>
        </w:r>
      </w:ins>
      <w:ins w:id="727" w:author="Thom Nelson" w:date="2019-04-16T11:12:00Z">
        <w:r w:rsidR="00396BB7">
          <w:t>it</w:t>
        </w:r>
      </w:ins>
      <w:ins w:id="728" w:author="Thom Nelson" w:date="2019-04-16T10:46:00Z">
        <w:r w:rsidR="003B0C0B">
          <w:t xml:space="preserve"> among marine chromosomes while </w:t>
        </w:r>
      </w:ins>
      <w:ins w:id="729" w:author="Thom Nelson" w:date="2019-04-16T10:47:00Z">
        <w:r w:rsidR="003B0C0B">
          <w:t xml:space="preserve">increasing variation among freshwater chromosomes (Figure 3E). </w:t>
        </w:r>
      </w:ins>
      <w:ins w:id="730" w:author="Thom Nelson" w:date="2019-04-16T11:12:00Z">
        <w:r w:rsidR="00396BB7">
          <w:t xml:space="preserve">Chromosomes with no </w:t>
        </w:r>
      </w:ins>
      <w:ins w:id="731" w:author="Thom Nelson" w:date="2019-04-16T11:13:00Z">
        <w:r w:rsidR="00396BB7">
          <w:t xml:space="preserve">evidence of divergent selection had </w:t>
        </w:r>
      </w:ins>
      <w:ins w:id="732" w:author="Thom Nelson" w:date="2019-04-16T13:37:00Z">
        <w:r w:rsidR="00E22811">
          <w:t xml:space="preserve">a </w:t>
        </w:r>
      </w:ins>
      <w:ins w:id="733" w:author="Thom Nelson" w:date="2019-04-16T13:36:00Z">
        <w:r w:rsidR="00E22811">
          <w:t>slightly high</w:t>
        </w:r>
      </w:ins>
      <w:ins w:id="734" w:author="Thom Nelson" w:date="2019-04-16T13:37:00Z">
        <w:r w:rsidR="00E22811">
          <w:t>er density of segregating sites in</w:t>
        </w:r>
      </w:ins>
      <w:ins w:id="735" w:author="Thom Nelson" w:date="2019-03-26T09:04:00Z">
        <w:r>
          <w:t xml:space="preserve"> the Rabbit Slough population </w:t>
        </w:r>
      </w:ins>
      <w:ins w:id="736" w:author="Thom Nelson" w:date="2019-04-16T13:37:00Z">
        <w:r w:rsidR="00E22811">
          <w:t>than</w:t>
        </w:r>
      </w:ins>
      <w:ins w:id="737" w:author="Thom Nelson" w:date="2019-03-26T09:04:00Z">
        <w:r>
          <w:t xml:space="preserve"> the combined freshwater populations </w:t>
        </w:r>
      </w:ins>
      <w:ins w:id="738" w:author="Thom Nelson" w:date="2019-04-16T10:40:00Z">
        <w:r w:rsidR="00840C1A">
          <w:t xml:space="preserve">(Figure </w:t>
        </w:r>
        <w:commentRangeStart w:id="739"/>
        <w:r w:rsidR="00840C1A">
          <w:t>3E</w:t>
        </w:r>
      </w:ins>
      <w:commentRangeEnd w:id="739"/>
      <w:ins w:id="740" w:author="Thom Nelson" w:date="2019-04-16T13:45:00Z">
        <w:r w:rsidR="002A77BD">
          <w:rPr>
            <w:rStyle w:val="CommentReference"/>
            <w:rFonts w:ascii="Times New Roman" w:hAnsi="Times New Roman" w:cs="Times New Roman"/>
            <w:color w:val="auto"/>
          </w:rPr>
          <w:commentReference w:id="739"/>
        </w:r>
      </w:ins>
      <w:ins w:id="741" w:author="Thom Nelson" w:date="2019-04-16T10:40:00Z">
        <w:r w:rsidR="00840C1A">
          <w:t>)</w:t>
        </w:r>
      </w:ins>
      <w:ins w:id="742" w:author="Thom Nelson" w:date="2019-04-16T13:39:00Z">
        <w:r w:rsidR="00583D6F">
          <w:t xml:space="preserve">, though </w:t>
        </w:r>
        <w:r w:rsidR="00583D6F">
          <w:rPr>
            <w:lang w:val="el-GR"/>
          </w:rPr>
          <w:t>π</w:t>
        </w:r>
        <w:r w:rsidR="00583D6F" w:rsidRPr="00583D6F">
          <w:rPr>
            <w:rPrChange w:id="743" w:author="Thom Nelson" w:date="2019-04-16T13:39:00Z">
              <w:rPr>
                <w:lang w:val="el-GR"/>
              </w:rPr>
            </w:rPrChange>
          </w:rPr>
          <w:t xml:space="preserve"> </w:t>
        </w:r>
        <w:r w:rsidR="00583D6F">
          <w:t>was indistinguishable (</w:t>
        </w:r>
        <w:r w:rsidR="00583D6F">
          <w:rPr>
            <w:b/>
          </w:rPr>
          <w:t>Figure SX</w:t>
        </w:r>
        <w:r w:rsidR="00583D6F">
          <w:t>)</w:t>
        </w:r>
      </w:ins>
      <w:ins w:id="744" w:author="Thom Nelson" w:date="2019-04-16T11:13:00Z">
        <w:r w:rsidR="00396BB7">
          <w:t>.</w:t>
        </w:r>
      </w:ins>
      <w:ins w:id="745" w:author="Thom Nelson" w:date="2019-03-26T09:04:00Z">
        <w:r>
          <w:t xml:space="preserve"> </w:t>
        </w:r>
      </w:ins>
      <w:ins w:id="746" w:author="Thom Nelson" w:date="2019-04-16T13:41:00Z">
        <w:r w:rsidR="00583D6F">
          <w:t xml:space="preserve">However, </w:t>
        </w:r>
      </w:ins>
      <w:ins w:id="747" w:author="Thom Nelson" w:date="2019-04-16T13:42:00Z">
        <w:r w:rsidR="00583D6F">
          <w:t>within 500 kb of a divergent locus, genetic diversity (</w:t>
        </w:r>
      </w:ins>
      <w:ins w:id="748" w:author="Thom Nelson" w:date="2019-04-16T13:43:00Z">
        <w:r w:rsidR="00583D6F">
          <w:rPr>
            <w:lang w:val="el-GR"/>
          </w:rPr>
          <w:t>π</w:t>
        </w:r>
        <w:r w:rsidR="00583D6F">
          <w:t xml:space="preserve"> and </w:t>
        </w:r>
        <w:r w:rsidR="00583D6F">
          <w:rPr>
            <w:lang w:val="el-GR"/>
          </w:rPr>
          <w:t>θ</w:t>
        </w:r>
        <w:r w:rsidR="00583D6F" w:rsidRPr="00927817">
          <w:rPr>
            <w:vertAlign w:val="subscript"/>
          </w:rPr>
          <w:t>W</w:t>
        </w:r>
      </w:ins>
      <w:ins w:id="749" w:author="Thom Nelson" w:date="2019-04-16T13:42:00Z">
        <w:r w:rsidR="00583D6F">
          <w:t xml:space="preserve">) </w:t>
        </w:r>
      </w:ins>
      <w:ins w:id="750" w:author="Thom Nelson" w:date="2019-03-26T09:04:00Z">
        <w:r>
          <w:t xml:space="preserve">was </w:t>
        </w:r>
      </w:ins>
      <w:ins w:id="751" w:author="Thom Nelson" w:date="2019-04-16T13:43:00Z">
        <w:r w:rsidR="00583D6F">
          <w:t>greater</w:t>
        </w:r>
      </w:ins>
      <w:ins w:id="752" w:author="Thom Nelson" w:date="2019-03-26T09:04:00Z">
        <w:r>
          <w:t xml:space="preserve"> among freshwater populations than in Rabbit Slough (</w:t>
        </w:r>
        <w:r w:rsidRPr="00BA1C4B">
          <w:rPr>
            <w:highlight w:val="yellow"/>
          </w:rPr>
          <w:t xml:space="preserve">Figure </w:t>
        </w:r>
      </w:ins>
      <w:ins w:id="753" w:author="Thom Nelson" w:date="2019-04-16T13:42:00Z">
        <w:r w:rsidR="00583D6F">
          <w:rPr>
            <w:highlight w:val="yellow"/>
          </w:rPr>
          <w:t>3</w:t>
        </w:r>
      </w:ins>
      <w:ins w:id="754" w:author="Thom Nelson" w:date="2019-03-26T09:04:00Z">
        <w:r w:rsidRPr="00BA1C4B">
          <w:rPr>
            <w:highlight w:val="yellow"/>
          </w:rPr>
          <w:t>F</w:t>
        </w:r>
        <w:r>
          <w:t xml:space="preserve">; </w:t>
        </w:r>
        <w:commentRangeStart w:id="755"/>
        <w:r>
          <w:t>ANOVA</w:t>
        </w:r>
      </w:ins>
      <w:commentRangeEnd w:id="755"/>
      <w:ins w:id="756" w:author="Thom Nelson" w:date="2019-04-03T21:56:00Z">
        <w:r w:rsidR="009352DE">
          <w:rPr>
            <w:rStyle w:val="CommentReference"/>
            <w:rFonts w:ascii="Times New Roman" w:hAnsi="Times New Roman" w:cs="Times New Roman"/>
            <w:color w:val="auto"/>
          </w:rPr>
          <w:commentReference w:id="755"/>
        </w:r>
      </w:ins>
      <w:ins w:id="757" w:author="Thom Nelson" w:date="2019-03-26T09:04:00Z">
        <w:r>
          <w:t>: population*proximity interaction p ≤ 10</w:t>
        </w:r>
        <w:r>
          <w:rPr>
            <w:vertAlign w:val="superscript"/>
          </w:rPr>
          <w:t>-10</w:t>
        </w:r>
        <w:r>
          <w:t xml:space="preserve">). </w:t>
        </w:r>
      </w:ins>
    </w:p>
    <w:p w14:paraId="53087277" w14:textId="77777777" w:rsidR="00741EDE" w:rsidRDefault="00741EDE" w:rsidP="00741EDE">
      <w:pPr>
        <w:pStyle w:val="Heading2"/>
        <w:rPr>
          <w:ins w:id="758" w:author="Bill Cresko" w:date="2019-03-25T15:40:00Z"/>
        </w:rPr>
      </w:pPr>
      <w:commentRangeStart w:id="759"/>
      <w:ins w:id="760" w:author="Bill Cresko" w:date="2019-03-25T15:40:00Z">
        <w:r>
          <w:t>Population structure maintains linked variation on simulated chromosomes</w:t>
        </w:r>
      </w:ins>
      <w:commentRangeEnd w:id="759"/>
      <w:r w:rsidR="007F785F">
        <w:rPr>
          <w:rStyle w:val="CommentReference"/>
          <w:rFonts w:ascii="Times New Roman" w:hAnsi="Times New Roman" w:cs="Times New Roman"/>
          <w:i w:val="0"/>
          <w:iCs w:val="0"/>
          <w:color w:val="auto"/>
        </w:rPr>
        <w:commentReference w:id="759"/>
      </w:r>
    </w:p>
    <w:p w14:paraId="061C2BCE" w14:textId="5C748F20" w:rsidR="00741EDE" w:rsidRDefault="00741EDE" w:rsidP="00741EDE">
      <w:pPr>
        <w:pStyle w:val="Body"/>
        <w:rPr>
          <w:ins w:id="761" w:author="Bill Cresko" w:date="2019-03-25T15:40:00Z"/>
        </w:rPr>
      </w:pPr>
      <w:ins w:id="762" w:author="Bill Cresko" w:date="2019-03-25T15:40:00Z">
        <w:r>
          <w:tab/>
          <w:t xml:space="preserve">To </w:t>
        </w:r>
      </w:ins>
      <w:ins w:id="763" w:author="Bill Cresko" w:date="2019-03-25T16:35:00Z">
        <w:r w:rsidR="00CC411D">
          <w:t>determine how</w:t>
        </w:r>
      </w:ins>
      <w:ins w:id="764" w:author="Bill Cresko" w:date="2019-03-25T15:40:00Z">
        <w:r>
          <w:t xml:space="preserve"> population structure within the freshwater habitat influences patterns of linked variation</w:t>
        </w:r>
      </w:ins>
      <w:ins w:id="765" w:author="Bill Cresko" w:date="2019-03-25T15:50:00Z">
        <w:r w:rsidR="00DC00D3">
          <w:t xml:space="preserve"> in stickleback</w:t>
        </w:r>
      </w:ins>
      <w:ins w:id="766" w:author="Bill Cresko" w:date="2019-03-25T16:35:00Z">
        <w:r w:rsidR="00CC411D">
          <w:t xml:space="preserve">, </w:t>
        </w:r>
      </w:ins>
      <w:ins w:id="767" w:author="Bill Cresko" w:date="2019-03-25T15:40:00Z">
        <w:r>
          <w:t xml:space="preserve">we conducted forward simulations of chromosomes under a model of </w:t>
        </w:r>
        <w:del w:id="768" w:author="Thom Nelson" w:date="2019-04-16T14:35:00Z">
          <w:r w:rsidDel="008B72CB">
            <w:delText>migration-selection balance</w:delText>
          </w:r>
        </w:del>
      </w:ins>
      <w:ins w:id="769" w:author="Thom Nelson" w:date="2019-04-16T14:35:00Z">
        <w:r w:rsidR="008B72CB">
          <w:t>local adaptation with migration</w:t>
        </w:r>
      </w:ins>
      <w:ins w:id="770" w:author="Bill Cresko" w:date="2019-03-25T15:40:00Z">
        <w:r>
          <w:t xml:space="preserve"> using </w:t>
        </w:r>
        <w:proofErr w:type="spellStart"/>
        <w:r>
          <w:t>SLiM</w:t>
        </w:r>
        <w:proofErr w:type="spellEnd"/>
        <w:r>
          <w:t xml:space="preserve"> </w:t>
        </w:r>
      </w:ins>
      <w:ins w:id="771" w:author="Thom Nelson" w:date="2019-04-18T08:59:00Z">
        <w:r w:rsidR="004B4EF2">
          <w:t xml:space="preserve">v2.6 </w:t>
        </w:r>
      </w:ins>
      <w:ins w:id="772" w:author="Bill Cresko" w:date="2019-03-25T15:40:00Z">
        <w:r>
          <w:t>(</w:t>
        </w:r>
      </w:ins>
      <w:ins w:id="773" w:author="Thom Nelson" w:date="2019-04-18T09:00:00Z">
        <w:r w:rsidR="004B4EF2">
          <w:rPr>
            <w:b/>
          </w:rPr>
          <w:t xml:space="preserve">CITE &amp; </w:t>
        </w:r>
      </w:ins>
      <w:ins w:id="774" w:author="Bill Cresko" w:date="2019-03-25T15:40:00Z">
        <w:r w:rsidRPr="00572F4A">
          <w:rPr>
            <w:highlight w:val="yellow"/>
            <w:rPrChange w:id="775" w:author="Bill Cresko" w:date="2019-03-25T15:42:00Z">
              <w:rPr/>
            </w:rPrChange>
          </w:rPr>
          <w:t xml:space="preserve">Figures 1 and </w:t>
        </w:r>
        <w:del w:id="776" w:author="Thom Nelson" w:date="2019-04-16T13:50:00Z">
          <w:r w:rsidRPr="00572F4A" w:rsidDel="00C767A3">
            <w:rPr>
              <w:highlight w:val="yellow"/>
              <w:rPrChange w:id="777" w:author="Bill Cresko" w:date="2019-03-25T15:42:00Z">
                <w:rPr/>
              </w:rPrChange>
            </w:rPr>
            <w:delText>6</w:delText>
          </w:r>
        </w:del>
      </w:ins>
      <w:ins w:id="778" w:author="Thom Nelson" w:date="2019-04-16T13:50:00Z">
        <w:r w:rsidR="00C767A3">
          <w:rPr>
            <w:highlight w:val="yellow"/>
          </w:rPr>
          <w:t>4</w:t>
        </w:r>
      </w:ins>
      <w:ins w:id="779" w:author="Bill Cresko" w:date="2019-03-25T15:40:00Z">
        <w:r>
          <w:t xml:space="preserve">). </w:t>
        </w:r>
        <w:del w:id="780" w:author="Thom Nelson" w:date="2019-04-18T09:01:00Z">
          <w:r w:rsidDel="004B4EF2">
            <w:delText>We first simulated</w:delText>
          </w:r>
        </w:del>
      </w:ins>
      <w:ins w:id="781" w:author="Thom Nelson" w:date="2019-04-18T09:01:00Z">
        <w:r w:rsidR="004B4EF2">
          <w:t>In</w:t>
        </w:r>
      </w:ins>
      <w:ins w:id="782" w:author="Thom Nelson" w:date="2019-04-18T09:02:00Z">
        <w:r w:rsidR="004B4EF2">
          <w:t xml:space="preserve"> simulations with</w:t>
        </w:r>
      </w:ins>
      <w:ins w:id="783" w:author="Bill Cresko" w:date="2019-03-25T15:40:00Z">
        <w:r>
          <w:t xml:space="preserve"> two habitat types, each composed of a single, panmictic population (</w:t>
        </w:r>
        <w:r w:rsidRPr="00572F4A">
          <w:rPr>
            <w:highlight w:val="yellow"/>
            <w:rPrChange w:id="784" w:author="Bill Cresko" w:date="2019-03-25T15:42:00Z">
              <w:rPr/>
            </w:rPrChange>
          </w:rPr>
          <w:t xml:space="preserve">Figure </w:t>
        </w:r>
        <w:del w:id="785" w:author="Thom Nelson" w:date="2019-04-16T13:51:00Z">
          <w:r w:rsidRPr="00572F4A" w:rsidDel="00865497">
            <w:rPr>
              <w:highlight w:val="yellow"/>
              <w:rPrChange w:id="786" w:author="Bill Cresko" w:date="2019-03-25T15:42:00Z">
                <w:rPr/>
              </w:rPrChange>
            </w:rPr>
            <w:delText>6</w:delText>
          </w:r>
        </w:del>
      </w:ins>
      <w:ins w:id="787" w:author="Thom Nelson" w:date="2019-04-16T13:51:00Z">
        <w:r w:rsidR="00865497">
          <w:rPr>
            <w:highlight w:val="yellow"/>
          </w:rPr>
          <w:t>4</w:t>
        </w:r>
      </w:ins>
      <w:ins w:id="788" w:author="Bill Cresko" w:date="2019-03-25T15:40:00Z">
        <w:r w:rsidRPr="00572F4A">
          <w:rPr>
            <w:highlight w:val="yellow"/>
            <w:rPrChange w:id="789" w:author="Bill Cresko" w:date="2019-03-25T15:42:00Z">
              <w:rPr/>
            </w:rPrChange>
          </w:rPr>
          <w:t>, column 1</w:t>
        </w:r>
        <w:r>
          <w:t xml:space="preserve">), </w:t>
        </w:r>
      </w:ins>
      <w:ins w:id="790" w:author="Thom Nelson" w:date="2019-04-18T09:02:00Z">
        <w:r w:rsidR="004B4EF2">
          <w:t xml:space="preserve">total genetic </w:t>
        </w:r>
        <w:r w:rsidR="004B4EF2">
          <w:lastRenderedPageBreak/>
          <w:t xml:space="preserve">diversity was highest </w:t>
        </w:r>
      </w:ins>
      <w:ins w:id="791" w:author="Thom Nelson" w:date="2019-04-18T09:03:00Z">
        <w:r w:rsidR="004B4EF2">
          <w:t xml:space="preserve">at and </w:t>
        </w:r>
      </w:ins>
      <w:ins w:id="792" w:author="Thom Nelson" w:date="2019-04-18T09:02:00Z">
        <w:r w:rsidR="004B4EF2">
          <w:t>adjacent to the locally adaptive locus (Figure 2C)</w:t>
        </w:r>
      </w:ins>
      <w:ins w:id="793" w:author="Thom Nelson" w:date="2019-04-18T09:05:00Z">
        <w:r w:rsidR="004B4EF2">
          <w:t>.</w:t>
        </w:r>
      </w:ins>
      <w:ins w:id="794" w:author="Thom Nelson" w:date="2019-04-18T09:02:00Z">
        <w:r w:rsidR="004B4EF2">
          <w:t xml:space="preserve"> </w:t>
        </w:r>
      </w:ins>
      <w:ins w:id="795" w:author="Thom Nelson" w:date="2019-04-18T09:05:00Z">
        <w:r w:rsidR="004B4EF2">
          <w:t>Within allelic classes, diversity was lowest in proximity to the locally adaptive locus</w:t>
        </w:r>
      </w:ins>
      <w:ins w:id="796" w:author="Thom Nelson" w:date="2019-04-18T09:06:00Z">
        <w:r w:rsidR="004B4EF2">
          <w:t xml:space="preserve"> and recovered equally within both allelic classes</w:t>
        </w:r>
        <w:r w:rsidR="003668F7">
          <w:t xml:space="preserve"> with increasing recombinational distance from the selected locus</w:t>
        </w:r>
      </w:ins>
      <w:ins w:id="797" w:author="Thom Nelson" w:date="2019-04-18T09:02:00Z">
        <w:r w:rsidR="004B4EF2">
          <w:t xml:space="preserve"> (Figure 2C; Figure 4).</w:t>
        </w:r>
        <w:r w:rsidR="004B4EF2" w:rsidDel="004E48DC">
          <w:t xml:space="preserve"> </w:t>
        </w:r>
      </w:ins>
      <w:ins w:id="798" w:author="Thom Nelson" w:date="2019-04-18T09:04:00Z">
        <w:r w:rsidR="004B4EF2">
          <w:t xml:space="preserve">This scenario is </w:t>
        </w:r>
      </w:ins>
      <w:ins w:id="799" w:author="Thom Nelson" w:date="2019-04-18T09:07:00Z">
        <w:r w:rsidR="003668F7">
          <w:t>essentially the same as that</w:t>
        </w:r>
      </w:ins>
      <w:ins w:id="800" w:author="Bill Cresko" w:date="2019-03-25T15:40:00Z">
        <w:del w:id="801" w:author="Thom Nelson" w:date="2019-04-18T09:04:00Z">
          <w:r w:rsidDel="004B4EF2">
            <w:delText xml:space="preserve">analogous to </w:delText>
          </w:r>
        </w:del>
        <w:del w:id="802" w:author="Thom Nelson" w:date="2019-04-18T09:07:00Z">
          <w:r w:rsidDel="003668F7">
            <w:delText>the model</w:delText>
          </w:r>
        </w:del>
        <w:r>
          <w:t xml:space="preserve"> presented by Charlesworth, </w:t>
        </w:r>
        <w:proofErr w:type="spellStart"/>
        <w:r>
          <w:t>Nordb</w:t>
        </w:r>
      </w:ins>
      <w:ins w:id="803" w:author="Thom Nelson" w:date="2019-04-16T13:55:00Z">
        <w:r w:rsidR="00865497">
          <w:t>o</w:t>
        </w:r>
      </w:ins>
      <w:ins w:id="804" w:author="Bill Cresko" w:date="2019-03-25T15:40:00Z">
        <w:del w:id="805" w:author="Thom Nelson" w:date="2019-04-16T13:55:00Z">
          <w:r w:rsidDel="00865497">
            <w:delText>e</w:delText>
          </w:r>
        </w:del>
        <w:r>
          <w:t>rg</w:t>
        </w:r>
        <w:proofErr w:type="spellEnd"/>
        <w:r>
          <w:t>, and Charlesworth (</w:t>
        </w:r>
        <w:r w:rsidRPr="00284912">
          <w:rPr>
            <w:rFonts w:ascii="Helvetica Neue" w:hAnsi="Helvetica Neue"/>
            <w:bCs/>
          </w:rPr>
          <w:t>1997</w:t>
        </w:r>
        <w:r>
          <w:t>)</w:t>
        </w:r>
      </w:ins>
      <w:ins w:id="806" w:author="Thom Nelson" w:date="2019-04-18T09:07:00Z">
        <w:r w:rsidR="003668F7">
          <w:t xml:space="preserve"> and the results are qualitat</w:t>
        </w:r>
      </w:ins>
      <w:ins w:id="807" w:author="Thom Nelson" w:date="2019-04-18T09:08:00Z">
        <w:r w:rsidR="003668F7">
          <w:t>ively the same.</w:t>
        </w:r>
      </w:ins>
      <w:ins w:id="808" w:author="Bill Cresko" w:date="2019-03-25T15:40:00Z">
        <w:del w:id="809" w:author="Thom Nelson" w:date="2019-04-18T09:07:00Z">
          <w:r w:rsidDel="003668F7">
            <w:delText xml:space="preserve">. As expected, </w:delText>
          </w:r>
        </w:del>
        <w:del w:id="810" w:author="Thom Nelson" w:date="2019-04-18T09:02:00Z">
          <w:r w:rsidDel="004B4EF2">
            <w:delText xml:space="preserve">overall </w:delText>
          </w:r>
        </w:del>
        <w:del w:id="811" w:author="Thom Nelson" w:date="2019-04-16T14:23:00Z">
          <w:r w:rsidDel="004E48DC">
            <w:delText>nucleotide</w:delText>
          </w:r>
        </w:del>
        <w:del w:id="812" w:author="Thom Nelson" w:date="2019-04-18T09:02:00Z">
          <w:r w:rsidDel="004B4EF2">
            <w:delText xml:space="preserve"> diversity was highest </w:delText>
          </w:r>
        </w:del>
        <w:del w:id="813" w:author="Thom Nelson" w:date="2019-04-16T14:23:00Z">
          <w:r w:rsidDel="004E48DC">
            <w:delText>within 10 cM of</w:delText>
          </w:r>
        </w:del>
        <w:del w:id="814" w:author="Thom Nelson" w:date="2019-04-18T09:02:00Z">
          <w:r w:rsidDel="004B4EF2">
            <w:delText xml:space="preserve"> the locally adaptive locus, while diversity within allelic classes </w:delText>
          </w:r>
        </w:del>
        <w:del w:id="815" w:author="Thom Nelson" w:date="2019-04-16T14:23:00Z">
          <w:r w:rsidDel="004E48DC">
            <w:delText>dropped</w:delText>
          </w:r>
        </w:del>
        <w:del w:id="816" w:author="Thom Nelson" w:date="2019-04-18T09:02:00Z">
          <w:r w:rsidDel="004B4EF2">
            <w:delText xml:space="preserve"> precipitously and symmetrically.</w:delText>
          </w:r>
        </w:del>
        <w:del w:id="817" w:author="Thom Nelson" w:date="2019-04-16T14:42:00Z">
          <w:r w:rsidDel="008B72CB">
            <w:delText xml:space="preserve"> </w:delText>
          </w:r>
        </w:del>
        <w:del w:id="818" w:author="Thom Nelson" w:date="2019-04-16T14:24:00Z">
          <w:r w:rsidDel="004E48DC">
            <w:delText>When migration rates were on the order of a single migrant per generation or less (</w:delText>
          </w:r>
          <w:r w:rsidRPr="00572F4A" w:rsidDel="004E48DC">
            <w:rPr>
              <w:highlight w:val="yellow"/>
              <w:rPrChange w:id="819" w:author="Bill Cresko" w:date="2019-03-25T15:43:00Z">
                <w:rPr/>
              </w:rPrChange>
            </w:rPr>
            <w:delText>Figure 6, rows 1 and 2</w:delText>
          </w:r>
          <w:r w:rsidDel="004E48DC">
            <w:delText>), genetic variation was significantly partitioned among habitats, even distal to the locally adaptive locus (95% confidence intervals: π</w:delText>
          </w:r>
          <w:r w:rsidDel="004E48DC">
            <w:rPr>
              <w:vertAlign w:val="subscript"/>
            </w:rPr>
            <w:delText>total</w:delText>
          </w:r>
          <w:r w:rsidDel="004E48DC">
            <w:delText xml:space="preserve"> vs π</w:delText>
          </w:r>
          <w:r w:rsidDel="004E48DC">
            <w:rPr>
              <w:vertAlign w:val="subscript"/>
            </w:rPr>
            <w:delText>H1,H2</w:delText>
          </w:r>
          <w:r w:rsidDel="004E48DC">
            <w:delText xml:space="preserve">, </w:delText>
          </w:r>
          <w:r w:rsidDel="004E48DC">
            <w:rPr>
              <w:rFonts w:ascii="Helvetica Neue" w:hAnsi="Helvetica Neue"/>
              <w:i/>
              <w:iCs/>
            </w:rPr>
            <w:delText>p</w:delText>
          </w:r>
          <w:r w:rsidDel="004E48DC">
            <w:delText xml:space="preserve"> ≤ 0.05).</w:delText>
          </w:r>
        </w:del>
      </w:ins>
    </w:p>
    <w:p w14:paraId="1937BB6A" w14:textId="7C86B0FA" w:rsidR="009E0608" w:rsidRDefault="00741EDE" w:rsidP="0006500B">
      <w:pPr>
        <w:pStyle w:val="Body"/>
        <w:rPr>
          <w:ins w:id="820" w:author="Thom Nelson" w:date="2019-04-18T10:18:00Z"/>
        </w:rPr>
      </w:pPr>
      <w:ins w:id="821" w:author="Bill Cresko" w:date="2019-03-25T15:40:00Z">
        <w:r>
          <w:tab/>
        </w:r>
      </w:ins>
      <w:ins w:id="822" w:author="Bill Cresko" w:date="2019-03-25T16:36:00Z">
        <w:r w:rsidR="00CC411D">
          <w:t>Adding to th</w:t>
        </w:r>
      </w:ins>
      <w:ins w:id="823" w:author="Bill Cresko" w:date="2019-03-25T16:37:00Z">
        <w:r w:rsidR="00CC411D">
          <w:t>ese simulations</w:t>
        </w:r>
      </w:ins>
      <w:ins w:id="824" w:author="Bill Cresko" w:date="2019-03-25T16:36:00Z">
        <w:r w:rsidR="00CC411D">
          <w:t xml:space="preserve"> </w:t>
        </w:r>
      </w:ins>
      <w:ins w:id="825" w:author="Thom Nelson" w:date="2019-04-18T09:08:00Z">
        <w:r w:rsidR="003668F7">
          <w:t xml:space="preserve">population structure </w:t>
        </w:r>
      </w:ins>
      <w:ins w:id="826" w:author="Bill Cresko" w:date="2019-03-25T16:36:00Z">
        <w:del w:id="827" w:author="Thom Nelson" w:date="2019-04-18T09:08:00Z">
          <w:r w:rsidR="00CC411D" w:rsidDel="003668F7">
            <w:delText xml:space="preserve">more biological realism </w:delText>
          </w:r>
        </w:del>
        <w:r w:rsidR="00CC411D">
          <w:t>informed by the stickleback</w:t>
        </w:r>
      </w:ins>
      <w:ins w:id="828" w:author="Bill Cresko" w:date="2019-03-25T16:37:00Z">
        <w:r w:rsidR="00CC411D">
          <w:t xml:space="preserve"> system led to </w:t>
        </w:r>
        <w:del w:id="829" w:author="Thom Nelson" w:date="2019-04-18T09:09:00Z">
          <w:r w:rsidR="00CC411D" w:rsidDel="003668F7">
            <w:delText xml:space="preserve">suprising and </w:delText>
          </w:r>
        </w:del>
        <w:r w:rsidR="00CC411D">
          <w:t>previously undocumented results. W</w:t>
        </w:r>
      </w:ins>
      <w:ins w:id="830" w:author="Bill Cresko" w:date="2019-03-25T15:40:00Z">
        <w:r w:rsidRPr="0006500B">
          <w:t xml:space="preserve">hen </w:t>
        </w:r>
      </w:ins>
      <w:ins w:id="831" w:author="Bill Cresko" w:date="2019-03-25T16:37:00Z">
        <w:r w:rsidR="00CC411D">
          <w:t>the second habitat</w:t>
        </w:r>
      </w:ins>
      <w:ins w:id="832" w:author="Bill Cresko" w:date="2019-03-25T16:38:00Z">
        <w:r w:rsidR="00CC411D">
          <w:t xml:space="preserve"> (</w:t>
        </w:r>
        <w:r w:rsidR="00CC411D" w:rsidRPr="00943F7B">
          <w:t>H</w:t>
        </w:r>
        <w:r w:rsidR="00CC411D" w:rsidRPr="00943F7B">
          <w:rPr>
            <w:vertAlign w:val="subscript"/>
          </w:rPr>
          <w:t>2</w:t>
        </w:r>
        <w:r w:rsidR="00CC411D">
          <w:t xml:space="preserve">) </w:t>
        </w:r>
      </w:ins>
      <w:ins w:id="833" w:author="Bill Cresko" w:date="2019-03-25T16:37:00Z">
        <w:r w:rsidR="00CC411D">
          <w:t>– representing the freshwater</w:t>
        </w:r>
      </w:ins>
      <w:ins w:id="834" w:author="Thom Nelson" w:date="2019-04-16T14:41:00Z">
        <w:r w:rsidR="008B72CB">
          <w:t xml:space="preserve"> stickleback habitat</w:t>
        </w:r>
      </w:ins>
      <w:ins w:id="835" w:author="Bill Cresko" w:date="2019-03-25T16:37:00Z">
        <w:r w:rsidR="00CC411D">
          <w:t xml:space="preserve"> </w:t>
        </w:r>
      </w:ins>
      <w:ins w:id="836" w:author="Thom Nelson" w:date="2019-04-18T09:17:00Z">
        <w:r w:rsidR="00FC0CFB">
          <w:t xml:space="preserve">– </w:t>
        </w:r>
      </w:ins>
      <w:ins w:id="837" w:author="Bill Cresko" w:date="2019-03-25T16:37:00Z">
        <w:del w:id="838" w:author="Thom Nelson" w:date="2019-04-18T09:17:00Z">
          <w:r w:rsidR="00CC411D" w:rsidDel="00FC0CFB">
            <w:delText>-</w:delText>
          </w:r>
        </w:del>
      </w:ins>
      <w:ins w:id="839" w:author="Bill Cresko" w:date="2019-03-25T15:40:00Z">
        <w:del w:id="840" w:author="Thom Nelson" w:date="2019-04-18T09:17:00Z">
          <w:r w:rsidRPr="0006500B" w:rsidDel="00FC0CFB">
            <w:delText xml:space="preserve"> </w:delText>
          </w:r>
        </w:del>
        <w:r w:rsidRPr="0006500B">
          <w:t xml:space="preserve">consisted of two or </w:t>
        </w:r>
        <w:del w:id="841" w:author="Thom Nelson" w:date="2019-04-16T14:41:00Z">
          <w:r w:rsidRPr="0006500B" w:rsidDel="008B72CB">
            <w:delText>five</w:delText>
          </w:r>
        </w:del>
      </w:ins>
      <w:ins w:id="842" w:author="Thom Nelson" w:date="2019-04-16T14:41:00Z">
        <w:r w:rsidR="008B72CB">
          <w:t>more</w:t>
        </w:r>
      </w:ins>
      <w:ins w:id="843" w:author="Bill Cresko" w:date="2019-03-25T15:40:00Z">
        <w:r w:rsidRPr="0006500B">
          <w:t xml:space="preserve"> demes (</w:t>
        </w:r>
        <w:r w:rsidRPr="00572F4A">
          <w:rPr>
            <w:highlight w:val="yellow"/>
            <w:rPrChange w:id="844" w:author="Bill Cresko" w:date="2019-03-25T15:48:00Z">
              <w:rPr/>
            </w:rPrChange>
          </w:rPr>
          <w:t>Figure</w:t>
        </w:r>
      </w:ins>
      <w:ins w:id="845" w:author="Thom Nelson" w:date="2019-04-16T14:42:00Z">
        <w:r w:rsidR="008B72CB">
          <w:rPr>
            <w:highlight w:val="yellow"/>
          </w:rPr>
          <w:t xml:space="preserve"> </w:t>
        </w:r>
      </w:ins>
      <w:ins w:id="846" w:author="Bill Cresko" w:date="2019-03-25T15:40:00Z">
        <w:del w:id="847" w:author="Thom Nelson" w:date="2019-04-16T14:42:00Z">
          <w:r w:rsidRPr="00572F4A" w:rsidDel="008B72CB">
            <w:rPr>
              <w:highlight w:val="yellow"/>
              <w:rPrChange w:id="848" w:author="Bill Cresko" w:date="2019-03-25T15:48:00Z">
                <w:rPr/>
              </w:rPrChange>
            </w:rPr>
            <w:delText>1</w:delText>
          </w:r>
        </w:del>
      </w:ins>
      <w:ins w:id="849" w:author="Thom Nelson" w:date="2019-04-16T14:42:00Z">
        <w:r w:rsidR="008B72CB">
          <w:rPr>
            <w:highlight w:val="yellow"/>
          </w:rPr>
          <w:t>2</w:t>
        </w:r>
      </w:ins>
      <w:ins w:id="850" w:author="Thom Nelson" w:date="2019-04-18T09:10:00Z">
        <w:r w:rsidR="003668F7">
          <w:rPr>
            <w:highlight w:val="yellow"/>
          </w:rPr>
          <w:t>A</w:t>
        </w:r>
      </w:ins>
      <w:ins w:id="851" w:author="Bill Cresko" w:date="2019-03-25T15:40:00Z">
        <w:r w:rsidRPr="00572F4A">
          <w:rPr>
            <w:highlight w:val="yellow"/>
            <w:rPrChange w:id="852" w:author="Bill Cresko" w:date="2019-03-25T15:48:00Z">
              <w:rPr/>
            </w:rPrChange>
          </w:rPr>
          <w:t xml:space="preserve">; Figure </w:t>
        </w:r>
      </w:ins>
      <w:ins w:id="853" w:author="Thom Nelson" w:date="2019-04-16T14:42:00Z">
        <w:r w:rsidR="008B72CB">
          <w:rPr>
            <w:highlight w:val="yellow"/>
          </w:rPr>
          <w:t>4</w:t>
        </w:r>
      </w:ins>
      <w:ins w:id="854" w:author="Bill Cresko" w:date="2019-03-25T15:40:00Z">
        <w:del w:id="855" w:author="Thom Nelson" w:date="2019-04-16T14:42:00Z">
          <w:r w:rsidRPr="00572F4A" w:rsidDel="008B72CB">
            <w:rPr>
              <w:highlight w:val="yellow"/>
              <w:rPrChange w:id="856" w:author="Bill Cresko" w:date="2019-03-25T15:48:00Z">
                <w:rPr/>
              </w:rPrChange>
            </w:rPr>
            <w:delText>6</w:delText>
          </w:r>
        </w:del>
        <w:r w:rsidRPr="00572F4A">
          <w:rPr>
            <w:highlight w:val="yellow"/>
            <w:rPrChange w:id="857" w:author="Bill Cresko" w:date="2019-03-25T15:48:00Z">
              <w:rPr/>
            </w:rPrChange>
          </w:rPr>
          <w:t>, columns 2 and 3</w:t>
        </w:r>
        <w:r w:rsidRPr="0006500B">
          <w:t xml:space="preserve">) the additional structure </w:t>
        </w:r>
        <w:del w:id="858" w:author="Thom Nelson" w:date="2019-04-18T09:12:00Z">
          <w:r w:rsidRPr="0006500B" w:rsidDel="009E0608">
            <w:delText xml:space="preserve">altered patterns of linked variation in two </w:delText>
          </w:r>
        </w:del>
      </w:ins>
      <w:ins w:id="859" w:author="Bill Cresko" w:date="2019-03-25T16:37:00Z">
        <w:del w:id="860" w:author="Thom Nelson" w:date="2019-04-18T09:12:00Z">
          <w:r w:rsidR="00CC411D" w:rsidDel="009E0608">
            <w:delText>significan</w:delText>
          </w:r>
        </w:del>
      </w:ins>
      <w:ins w:id="861" w:author="Bill Cresko" w:date="2019-03-25T16:38:00Z">
        <w:del w:id="862" w:author="Thom Nelson" w:date="2019-04-18T09:12:00Z">
          <w:r w:rsidR="00CC411D" w:rsidDel="009E0608">
            <w:delText xml:space="preserve">t </w:delText>
          </w:r>
        </w:del>
      </w:ins>
      <w:ins w:id="863" w:author="Bill Cresko" w:date="2019-03-25T15:40:00Z">
        <w:del w:id="864" w:author="Thom Nelson" w:date="2019-04-18T09:12:00Z">
          <w:r w:rsidRPr="0006500B" w:rsidDel="009E0608">
            <w:delText>ways</w:delText>
          </w:r>
        </w:del>
      </w:ins>
      <w:ins w:id="865" w:author="Thom Nelson" w:date="2019-04-18T09:12:00Z">
        <w:r w:rsidR="009E0608">
          <w:t xml:space="preserve">maintained </w:t>
        </w:r>
      </w:ins>
      <w:ins w:id="866" w:author="Thom Nelson" w:date="2019-04-18T09:13:00Z">
        <w:r w:rsidR="009E0608">
          <w:t xml:space="preserve">greater </w:t>
        </w:r>
      </w:ins>
      <w:ins w:id="867" w:author="Thom Nelson" w:date="2019-04-18T09:12:00Z">
        <w:r w:rsidR="009E0608">
          <w:t xml:space="preserve">variation </w:t>
        </w:r>
      </w:ins>
      <w:ins w:id="868" w:author="Thom Nelson" w:date="2019-04-18T09:15:00Z">
        <w:r w:rsidR="009E0608">
          <w:t xml:space="preserve">exclusively </w:t>
        </w:r>
      </w:ins>
      <w:ins w:id="869" w:author="Thom Nelson" w:date="2019-04-18T09:14:00Z">
        <w:r w:rsidR="009E0608">
          <w:t>on H</w:t>
        </w:r>
        <w:r w:rsidR="009E0608" w:rsidRPr="009E784E">
          <w:rPr>
            <w:vertAlign w:val="subscript"/>
          </w:rPr>
          <w:t>2</w:t>
        </w:r>
        <w:r w:rsidR="009E0608">
          <w:t xml:space="preserve">-adaptive </w:t>
        </w:r>
      </w:ins>
      <w:ins w:id="870" w:author="Thom Nelson" w:date="2019-04-18T10:03:00Z">
        <w:r w:rsidR="008578AB">
          <w:t>(H</w:t>
        </w:r>
        <w:r w:rsidR="008578AB" w:rsidRPr="009E784E">
          <w:rPr>
            <w:vertAlign w:val="subscript"/>
          </w:rPr>
          <w:t>2</w:t>
        </w:r>
        <w:r w:rsidR="008578AB" w:rsidRPr="009E784E">
          <w:rPr>
            <w:vertAlign w:val="superscript"/>
          </w:rPr>
          <w:t>+</w:t>
        </w:r>
        <w:r w:rsidR="008578AB">
          <w:t xml:space="preserve">) </w:t>
        </w:r>
      </w:ins>
      <w:ins w:id="871" w:author="Thom Nelson" w:date="2019-04-18T09:14:00Z">
        <w:r w:rsidR="009E0608">
          <w:t>chromosomes</w:t>
        </w:r>
      </w:ins>
      <w:ins w:id="872" w:author="Thom Nelson" w:date="2019-04-18T09:20:00Z">
        <w:r w:rsidR="00FC0CFB">
          <w:t xml:space="preserve">, an effect dependent on </w:t>
        </w:r>
      </w:ins>
      <w:ins w:id="873" w:author="Thom Nelson" w:date="2019-04-18T09:21:00Z">
        <w:r w:rsidR="00FC0CFB">
          <w:t>the duration and strength of selection</w:t>
        </w:r>
      </w:ins>
      <w:ins w:id="874" w:author="Thom Nelson" w:date="2019-04-18T09:25:00Z">
        <w:r w:rsidR="00FC0CFB">
          <w:t xml:space="preserve"> and the number of demes</w:t>
        </w:r>
      </w:ins>
      <w:ins w:id="875" w:author="Bill Cresko" w:date="2019-03-25T15:40:00Z">
        <w:r w:rsidRPr="0006500B">
          <w:t xml:space="preserve">. </w:t>
        </w:r>
      </w:ins>
      <w:ins w:id="876" w:author="Thom Nelson" w:date="2019-04-18T09:55:00Z">
        <w:r w:rsidR="004779D2">
          <w:t>Under strong selection (s = 0.20), p</w:t>
        </w:r>
      </w:ins>
      <w:ins w:id="877" w:author="Thom Nelson" w:date="2019-04-18T09:25:00Z">
        <w:r w:rsidR="00FC0CFB">
          <w:t xml:space="preserve">opulation structure had a barely noticeable effect on variation </w:t>
        </w:r>
      </w:ins>
      <w:ins w:id="878" w:author="Thom Nelson" w:date="2019-04-18T09:42:00Z">
        <w:r w:rsidR="0006500B">
          <w:t>until</w:t>
        </w:r>
      </w:ins>
      <w:ins w:id="879" w:author="Thom Nelson" w:date="2019-04-18T09:26:00Z">
        <w:r w:rsidR="00FC0CFB">
          <w:t xml:space="preserve"> </w:t>
        </w:r>
      </w:ins>
      <w:ins w:id="880" w:author="Thom Nelson" w:date="2019-04-18T09:29:00Z">
        <w:r w:rsidR="00253E7B">
          <w:t xml:space="preserve">the length of the selection phase was on the order of </w:t>
        </w:r>
      </w:ins>
      <w:ins w:id="881" w:author="Thom Nelson" w:date="2019-04-18T09:55:00Z">
        <w:r w:rsidR="004779D2">
          <w:t>the neutral coalescence time (</w:t>
        </w:r>
      </w:ins>
      <w:ins w:id="882" w:author="Thom Nelson" w:date="2019-04-18T09:56:00Z">
        <w:r w:rsidR="004779D2">
          <w:t>~9N</w:t>
        </w:r>
        <w:r w:rsidR="004779D2" w:rsidRPr="009E784E">
          <w:rPr>
            <w:vertAlign w:val="subscript"/>
          </w:rPr>
          <w:t>H</w:t>
        </w:r>
        <w:r w:rsidR="004779D2">
          <w:t xml:space="preserve"> generations</w:t>
        </w:r>
      </w:ins>
      <w:ins w:id="883" w:author="Thom Nelson" w:date="2019-04-18T09:57:00Z">
        <w:r w:rsidR="004779D2">
          <w:t xml:space="preserve">, </w:t>
        </w:r>
        <w:r w:rsidR="004779D2">
          <w:rPr>
            <w:b/>
          </w:rPr>
          <w:t>CITE SLATKIN, CC&amp;B</w:t>
        </w:r>
      </w:ins>
      <w:ins w:id="884" w:author="Thom Nelson" w:date="2019-04-18T09:55:00Z">
        <w:r w:rsidR="004779D2">
          <w:t>)</w:t>
        </w:r>
      </w:ins>
      <w:ins w:id="885" w:author="Thom Nelson" w:date="2019-04-18T09:58:00Z">
        <w:r w:rsidR="004779D2">
          <w:t xml:space="preserve">. </w:t>
        </w:r>
      </w:ins>
      <w:ins w:id="886" w:author="Thom Nelson" w:date="2019-04-18T09:59:00Z">
        <w:r w:rsidR="004779D2">
          <w:t xml:space="preserve">Beyond this point, </w:t>
        </w:r>
      </w:ins>
      <w:ins w:id="887" w:author="Thom Nelson" w:date="2019-04-18T10:00:00Z">
        <w:r w:rsidR="004779D2">
          <w:t>any amount of population structure</w:t>
        </w:r>
      </w:ins>
      <w:ins w:id="888" w:author="Thom Nelson" w:date="2019-04-18T09:58:00Z">
        <w:r w:rsidR="004779D2">
          <w:t xml:space="preserve"> </w:t>
        </w:r>
      </w:ins>
      <w:ins w:id="889" w:author="Thom Nelson" w:date="2019-04-18T10:00:00Z">
        <w:r w:rsidR="004779D2">
          <w:t xml:space="preserve">resulted in </w:t>
        </w:r>
      </w:ins>
      <w:ins w:id="890" w:author="Thom Nelson" w:date="2019-04-18T10:02:00Z">
        <w:r w:rsidR="008578AB">
          <w:t xml:space="preserve">higher levels </w:t>
        </w:r>
        <w:proofErr w:type="gramStart"/>
        <w:r w:rsidR="008578AB">
          <w:t xml:space="preserve">of </w:t>
        </w:r>
      </w:ins>
      <w:ins w:id="891" w:author="Thom Nelson" w:date="2019-04-18T10:00:00Z">
        <w:r w:rsidR="004779D2">
          <w:t xml:space="preserve"> variation</w:t>
        </w:r>
        <w:proofErr w:type="gramEnd"/>
        <w:r w:rsidR="004779D2">
          <w:t xml:space="preserve"> </w:t>
        </w:r>
      </w:ins>
      <w:ins w:id="892" w:author="Thom Nelson" w:date="2019-04-18T10:02:00Z">
        <w:r w:rsidR="008578AB">
          <w:t xml:space="preserve">on </w:t>
        </w:r>
      </w:ins>
      <w:ins w:id="893" w:author="Thom Nelson" w:date="2019-04-18T10:03:00Z">
        <w:r w:rsidR="008578AB">
          <w:t>H</w:t>
        </w:r>
        <w:r w:rsidR="008578AB" w:rsidRPr="009E784E">
          <w:rPr>
            <w:vertAlign w:val="subscript"/>
          </w:rPr>
          <w:t>2</w:t>
        </w:r>
        <w:r w:rsidR="008578AB" w:rsidRPr="008578AB">
          <w:rPr>
            <w:vertAlign w:val="superscript"/>
            <w:rPrChange w:id="894" w:author="Thom Nelson" w:date="2019-04-18T10:08:00Z">
              <w:rPr/>
            </w:rPrChange>
          </w:rPr>
          <w:t>+</w:t>
        </w:r>
        <w:r w:rsidR="008578AB">
          <w:t xml:space="preserve"> </w:t>
        </w:r>
      </w:ins>
      <w:ins w:id="895" w:author="Thom Nelson" w:date="2019-04-18T10:04:00Z">
        <w:r w:rsidR="008578AB">
          <w:t>than H</w:t>
        </w:r>
        <w:r w:rsidR="008578AB" w:rsidRPr="009E784E">
          <w:rPr>
            <w:vertAlign w:val="subscript"/>
          </w:rPr>
          <w:t>1</w:t>
        </w:r>
        <w:r w:rsidR="008578AB" w:rsidRPr="008578AB">
          <w:rPr>
            <w:vertAlign w:val="superscript"/>
            <w:rPrChange w:id="896" w:author="Thom Nelson" w:date="2019-04-18T10:09:00Z">
              <w:rPr/>
            </w:rPrChange>
          </w:rPr>
          <w:t>+</w:t>
        </w:r>
        <w:r w:rsidR="008578AB">
          <w:t xml:space="preserve"> chromosomes</w:t>
        </w:r>
      </w:ins>
      <w:ins w:id="897" w:author="Thom Nelson" w:date="2019-04-18T10:08:00Z">
        <w:r w:rsidR="008578AB">
          <w:t xml:space="preserve"> within ~0.2 cM from the selected locus.</w:t>
        </w:r>
      </w:ins>
      <w:ins w:id="898" w:author="Thom Nelson" w:date="2019-04-18T10:10:00Z">
        <w:r w:rsidR="008578AB">
          <w:t xml:space="preserve"> </w:t>
        </w:r>
      </w:ins>
      <w:ins w:id="899" w:author="Thom Nelson" w:date="2019-04-18T10:15:00Z">
        <w:r w:rsidR="005142A5">
          <w:t>Moderate</w:t>
        </w:r>
      </w:ins>
      <w:ins w:id="900" w:author="Thom Nelson" w:date="2019-04-18T10:10:00Z">
        <w:r w:rsidR="008578AB">
          <w:t xml:space="preserve"> selection </w:t>
        </w:r>
      </w:ins>
      <w:ins w:id="901" w:author="Thom Nelson" w:date="2019-04-18T10:11:00Z">
        <w:r w:rsidR="008578AB">
          <w:t xml:space="preserve">(s=0.02) </w:t>
        </w:r>
      </w:ins>
      <w:ins w:id="902" w:author="Thom Nelson" w:date="2019-04-18T10:10:00Z">
        <w:r w:rsidR="008578AB">
          <w:t xml:space="preserve">was generally ineffective at altering </w:t>
        </w:r>
      </w:ins>
      <w:ins w:id="903" w:author="Thom Nelson" w:date="2019-04-18T10:11:00Z">
        <w:r w:rsidR="008578AB">
          <w:t xml:space="preserve">among-habitat levels of variation, though we </w:t>
        </w:r>
      </w:ins>
      <w:ins w:id="904" w:author="Thom Nelson" w:date="2019-04-18T10:15:00Z">
        <w:r w:rsidR="005142A5">
          <w:t xml:space="preserve">did observe a </w:t>
        </w:r>
      </w:ins>
      <w:ins w:id="905" w:author="Thom Nelson" w:date="2019-04-18T10:17:00Z">
        <w:r w:rsidR="005142A5">
          <w:t>modest</w:t>
        </w:r>
      </w:ins>
      <w:ins w:id="906" w:author="Thom Nelson" w:date="2019-04-18T10:16:00Z">
        <w:r w:rsidR="005142A5">
          <w:t xml:space="preserve"> effect on </w:t>
        </w:r>
      </w:ins>
      <w:ins w:id="907" w:author="Thom Nelson" w:date="2019-04-18T10:17:00Z">
        <w:r w:rsidR="005142A5">
          <w:t>H</w:t>
        </w:r>
        <w:r w:rsidR="005142A5" w:rsidRPr="009E784E">
          <w:rPr>
            <w:vertAlign w:val="subscript"/>
          </w:rPr>
          <w:t>2</w:t>
        </w:r>
        <w:r w:rsidR="005142A5" w:rsidRPr="009E784E">
          <w:rPr>
            <w:vertAlign w:val="superscript"/>
          </w:rPr>
          <w:t>+</w:t>
        </w:r>
        <w:r w:rsidR="005142A5">
          <w:t xml:space="preserve"> chromosomes immediately adjacent </w:t>
        </w:r>
      </w:ins>
      <w:ins w:id="908" w:author="Thom Nelson" w:date="2019-04-18T10:18:00Z">
        <w:r w:rsidR="005142A5">
          <w:t>to the selected locus.</w:t>
        </w:r>
      </w:ins>
    </w:p>
    <w:p w14:paraId="564069A5" w14:textId="545DEA95" w:rsidR="005142A5" w:rsidRPr="002A4729" w:rsidRDefault="005142A5" w:rsidP="009E784E">
      <w:pPr>
        <w:pStyle w:val="Body"/>
        <w:rPr>
          <w:ins w:id="909" w:author="Thom Nelson" w:date="2019-04-18T09:12:00Z"/>
        </w:rPr>
      </w:pPr>
      <w:ins w:id="910" w:author="Thom Nelson" w:date="2019-04-18T10:18:00Z">
        <w:r>
          <w:tab/>
          <w:t>Increas</w:t>
        </w:r>
      </w:ins>
      <w:ins w:id="911" w:author="Thom Nelson" w:date="2019-04-18T10:19:00Z">
        <w:r>
          <w:t>ing</w:t>
        </w:r>
      </w:ins>
      <w:ins w:id="912" w:author="Thom Nelson" w:date="2019-04-18T10:18:00Z">
        <w:r>
          <w:t xml:space="preserve"> population structure in </w:t>
        </w:r>
      </w:ins>
      <w:ins w:id="913" w:author="Thom Nelson" w:date="2019-04-18T10:19:00Z">
        <w:r>
          <w:t>H</w:t>
        </w:r>
        <w:r w:rsidRPr="009E784E">
          <w:rPr>
            <w:vertAlign w:val="subscript"/>
          </w:rPr>
          <w:t>2</w:t>
        </w:r>
        <w:r>
          <w:t xml:space="preserve"> led </w:t>
        </w:r>
      </w:ins>
      <w:ins w:id="914" w:author="Thom Nelson" w:date="2019-04-18T10:20:00Z">
        <w:r>
          <w:t xml:space="preserve">to </w:t>
        </w:r>
      </w:ins>
      <w:ins w:id="915" w:author="Thom Nelson" w:date="2019-04-18T10:21:00Z">
        <w:r>
          <w:t xml:space="preserve">substantial levels of variation </w:t>
        </w:r>
      </w:ins>
      <w:ins w:id="916" w:author="Thom Nelson" w:date="2019-04-18T10:22:00Z">
        <w:r>
          <w:t>near the selected locus (F</w:t>
        </w:r>
      </w:ins>
      <w:ins w:id="917" w:author="Thom Nelson" w:date="2019-04-18T10:23:00Z">
        <w:r>
          <w:t xml:space="preserve">igure 6, column 3; Figure </w:t>
        </w:r>
        <w:r>
          <w:rPr>
            <w:b/>
          </w:rPr>
          <w:t>SX</w:t>
        </w:r>
      </w:ins>
      <w:ins w:id="918" w:author="Thom Nelson" w:date="2019-04-18T10:22:00Z">
        <w:r>
          <w:t>)</w:t>
        </w:r>
      </w:ins>
      <w:ins w:id="919" w:author="Thom Nelson" w:date="2019-04-18T10:23:00Z">
        <w:r>
          <w:t>.</w:t>
        </w:r>
      </w:ins>
      <w:ins w:id="920" w:author="Thom Nelson" w:date="2019-04-18T10:28:00Z">
        <w:r w:rsidR="00451E7A">
          <w:t xml:space="preserve"> When H</w:t>
        </w:r>
        <w:r w:rsidR="00451E7A" w:rsidRPr="00451E7A">
          <w:rPr>
            <w:vertAlign w:val="subscript"/>
            <w:rPrChange w:id="921" w:author="Thom Nelson" w:date="2019-04-18T10:28:00Z">
              <w:rPr/>
            </w:rPrChange>
          </w:rPr>
          <w:t>2</w:t>
        </w:r>
        <w:r w:rsidR="00451E7A">
          <w:t xml:space="preserve"> </w:t>
        </w:r>
      </w:ins>
      <w:ins w:id="922" w:author="Thom Nelson" w:date="2019-04-18T10:47:00Z">
        <w:r w:rsidR="00224745">
          <w:t>consisted of five</w:t>
        </w:r>
      </w:ins>
      <w:ins w:id="923" w:author="Thom Nelson" w:date="2019-04-18T10:28:00Z">
        <w:r w:rsidR="00451E7A">
          <w:t xml:space="preserve"> demes</w:t>
        </w:r>
      </w:ins>
      <w:ins w:id="924" w:author="Thom Nelson" w:date="2019-04-18T10:29:00Z">
        <w:r w:rsidR="00451E7A">
          <w:t xml:space="preserve">, </w:t>
        </w:r>
      </w:ins>
      <w:ins w:id="925" w:author="Thom Nelson" w:date="2019-04-18T10:48:00Z">
        <w:r w:rsidR="00224745">
          <w:t>genetic</w:t>
        </w:r>
      </w:ins>
      <w:ins w:id="926" w:author="Thom Nelson" w:date="2019-04-18T10:36:00Z">
        <w:r w:rsidR="00C711D2">
          <w:t xml:space="preserve"> variation on H</w:t>
        </w:r>
        <w:r w:rsidR="00C711D2" w:rsidRPr="00C711D2">
          <w:rPr>
            <w:vertAlign w:val="subscript"/>
            <w:rPrChange w:id="927" w:author="Thom Nelson" w:date="2019-04-18T10:39:00Z">
              <w:rPr/>
            </w:rPrChange>
          </w:rPr>
          <w:t>2</w:t>
        </w:r>
        <w:r w:rsidR="00C711D2" w:rsidRPr="00C711D2">
          <w:rPr>
            <w:vertAlign w:val="superscript"/>
            <w:rPrChange w:id="928" w:author="Thom Nelson" w:date="2019-04-18T10:39:00Z">
              <w:rPr/>
            </w:rPrChange>
          </w:rPr>
          <w:t>+</w:t>
        </w:r>
        <w:r w:rsidR="00C711D2">
          <w:t xml:space="preserve"> chromosomes </w:t>
        </w:r>
      </w:ins>
      <w:proofErr w:type="gramStart"/>
      <w:ins w:id="929" w:author="Thom Nelson" w:date="2019-04-18T10:48:00Z">
        <w:r w:rsidR="00224745">
          <w:t>was</w:t>
        </w:r>
      </w:ins>
      <w:proofErr w:type="gramEnd"/>
      <w:ins w:id="930" w:author="Thom Nelson" w:date="2019-04-18T10:47:00Z">
        <w:r w:rsidR="00224745">
          <w:t xml:space="preserve"> </w:t>
        </w:r>
      </w:ins>
      <w:ins w:id="931" w:author="Thom Nelson" w:date="2019-04-18T10:48:00Z">
        <w:r w:rsidR="00224745">
          <w:t xml:space="preserve">greatest ~0.1 cM </w:t>
        </w:r>
      </w:ins>
      <w:ins w:id="932" w:author="Thom Nelson" w:date="2019-04-18T10:49:00Z">
        <w:r w:rsidR="00224745">
          <w:t>from the selected locus</w:t>
        </w:r>
      </w:ins>
      <w:ins w:id="933" w:author="Thom Nelson" w:date="2019-04-18T10:51:00Z">
        <w:r w:rsidR="00224745">
          <w:t xml:space="preserve"> even though levels of variation among allelic states </w:t>
        </w:r>
      </w:ins>
      <w:ins w:id="934" w:author="Thom Nelson" w:date="2019-04-18T10:52:00Z">
        <w:r w:rsidR="00224745">
          <w:t>remained</w:t>
        </w:r>
      </w:ins>
      <w:ins w:id="935" w:author="Thom Nelson" w:date="2019-04-18T10:51:00Z">
        <w:r w:rsidR="00224745">
          <w:t xml:space="preserve"> </w:t>
        </w:r>
      </w:ins>
      <w:ins w:id="936" w:author="Thom Nelson" w:date="2019-04-18T10:52:00Z">
        <w:r w:rsidR="00224745">
          <w:t xml:space="preserve">indistinguishable </w:t>
        </w:r>
      </w:ins>
      <w:ins w:id="937" w:author="Thom Nelson" w:date="2019-04-18T10:53:00Z">
        <w:r w:rsidR="00224745">
          <w:t xml:space="preserve">in </w:t>
        </w:r>
      </w:ins>
      <w:ins w:id="938" w:author="Thom Nelson" w:date="2019-04-18T10:55:00Z">
        <w:r w:rsidR="00224745">
          <w:t xml:space="preserve">distal regions of the chromosome. </w:t>
        </w:r>
      </w:ins>
      <w:ins w:id="939" w:author="Thom Nelson" w:date="2019-04-18T10:56:00Z">
        <w:r w:rsidR="002A4729">
          <w:t xml:space="preserve">Greater subdivision of H2 </w:t>
        </w:r>
      </w:ins>
      <w:ins w:id="940" w:author="Thom Nelson" w:date="2019-04-18T10:58:00Z">
        <w:r w:rsidR="002A4729">
          <w:t xml:space="preserve">first accentuated </w:t>
        </w:r>
      </w:ins>
      <w:ins w:id="941" w:author="Thom Nelson" w:date="2019-04-18T11:01:00Z">
        <w:r w:rsidR="002A4729">
          <w:t xml:space="preserve">the accumulation of variation </w:t>
        </w:r>
      </w:ins>
      <w:ins w:id="942" w:author="Thom Nelson" w:date="2019-04-18T10:59:00Z">
        <w:r w:rsidR="002A4729">
          <w:t>(</w:t>
        </w:r>
      </w:ins>
      <w:ins w:id="943" w:author="Thom Nelson" w:date="2019-04-18T11:00:00Z">
        <w:r w:rsidR="002A4729">
          <w:t xml:space="preserve">5 ≤ </w:t>
        </w:r>
        <w:r w:rsidR="002A4729" w:rsidRPr="00BF5976">
          <w:rPr>
            <w:i/>
          </w:rPr>
          <w:t>k</w:t>
        </w:r>
        <w:r w:rsidR="002A4729">
          <w:t xml:space="preserve"> ≤ 15, </w:t>
        </w:r>
      </w:ins>
      <w:ins w:id="944" w:author="Thom Nelson" w:date="2019-04-18T10:59:00Z">
        <w:r w:rsidR="002A4729">
          <w:t>Figure SX)</w:t>
        </w:r>
      </w:ins>
      <w:ins w:id="945" w:author="Thom Nelson" w:date="2019-04-18T11:00:00Z">
        <w:r w:rsidR="002A4729">
          <w:t xml:space="preserve"> but eventually attenuated it</w:t>
        </w:r>
      </w:ins>
      <w:ins w:id="946" w:author="Thom Nelson" w:date="2019-04-18T11:01:00Z">
        <w:r w:rsidR="002A4729">
          <w:t xml:space="preserve"> when </w:t>
        </w:r>
        <w:r w:rsidR="002A4729">
          <w:rPr>
            <w:i/>
          </w:rPr>
          <w:t>k</w:t>
        </w:r>
        <w:r w:rsidR="002A4729">
          <w:t xml:space="preserve"> ≥ 20.</w:t>
        </w:r>
      </w:ins>
      <w:ins w:id="947" w:author="Thom Nelson" w:date="2019-04-18T11:02:00Z">
        <w:r w:rsidR="002A4729">
          <w:t xml:space="preserve"> W</w:t>
        </w:r>
      </w:ins>
      <w:ins w:id="948" w:author="Thom Nelson" w:date="2019-04-18T11:03:00Z">
        <w:r w:rsidR="002A4729">
          <w:t xml:space="preserve">hile we did fully not explore this attenuation, we note that we held </w:t>
        </w:r>
      </w:ins>
      <w:ins w:id="949" w:author="Thom Nelson" w:date="2019-04-18T11:04:00Z">
        <w:r w:rsidR="002A4729">
          <w:t xml:space="preserve">both </w:t>
        </w:r>
        <w:r w:rsidR="002A4729" w:rsidRPr="002A4729">
          <w:rPr>
            <w:i/>
            <w:rPrChange w:id="950" w:author="Thom Nelson" w:date="2019-04-18T11:04:00Z">
              <w:rPr/>
            </w:rPrChange>
          </w:rPr>
          <w:t>N</w:t>
        </w:r>
        <w:r w:rsidR="002A4729">
          <w:t xml:space="preserve"> and </w:t>
        </w:r>
        <w:r w:rsidR="002A4729" w:rsidRPr="002A4729">
          <w:rPr>
            <w:i/>
            <w:rPrChange w:id="951" w:author="Thom Nelson" w:date="2019-04-18T11:04:00Z">
              <w:rPr/>
            </w:rPrChange>
          </w:rPr>
          <w:t>m</w:t>
        </w:r>
        <w:r w:rsidR="002A4729">
          <w:t xml:space="preserve"> </w:t>
        </w:r>
      </w:ins>
      <w:ins w:id="952" w:author="Thom Nelson" w:date="2019-04-18T11:05:00Z">
        <w:r w:rsidR="002A4729">
          <w:t xml:space="preserve">(the average number of migrants per generation) </w:t>
        </w:r>
      </w:ins>
      <w:ins w:id="953" w:author="Thom Nelson" w:date="2019-04-18T11:03:00Z">
        <w:r w:rsidR="002A4729">
          <w:t>constant</w:t>
        </w:r>
      </w:ins>
      <w:ins w:id="954" w:author="Thom Nelson" w:date="2019-04-18T11:04:00Z">
        <w:r w:rsidR="002A4729">
          <w:t xml:space="preserve"> across simulations; </w:t>
        </w:r>
      </w:ins>
      <w:ins w:id="955" w:author="Thom Nelson" w:date="2019-04-18T11:05:00Z">
        <w:r w:rsidR="002A4729">
          <w:t xml:space="preserve">higher values of </w:t>
        </w:r>
        <w:r w:rsidR="002A4729">
          <w:rPr>
            <w:i/>
          </w:rPr>
          <w:t>k</w:t>
        </w:r>
        <w:r w:rsidR="002A4729">
          <w:t xml:space="preserve"> were therefore accom</w:t>
        </w:r>
      </w:ins>
      <w:ins w:id="956" w:author="Thom Nelson" w:date="2019-04-18T11:06:00Z">
        <w:r w:rsidR="002A4729">
          <w:t xml:space="preserve">panied by </w:t>
        </w:r>
      </w:ins>
      <w:ins w:id="957" w:author="Thom Nelson" w:date="2019-04-18T11:08:00Z">
        <w:r w:rsidR="00A25B95">
          <w:t>greater total migration between habitats and stronger within-deme drift in H</w:t>
        </w:r>
        <w:r w:rsidR="00A25B95" w:rsidRPr="00A25B95">
          <w:rPr>
            <w:vertAlign w:val="subscript"/>
            <w:rPrChange w:id="958" w:author="Thom Nelson" w:date="2019-04-18T11:08:00Z">
              <w:rPr/>
            </w:rPrChange>
          </w:rPr>
          <w:t>2</w:t>
        </w:r>
        <w:r w:rsidR="00A25B95">
          <w:t>.</w:t>
        </w:r>
      </w:ins>
    </w:p>
    <w:p w14:paraId="6D9E9567" w14:textId="798F9F8A" w:rsidR="00930283" w:rsidDel="00C711D2" w:rsidRDefault="00741EDE" w:rsidP="009E784E">
      <w:pPr>
        <w:pStyle w:val="Body"/>
        <w:rPr>
          <w:ins w:id="959" w:author="Bill Cresko" w:date="2019-03-25T16:03:00Z"/>
          <w:del w:id="960" w:author="Thom Nelson" w:date="2019-04-18T10:44:00Z"/>
        </w:rPr>
      </w:pPr>
      <w:ins w:id="961" w:author="Bill Cresko" w:date="2019-03-25T15:40:00Z">
        <w:del w:id="962" w:author="Thom Nelson" w:date="2019-04-18T10:44:00Z">
          <w:r w:rsidRPr="0006500B" w:rsidDel="00C711D2">
            <w:delText>First, nucleotide diversity was higher overall, both within and among allelic classes, compared to simulations without substruc</w:delText>
          </w:r>
          <w:r w:rsidRPr="00C711D2" w:rsidDel="00C711D2">
            <w:delText>ture (two-way ANOVA: substructure main effect F</w:delText>
          </w:r>
          <w:r w:rsidRPr="00224745" w:rsidDel="00C711D2">
            <w:rPr>
              <w:vertAlign w:val="subscript"/>
            </w:rPr>
            <w:delText>2,4365</w:delText>
          </w:r>
          <w:r w:rsidRPr="00224745" w:rsidDel="00C711D2">
            <w:delText xml:space="preserve"> = 496.1, p </w:delText>
          </w:r>
          <w:r w:rsidRPr="00224745" w:rsidDel="00C711D2">
            <w:rPr>
              <w:rFonts w:hint="eastAsia"/>
            </w:rPr>
            <w:delText>≤</w:delText>
          </w:r>
          <w:r w:rsidRPr="00224745" w:rsidDel="00C711D2">
            <w:delText xml:space="preserve"> 1x10</w:delText>
          </w:r>
          <w:r w:rsidRPr="00224745" w:rsidDel="00C711D2">
            <w:rPr>
              <w:vertAlign w:val="superscript"/>
            </w:rPr>
            <w:delText>-10</w:delText>
          </w:r>
          <w:r w:rsidRPr="00224745" w:rsidDel="00C711D2">
            <w:delText>)</w:delText>
          </w:r>
          <w:r w:rsidRPr="0006500B" w:rsidDel="00C711D2">
            <w:delText>. Notably, this effect occurred without any increase in the census size of the metapopulation. Second, while nucleotide diversity decreased adjacent to the locally adaptive locus a</w:delText>
          </w:r>
          <w:r w:rsidRPr="00C711D2" w:rsidDel="00C711D2">
            <w:delText>mong chromosomes carrying H</w:delText>
          </w:r>
          <w:r w:rsidRPr="00224745" w:rsidDel="00C711D2">
            <w:rPr>
              <w:vertAlign w:val="subscript"/>
            </w:rPr>
            <w:delText>1</w:delText>
          </w:r>
          <w:r w:rsidRPr="00224745" w:rsidDel="00C711D2">
            <w:delText>-adaptive alleles, diversity on chromosomes carrying H</w:delText>
          </w:r>
          <w:r w:rsidRPr="00224745" w:rsidDel="00C711D2">
            <w:rPr>
              <w:vertAlign w:val="subscript"/>
            </w:rPr>
            <w:delText>2</w:delText>
          </w:r>
          <w:r w:rsidRPr="00224745" w:rsidDel="00C711D2">
            <w:delText>-adaptive alleles was highest adjacent to the locally adaptive locus when migration rates were at least m = 1 (</w:delText>
          </w:r>
          <w:r w:rsidRPr="00572F4A" w:rsidDel="00C711D2">
            <w:rPr>
              <w:highlight w:val="yellow"/>
              <w:rPrChange w:id="963" w:author="Bill Cresko" w:date="2019-03-25T15:48:00Z">
                <w:rPr/>
              </w:rPrChange>
            </w:rPr>
            <w:delText>Figure 6, columns 2 and 3</w:delText>
          </w:r>
          <w:r w:rsidRPr="0006500B" w:rsidDel="00C711D2">
            <w:delText xml:space="preserve">). </w:delText>
          </w:r>
        </w:del>
      </w:ins>
    </w:p>
    <w:p w14:paraId="338951CB" w14:textId="7E3A8B77" w:rsidR="004A731D" w:rsidDel="00C711D2" w:rsidRDefault="00741EDE">
      <w:pPr>
        <w:pStyle w:val="Body"/>
        <w:rPr>
          <w:ins w:id="964" w:author="Bill Cresko" w:date="2019-03-25T16:41:00Z"/>
          <w:del w:id="965" w:author="Thom Nelson" w:date="2019-04-18T10:44:00Z"/>
          <w:noProof/>
        </w:rPr>
        <w:pPrChange w:id="966" w:author="Thom Nelson" w:date="2019-04-18T09:40:00Z">
          <w:pPr>
            <w:pStyle w:val="Heading2"/>
            <w:ind w:firstLine="720"/>
          </w:pPr>
        </w:pPrChange>
      </w:pPr>
      <w:ins w:id="967" w:author="Bill Cresko" w:date="2019-03-25T15:40:00Z">
        <w:del w:id="968" w:author="Thom Nelson" w:date="2019-04-18T10:44:00Z">
          <w:r w:rsidRPr="0006500B" w:rsidDel="00C711D2">
            <w:delText>When habitat H</w:delText>
          </w:r>
          <w:r w:rsidRPr="0006500B" w:rsidDel="00C711D2">
            <w:rPr>
              <w:vertAlign w:val="subscript"/>
            </w:rPr>
            <w:delText>2</w:delText>
          </w:r>
          <w:r w:rsidRPr="0006500B" w:rsidDel="00C711D2">
            <w:delText xml:space="preserve"> consisted of two </w:delText>
          </w:r>
          <w:r w:rsidRPr="004779D2" w:rsidDel="00C711D2">
            <w:delText>demes, diversity on chromosomes carrying H</w:delText>
          </w:r>
          <w:r w:rsidRPr="004779D2" w:rsidDel="00C711D2">
            <w:rPr>
              <w:vertAlign w:val="subscript"/>
            </w:rPr>
            <w:delText>2</w:delText>
          </w:r>
          <w:r w:rsidRPr="004779D2" w:rsidDel="00C711D2">
            <w:delText>-adaptive alleles was intermediate to the low levels of diversity on H</w:delText>
          </w:r>
          <w:r w:rsidRPr="00C711D2" w:rsidDel="00C711D2">
            <w:rPr>
              <w:vertAlign w:val="subscript"/>
            </w:rPr>
            <w:delText>1</w:delText>
          </w:r>
          <w:r w:rsidRPr="00224745" w:rsidDel="00C711D2">
            <w:delText xml:space="preserve"> chromosomes and the higher levels of diversity observed among all chromosomes. Further subdivision of habitat 2 (</w:delText>
          </w:r>
          <w:r w:rsidRPr="00572F4A" w:rsidDel="00C711D2">
            <w:rPr>
              <w:highlight w:val="yellow"/>
              <w:rPrChange w:id="969" w:author="Bill Cresko" w:date="2019-03-25T15:48:00Z">
                <w:rPr/>
              </w:rPrChange>
            </w:rPr>
            <w:delText>Figure 6, column 3</w:delText>
          </w:r>
          <w:r w:rsidRPr="0006500B" w:rsidDel="00C711D2">
            <w:delText>) resulted in chromosomes carrying H</w:delText>
          </w:r>
          <w:r w:rsidRPr="00C711D2" w:rsidDel="00C711D2">
            <w:rPr>
              <w:vertAlign w:val="subscript"/>
            </w:rPr>
            <w:delText>2</w:delText>
          </w:r>
          <w:r w:rsidRPr="00224745" w:rsidDel="00C711D2">
            <w:delText xml:space="preserve">-adaptive alleles also carrying nearly all the linked variation present in the metapopulation. Except in the window that contained the adaptive locus (0 cM), we never saw evidence that </w:delText>
          </w:r>
          <w:r w:rsidRPr="00224745" w:rsidDel="00C711D2">
            <w:rPr>
              <w:rFonts w:hint="eastAsia"/>
            </w:rPr>
            <w:delText>π</w:delText>
          </w:r>
          <w:r w:rsidRPr="00224745" w:rsidDel="00C711D2">
            <w:delText xml:space="preserve"> on H</w:delText>
          </w:r>
          <w:r w:rsidRPr="00224745" w:rsidDel="00C711D2">
            <w:rPr>
              <w:vertAlign w:val="subscript"/>
            </w:rPr>
            <w:delText>1</w:delText>
          </w:r>
          <w:r w:rsidRPr="00224745" w:rsidDel="00C711D2">
            <w:delText xml:space="preserve"> chromosomes was reduced compared to </w:delText>
          </w:r>
          <w:r w:rsidRPr="00224745" w:rsidDel="00C711D2">
            <w:rPr>
              <w:rFonts w:hint="eastAsia"/>
            </w:rPr>
            <w:delText>π</w:delText>
          </w:r>
          <w:r w:rsidRPr="00224745" w:rsidDel="00C711D2">
            <w:delText xml:space="preserve"> across the entire system (overlapping 95% confidence intervals, </w:delText>
          </w:r>
          <w:r w:rsidRPr="00224745" w:rsidDel="00C711D2">
            <w:rPr>
              <w:rFonts w:hint="eastAsia"/>
            </w:rPr>
            <w:delText>π</w:delText>
          </w:r>
          <w:r w:rsidRPr="00224745" w:rsidDel="00C711D2">
            <w:rPr>
              <w:vertAlign w:val="subscript"/>
            </w:rPr>
            <w:delText>total</w:delText>
          </w:r>
          <w:r w:rsidRPr="00224745" w:rsidDel="00C711D2">
            <w:delText xml:space="preserve"> vs </w:delText>
          </w:r>
          <w:r w:rsidRPr="00224745" w:rsidDel="00C711D2">
            <w:rPr>
              <w:rFonts w:hint="eastAsia"/>
            </w:rPr>
            <w:delText>π</w:delText>
          </w:r>
          <w:r w:rsidRPr="00224745" w:rsidDel="00C711D2">
            <w:rPr>
              <w:vertAlign w:val="subscript"/>
            </w:rPr>
            <w:delText>H2</w:delText>
          </w:r>
          <w:r w:rsidRPr="00224745" w:rsidDel="00C711D2">
            <w:delText>).</w:delText>
          </w:r>
          <w:r w:rsidRPr="00224745" w:rsidDel="00C711D2">
            <w:rPr>
              <w:noProof/>
            </w:rPr>
            <w:delText xml:space="preserve"> </w:delText>
          </w:r>
        </w:del>
      </w:ins>
    </w:p>
    <w:p w14:paraId="7BA70C15" w14:textId="1569925B" w:rsidR="0036020A" w:rsidRPr="0036020A" w:rsidRDefault="008C0A90" w:rsidP="009E784E">
      <w:pPr>
        <w:pStyle w:val="Body"/>
        <w:rPr>
          <w:ins w:id="970" w:author="Bill Cresko" w:date="2019-03-25T15:40:00Z"/>
          <w:rPrChange w:id="971" w:author="Thom Nelson" w:date="2019-03-26T09:29:00Z">
            <w:rPr>
              <w:ins w:id="972" w:author="Bill Cresko" w:date="2019-03-25T15:40:00Z"/>
              <w:noProof/>
            </w:rPr>
          </w:rPrChange>
        </w:rPr>
      </w:pPr>
      <w:ins w:id="973" w:author="Bill Cresko" w:date="2019-03-25T16:39:00Z">
        <w:del w:id="974" w:author="Thom Nelson" w:date="2019-04-16T16:01:00Z">
          <w:r w:rsidDel="008808FB">
            <w:rPr>
              <w:i/>
              <w:noProof/>
            </w:rPr>
            <w:delText xml:space="preserve">These SLiM simulation results </w:delText>
          </w:r>
        </w:del>
      </w:ins>
      <w:ins w:id="975" w:author="Bill Cresko" w:date="2019-03-25T16:40:00Z">
        <w:del w:id="976" w:author="Thom Nelson" w:date="2019-04-16T16:01:00Z">
          <w:r w:rsidDel="008808FB">
            <w:rPr>
              <w:i/>
              <w:noProof/>
            </w:rPr>
            <w:delText>provided testable predicitons for patterns of linked genetic diversity that we should see in stickleback genetic mapping and population genomic data.</w:delText>
          </w:r>
        </w:del>
      </w:ins>
      <w:ins w:id="977" w:author="Bill Cresko" w:date="2019-03-25T16:41:00Z">
        <w:del w:id="978" w:author="Thom Nelson" w:date="2019-04-16T16:01:00Z">
          <w:r w:rsidR="004A731D" w:rsidDel="008808FB">
            <w:rPr>
              <w:i/>
              <w:noProof/>
            </w:rPr>
            <w:delText xml:space="preserve"> Importantly, the extent of the </w:delText>
          </w:r>
        </w:del>
      </w:ins>
      <w:ins w:id="979" w:author="Bill Cresko" w:date="2019-03-25T16:42:00Z">
        <w:del w:id="980" w:author="Thom Nelson" w:date="2019-04-16T16:01:00Z">
          <w:r w:rsidR="004A731D" w:rsidDel="008808FB">
            <w:rPr>
              <w:i/>
              <w:noProof/>
            </w:rPr>
            <w:delText xml:space="preserve">effects on </w:delText>
          </w:r>
        </w:del>
      </w:ins>
      <w:ins w:id="981" w:author="Bill Cresko" w:date="2019-03-25T16:41:00Z">
        <w:del w:id="982" w:author="Thom Nelson" w:date="2019-04-16T16:01:00Z">
          <w:r w:rsidR="004A731D" w:rsidDel="008808FB">
            <w:rPr>
              <w:i/>
              <w:noProof/>
            </w:rPr>
            <w:delText>linke</w:delText>
          </w:r>
        </w:del>
      </w:ins>
      <w:ins w:id="983" w:author="Bill Cresko" w:date="2019-03-25T16:42:00Z">
        <w:del w:id="984" w:author="Thom Nelson" w:date="2019-04-16T16:01:00Z">
          <w:r w:rsidR="004A731D" w:rsidDel="008808FB">
            <w:rPr>
              <w:i/>
              <w:noProof/>
            </w:rPr>
            <w:delText>d variation should be a product of genetic distance between selected and linked, neutral loci. We therefore first examined the ways in which recombination rate varied across the stickleback genome, and how this genome-wide var</w:delText>
          </w:r>
        </w:del>
      </w:ins>
      <w:ins w:id="985" w:author="Bill Cresko" w:date="2019-03-25T16:43:00Z">
        <w:del w:id="986" w:author="Thom Nelson" w:date="2019-04-16T16:01:00Z">
          <w:r w:rsidR="004A731D" w:rsidDel="008808FB">
            <w:rPr>
              <w:i/>
              <w:noProof/>
            </w:rPr>
            <w:delText xml:space="preserve">iation is affected by </w:delText>
          </w:r>
        </w:del>
      </w:ins>
      <w:ins w:id="987" w:author="Bill Cresko" w:date="2019-03-25T16:44:00Z">
        <w:del w:id="988" w:author="Thom Nelson" w:date="2019-04-16T16:01:00Z">
          <w:r w:rsidR="004A731D" w:rsidDel="008808FB">
            <w:rPr>
              <w:i/>
              <w:noProof/>
            </w:rPr>
            <w:delText xml:space="preserve">different types of homo- or heterotypic matings. </w:delText>
          </w:r>
        </w:del>
      </w:ins>
      <w:ins w:id="989" w:author="Thom Nelson" w:date="2019-04-16T15:20:00Z">
        <w:r w:rsidR="007F785F">
          <w:tab/>
          <w:t>The interaction we observe</w:t>
        </w:r>
      </w:ins>
      <w:ins w:id="990" w:author="Thom Nelson" w:date="2019-04-16T15:37:00Z">
        <w:r w:rsidR="003F010C">
          <w:t>d</w:t>
        </w:r>
      </w:ins>
      <w:ins w:id="991" w:author="Thom Nelson" w:date="2019-04-16T15:20:00Z">
        <w:r w:rsidR="007F785F">
          <w:t xml:space="preserve"> between selection and </w:t>
        </w:r>
      </w:ins>
      <w:ins w:id="992" w:author="Thom Nelson" w:date="2019-04-16T15:29:00Z">
        <w:r w:rsidR="00551B21">
          <w:t>geographic</w:t>
        </w:r>
      </w:ins>
      <w:ins w:id="993" w:author="Thom Nelson" w:date="2019-04-16T15:20:00Z">
        <w:r w:rsidR="007F785F">
          <w:t xml:space="preserve"> structure</w:t>
        </w:r>
      </w:ins>
      <w:ins w:id="994" w:author="Thom Nelson" w:date="2019-04-16T15:29:00Z">
        <w:r w:rsidR="00551B21">
          <w:t xml:space="preserve"> in simulated populations</w:t>
        </w:r>
      </w:ins>
      <w:ins w:id="995" w:author="Thom Nelson" w:date="2019-04-16T15:20:00Z">
        <w:r w:rsidR="007F785F">
          <w:t xml:space="preserve"> </w:t>
        </w:r>
        <w:r w:rsidR="00551B21">
          <w:t xml:space="preserve">closely </w:t>
        </w:r>
      </w:ins>
      <w:ins w:id="996" w:author="Thom Nelson" w:date="2019-04-16T15:40:00Z">
        <w:r w:rsidR="003F010C">
          <w:t>mimicked</w:t>
        </w:r>
      </w:ins>
      <w:ins w:id="997" w:author="Thom Nelson" w:date="2019-04-16T15:20:00Z">
        <w:r w:rsidR="00551B21">
          <w:t xml:space="preserve"> </w:t>
        </w:r>
      </w:ins>
      <w:ins w:id="998" w:author="Thom Nelson" w:date="2019-04-16T15:30:00Z">
        <w:r w:rsidR="00551B21">
          <w:t xml:space="preserve">the </w:t>
        </w:r>
      </w:ins>
      <w:ins w:id="999" w:author="Thom Nelson" w:date="2019-04-16T15:21:00Z">
        <w:r w:rsidR="00551B21">
          <w:t xml:space="preserve">patterns </w:t>
        </w:r>
      </w:ins>
      <w:ins w:id="1000" w:author="Thom Nelson" w:date="2019-04-16T15:30:00Z">
        <w:r w:rsidR="00551B21">
          <w:t>found</w:t>
        </w:r>
      </w:ins>
      <w:ins w:id="1001" w:author="Thom Nelson" w:date="2019-04-16T15:21:00Z">
        <w:r w:rsidR="00551B21">
          <w:t xml:space="preserve"> in stickleback</w:t>
        </w:r>
      </w:ins>
      <w:ins w:id="1002" w:author="Thom Nelson" w:date="2019-04-16T15:36:00Z">
        <w:r w:rsidR="003F010C">
          <w:t>, but the extent of this ef</w:t>
        </w:r>
      </w:ins>
      <w:ins w:id="1003" w:author="Thom Nelson" w:date="2019-04-16T15:37:00Z">
        <w:r w:rsidR="003F010C">
          <w:t>fect seemed limited. Even in the case of stro</w:t>
        </w:r>
      </w:ins>
      <w:ins w:id="1004" w:author="Thom Nelson" w:date="2019-04-16T15:38:00Z">
        <w:r w:rsidR="003F010C">
          <w:t xml:space="preserve">ng selection (s=0.20) and substantial population structure, </w:t>
        </w:r>
      </w:ins>
      <w:ins w:id="1005" w:author="Thom Nelson" w:date="2019-04-16T15:40:00Z">
        <w:r w:rsidR="003F010C">
          <w:t xml:space="preserve">increases in </w:t>
        </w:r>
      </w:ins>
      <w:ins w:id="1006" w:author="Thom Nelson" w:date="2019-04-16T15:41:00Z">
        <w:r w:rsidR="00FF68B7">
          <w:t>genetic diversity</w:t>
        </w:r>
      </w:ins>
      <w:ins w:id="1007" w:author="Thom Nelson" w:date="2019-04-16T15:40:00Z">
        <w:r w:rsidR="00FF68B7">
          <w:t xml:space="preserve"> extended </w:t>
        </w:r>
      </w:ins>
      <w:ins w:id="1008" w:author="Thom Nelson" w:date="2019-04-16T15:41:00Z">
        <w:r w:rsidR="00FF68B7">
          <w:t xml:space="preserve">less than 0.5 cM </w:t>
        </w:r>
      </w:ins>
      <w:ins w:id="1009" w:author="Thom Nelson" w:date="2019-04-16T15:42:00Z">
        <w:r w:rsidR="00FF68B7">
          <w:t>away from the locus under selection</w:t>
        </w:r>
      </w:ins>
      <w:ins w:id="1010" w:author="Thom Nelson" w:date="2019-04-16T15:43:00Z">
        <w:r w:rsidR="00FF68B7">
          <w:t>; maximal levels of variation required even tighter linkage</w:t>
        </w:r>
      </w:ins>
      <w:ins w:id="1011" w:author="Thom Nelson" w:date="2019-04-16T15:48:00Z">
        <w:r w:rsidR="00FF68B7">
          <w:t xml:space="preserve">. </w:t>
        </w:r>
      </w:ins>
      <w:ins w:id="1012" w:author="Thom Nelson" w:date="2019-04-16T15:52:00Z">
        <w:r w:rsidR="009969D5">
          <w:t xml:space="preserve">We therefore examined </w:t>
        </w:r>
      </w:ins>
      <w:ins w:id="1013" w:author="Thom Nelson" w:date="2019-04-16T15:58:00Z">
        <w:r w:rsidR="008808FB">
          <w:t xml:space="preserve">how recombination rate varies across stickleback </w:t>
        </w:r>
      </w:ins>
      <w:ins w:id="1014" w:author="Thom Nelson" w:date="2019-04-17T11:30:00Z">
        <w:r w:rsidR="00941F27">
          <w:t xml:space="preserve">genomes to </w:t>
        </w:r>
      </w:ins>
      <w:ins w:id="1015" w:author="Thom Nelson" w:date="2019-04-17T11:33:00Z">
        <w:r w:rsidR="00AA7779">
          <w:t xml:space="preserve">better understand the </w:t>
        </w:r>
      </w:ins>
      <w:ins w:id="1016" w:author="Thom Nelson" w:date="2019-04-17T11:34:00Z">
        <w:r w:rsidR="00AA7779">
          <w:t>extent to which selection may influence linked genetic variation</w:t>
        </w:r>
      </w:ins>
      <w:ins w:id="1017" w:author="Thom Nelson" w:date="2019-04-16T16:00:00Z">
        <w:r w:rsidR="008808FB">
          <w:t>.</w:t>
        </w:r>
      </w:ins>
    </w:p>
    <w:p w14:paraId="2585EB4D" w14:textId="0668D176" w:rsidR="00CF031C" w:rsidRDefault="009170BF" w:rsidP="00741EDE">
      <w:pPr>
        <w:pStyle w:val="Heading2"/>
      </w:pPr>
      <w:ins w:id="1018" w:author="Thom Nelson" w:date="2019-04-03T21:59:00Z">
        <w:r>
          <w:lastRenderedPageBreak/>
          <w:t>The recombination landscape varies among individuals</w:t>
        </w:r>
      </w:ins>
      <w:del w:id="1019" w:author="Thom Nelson" w:date="2019-04-03T22:00:00Z">
        <w:r w:rsidR="000F4345" w:rsidDel="009170BF">
          <w:delText>High density mapping crosses enable comparison of recombination landscapes</w:delText>
        </w:r>
      </w:del>
    </w:p>
    <w:p w14:paraId="1DA09F39" w14:textId="64DA1795" w:rsidR="00CF031C" w:rsidDel="00D2573A" w:rsidRDefault="000F4345" w:rsidP="00C63E93">
      <w:pPr>
        <w:pStyle w:val="Body"/>
        <w:rPr>
          <w:del w:id="1020" w:author="Thom Nelson" w:date="2019-04-18T19:28:00Z"/>
        </w:rPr>
      </w:pPr>
      <w:r>
        <w:tab/>
        <w:t xml:space="preserve">RAD sequencing of progeny used to create the three genetic maps generated 740,331,821 raw single-end sequence reads distributed among 385 individuals. Of these, 520,990,827 (70.4%) passed quality filtering, and 370,490,044 (71.1%) of those were unambiguously aligned to the reference </w:t>
      </w:r>
      <w:commentRangeStart w:id="1021"/>
      <w:r>
        <w:t>genome</w:t>
      </w:r>
      <w:commentRangeEnd w:id="1021"/>
      <w:r w:rsidR="006105BC">
        <w:rPr>
          <w:rStyle w:val="CommentReference"/>
          <w:rFonts w:ascii="Times New Roman" w:hAnsi="Times New Roman" w:cs="Times New Roman"/>
          <w:color w:val="auto"/>
        </w:rPr>
        <w:commentReference w:id="1021"/>
      </w:r>
      <w:r>
        <w:t xml:space="preserve">. </w:t>
      </w:r>
      <w:ins w:id="1022" w:author="Thom Nelson" w:date="2019-04-18T19:25:00Z">
        <w:r w:rsidR="004C1F27">
          <w:t>Both map</w:t>
        </w:r>
      </w:ins>
      <w:ins w:id="1023" w:author="Thom Nelson" w:date="2019-04-18T19:28:00Z">
        <w:r w:rsidR="00E73CBC">
          <w:t>ping crosses resulted in over 6000 segregating markers</w:t>
        </w:r>
      </w:ins>
      <w:ins w:id="1024" w:author="Thom Nelson" w:date="2019-04-18T19:29:00Z">
        <w:r w:rsidR="00E73CBC">
          <w:t xml:space="preserve"> (Table 1)</w:t>
        </w:r>
      </w:ins>
      <w:ins w:id="1025" w:author="Thom Nelson" w:date="2019-04-18T19:28:00Z">
        <w:r w:rsidR="00E73CBC">
          <w:t>.</w:t>
        </w:r>
      </w:ins>
      <w:ins w:id="1026" w:author="Thom Nelson" w:date="2019-04-18T19:25:00Z">
        <w:r w:rsidR="004C1F27">
          <w:t xml:space="preserve"> </w:t>
        </w:r>
      </w:ins>
      <w:ins w:id="1027" w:author="Thom Nelson" w:date="2019-04-17T11:35:00Z">
        <w:r w:rsidR="00AA7779">
          <w:t xml:space="preserve">Per-locus sequencing depth averaged </w:t>
        </w:r>
      </w:ins>
      <w:ins w:id="1028" w:author="Thom Nelson" w:date="2019-04-18T19:23:00Z">
        <w:r w:rsidR="004C1F27">
          <w:t>23</w:t>
        </w:r>
      </w:ins>
      <w:ins w:id="1029" w:author="Thom Nelson" w:date="2019-04-17T11:35:00Z">
        <w:r w:rsidR="00AA7779">
          <w:t xml:space="preserve">X </w:t>
        </w:r>
      </w:ins>
      <w:ins w:id="1030" w:author="Thom Nelson" w:date="2019-04-17T11:36:00Z">
        <w:r w:rsidR="00AA7779">
          <w:t xml:space="preserve">and 15X </w:t>
        </w:r>
      </w:ins>
      <w:ins w:id="1031" w:author="Thom Nelson" w:date="2019-04-17T11:35:00Z">
        <w:r w:rsidR="00AA7779">
          <w:t xml:space="preserve">for the Boot </w:t>
        </w:r>
      </w:ins>
      <w:ins w:id="1032" w:author="Thom Nelson" w:date="2019-04-17T11:36:00Z">
        <w:r w:rsidR="00AA7779">
          <w:t xml:space="preserve">Lake and hybrid mapping families, respectively. </w:t>
        </w:r>
      </w:ins>
      <w:r>
        <w:t xml:space="preserve">Sequencing results of the families analyzed for each </w:t>
      </w:r>
      <w:del w:id="1033" w:author="Thom Nelson" w:date="2019-04-18T19:29:00Z">
        <w:r w:rsidDel="00E73CBC">
          <w:delText xml:space="preserve">of the three genetics </w:delText>
        </w:r>
      </w:del>
      <w:r>
        <w:t>map</w:t>
      </w:r>
      <w:del w:id="1034" w:author="Thom Nelson" w:date="2019-04-18T19:29:00Z">
        <w:r w:rsidDel="00E73CBC">
          <w:delText>s</w:delText>
        </w:r>
      </w:del>
      <w:r>
        <w:t xml:space="preserve"> are summarized in </w:t>
      </w:r>
      <w:r w:rsidRPr="00572F4A">
        <w:rPr>
          <w:highlight w:val="yellow"/>
          <w:rPrChange w:id="1035" w:author="Bill Cresko" w:date="2019-03-25T15:49:00Z">
            <w:rPr/>
          </w:rPrChange>
        </w:rPr>
        <w:t xml:space="preserve">Table </w:t>
      </w:r>
      <w:ins w:id="1036" w:author="Thom Nelson" w:date="2019-04-18T19:29:00Z">
        <w:r w:rsidR="00E73CBC">
          <w:rPr>
            <w:highlight w:val="yellow"/>
          </w:rPr>
          <w:t>S1</w:t>
        </w:r>
      </w:ins>
      <w:del w:id="1037" w:author="Thom Nelson" w:date="2019-04-18T19:29:00Z">
        <w:r w:rsidRPr="00572F4A" w:rsidDel="00E73CBC">
          <w:rPr>
            <w:highlight w:val="yellow"/>
            <w:rPrChange w:id="1038" w:author="Bill Cresko" w:date="2019-03-25T15:49:00Z">
              <w:rPr/>
            </w:rPrChange>
          </w:rPr>
          <w:delText>I</w:delText>
        </w:r>
      </w:del>
      <w:r>
        <w:t>.</w:t>
      </w:r>
    </w:p>
    <w:p w14:paraId="3CCB5614" w14:textId="16EE8FED" w:rsidR="00C63E93" w:rsidDel="00D2573A" w:rsidRDefault="000F4345">
      <w:pPr>
        <w:pStyle w:val="Body"/>
        <w:rPr>
          <w:del w:id="1039" w:author="Thom Nelson" w:date="2019-04-18T19:28:00Z"/>
          <w:noProof/>
        </w:rPr>
      </w:pPr>
      <w:del w:id="1040" w:author="Thom Nelson" w:date="2019-04-18T19:28:00Z">
        <w:r w:rsidDel="00D2573A">
          <w:tab/>
        </w:r>
      </w:del>
      <w:del w:id="1041" w:author="Thom Nelson" w:date="2019-04-16T16:03:00Z">
        <w:r w:rsidDel="00022EC9">
          <w:delText xml:space="preserve">All </w:delText>
        </w:r>
      </w:del>
      <w:del w:id="1042" w:author="Thom Nelson" w:date="2019-04-18T19:28:00Z">
        <w:r w:rsidDel="00D2573A">
          <w:delText>mapping crosses resulted in over 6000 segregating RAD markers distributed across all 21 stickleback chromosomes (</w:delText>
        </w:r>
        <w:r w:rsidRPr="00DC00D3" w:rsidDel="00D2573A">
          <w:rPr>
            <w:highlight w:val="yellow"/>
            <w:rPrChange w:id="1043" w:author="Bill Cresko" w:date="2019-03-25T15:51:00Z">
              <w:rPr/>
            </w:rPrChange>
          </w:rPr>
          <w:delText>Table II, Figure 2, Suppl. Figure S2</w:delText>
        </w:r>
        <w:r w:rsidDel="00D2573A">
          <w:delText xml:space="preserve">). The Boot Lake female, mapped </w:delText>
        </w:r>
      </w:del>
    </w:p>
    <w:p w14:paraId="25AF3625" w14:textId="1430BB66" w:rsidR="00C63E93" w:rsidDel="00022EC9" w:rsidRDefault="000F4345">
      <w:pPr>
        <w:pStyle w:val="Body"/>
        <w:rPr>
          <w:del w:id="1044" w:author="Thom Nelson" w:date="2019-04-16T16:04:00Z"/>
        </w:rPr>
      </w:pPr>
      <w:del w:id="1045" w:author="Thom Nelson" w:date="2019-04-18T19:28:00Z">
        <w:r w:rsidDel="00D2573A">
          <w:delText xml:space="preserve">using </w:delText>
        </w:r>
      </w:del>
      <w:del w:id="1046" w:author="Thom Nelson" w:date="2019-04-16T16:03:00Z">
        <w:r w:rsidDel="00022EC9">
          <w:delText xml:space="preserve">the largest family of </w:delText>
        </w:r>
      </w:del>
      <w:del w:id="1047" w:author="Thom Nelson" w:date="2019-04-18T19:28:00Z">
        <w:r w:rsidDel="00D2573A">
          <w:delText xml:space="preserve">189 progeny, had </w:delText>
        </w:r>
      </w:del>
      <w:del w:id="1048" w:author="Thom Nelson" w:date="2019-04-16T16:03:00Z">
        <w:r w:rsidDel="00022EC9">
          <w:delText xml:space="preserve">the longest </w:delText>
        </w:r>
      </w:del>
      <w:del w:id="1049" w:author="Thom Nelson" w:date="2019-04-16T16:04:00Z">
        <w:r w:rsidDel="00022EC9">
          <w:delText>overall</w:delText>
        </w:r>
      </w:del>
      <w:del w:id="1050" w:author="Thom Nelson" w:date="2019-04-18T19:28:00Z">
        <w:r w:rsidDel="00D2573A">
          <w:delText xml:space="preserve"> map</w:delText>
        </w:r>
      </w:del>
      <w:del w:id="1051" w:author="Thom Nelson" w:date="2019-04-18T19:26:00Z">
        <w:r w:rsidDel="004C1F27">
          <w:delText xml:space="preserve"> </w:delText>
        </w:r>
      </w:del>
      <w:del w:id="1052" w:author="Thom Nelson" w:date="2019-04-18T19:28:00Z">
        <w:r w:rsidDel="00D2573A">
          <w:delText>length of 1694 cM among 6041 segregating markers and a genome-wide average recombination rate o</w:delText>
        </w:r>
      </w:del>
      <w:del w:id="1053" w:author="Thom Nelson" w:date="2019-04-18T19:26:00Z">
        <w:r w:rsidDel="004C1F27">
          <w:delText>f 3</w:delText>
        </w:r>
      </w:del>
      <w:del w:id="1054" w:author="Thom Nelson" w:date="2019-04-18T19:28:00Z">
        <w:r w:rsidDel="00D2573A">
          <w:delText xml:space="preserve">.93 cM/Mb. </w:delText>
        </w:r>
      </w:del>
      <w:del w:id="1055" w:author="Thom Nelson" w:date="2019-04-16T16:04:00Z">
        <w:r w:rsidDel="00022EC9">
          <w:delText xml:space="preserve">The </w:delText>
        </w:r>
      </w:del>
    </w:p>
    <w:p w14:paraId="360914AA" w14:textId="2E12027E" w:rsidR="00CF031C" w:rsidRDefault="000F4345" w:rsidP="00D2573A">
      <w:pPr>
        <w:pStyle w:val="Body"/>
      </w:pPr>
      <w:del w:id="1056" w:author="Thom Nelson" w:date="2019-04-16T16:04:00Z">
        <w:r w:rsidDel="00022EC9">
          <w:delText xml:space="preserve">Rabbit Slough male was mapped using the fewest number of offspring (n = 94) but the largest number of segregating markers (7049). It had the shortest estimated map length of 1047 cM, resulting in an average </w:delText>
        </w:r>
        <w:r w:rsidRPr="00C63E93" w:rsidDel="00022EC9">
          <w:delText>recombination</w:delText>
        </w:r>
        <w:r w:rsidDel="00022EC9">
          <w:delText xml:space="preserve"> rate of 2.43 cM/Mb. </w:delText>
        </w:r>
      </w:del>
      <w:del w:id="1057" w:author="Thom Nelson" w:date="2019-04-18T19:28:00Z">
        <w:r w:rsidDel="00D2573A">
          <w:delText>The F</w:delText>
        </w:r>
        <w:r w:rsidDel="00D2573A">
          <w:rPr>
            <w:vertAlign w:val="subscript"/>
          </w:rPr>
          <w:delText>1</w:delText>
        </w:r>
        <w:r w:rsidDel="00D2573A">
          <w:delText xml:space="preserve"> hybrid genetic map was </w:delText>
        </w:r>
      </w:del>
      <w:del w:id="1058" w:author="Thom Nelson" w:date="2019-04-16T16:05:00Z">
        <w:r w:rsidDel="00022EC9">
          <w:delText>intermediate in length, and also had an intermediate number of</w:delText>
        </w:r>
      </w:del>
      <w:del w:id="1059" w:author="Thom Nelson" w:date="2019-04-18T19:28:00Z">
        <w:r w:rsidDel="00D2573A">
          <w:delText xml:space="preserve"> progeny (102) and</w:delText>
        </w:r>
      </w:del>
      <w:del w:id="1060" w:author="Thom Nelson" w:date="2019-04-18T19:27:00Z">
        <w:r w:rsidDel="004C1F27">
          <w:delText xml:space="preserve"> markers</w:delText>
        </w:r>
      </w:del>
      <w:del w:id="1061" w:author="Thom Nelson" w:date="2019-04-16T16:05:00Z">
        <w:r w:rsidDel="00022EC9">
          <w:delText xml:space="preserve"> (6669) used in mapping</w:delText>
        </w:r>
      </w:del>
      <w:del w:id="1062" w:author="Thom Nelson" w:date="2019-04-18T19:27:00Z">
        <w:r w:rsidDel="004C1F27">
          <w:delText>. The total length of the hybrid map was 1406 cM wit</w:delText>
        </w:r>
        <w:r w:rsidR="004600D0" w:rsidDel="004C1F27">
          <w:delText>h a mean rec</w:delText>
        </w:r>
      </w:del>
      <w:del w:id="1063" w:author="Thom Nelson" w:date="2019-04-18T19:26:00Z">
        <w:r w:rsidR="004600D0" w:rsidDel="004C1F27">
          <w:delText xml:space="preserve">ombination rate of </w:delText>
        </w:r>
        <w:r w:rsidDel="004C1F27">
          <w:delText>3.26 cM/Mb.</w:delText>
        </w:r>
      </w:del>
    </w:p>
    <w:p w14:paraId="355AB959" w14:textId="34758ABE" w:rsidR="00CF031C" w:rsidRDefault="007C7803" w:rsidP="00C63E93">
      <w:pPr>
        <w:pStyle w:val="Body"/>
      </w:pPr>
      <w:r>
        <w:tab/>
      </w:r>
      <w:r w:rsidR="000F4345">
        <w:t xml:space="preserve">Patterns of recombination were generally consistent </w:t>
      </w:r>
      <w:del w:id="1064" w:author="Thom Nelson" w:date="2019-04-16T16:06:00Z">
        <w:r w:rsidR="000F4345" w:rsidDel="00022EC9">
          <w:delText xml:space="preserve">across </w:delText>
        </w:r>
      </w:del>
      <w:ins w:id="1065" w:author="Thom Nelson" w:date="2019-04-16T16:06:00Z">
        <w:r w:rsidR="00022EC9">
          <w:t xml:space="preserve">between </w:t>
        </w:r>
      </w:ins>
      <w:r w:rsidR="000F4345">
        <w:t xml:space="preserve">the </w:t>
      </w:r>
      <w:del w:id="1066" w:author="Thom Nelson" w:date="2019-04-16T16:06:00Z">
        <w:r w:rsidR="000F4345" w:rsidDel="00022EC9">
          <w:delText xml:space="preserve">three </w:delText>
        </w:r>
      </w:del>
      <w:r w:rsidR="000F4345">
        <w:t>genetic maps (</w:t>
      </w:r>
      <w:r w:rsidR="000F4345" w:rsidRPr="00CB6E3A">
        <w:rPr>
          <w:highlight w:val="yellow"/>
        </w:rPr>
        <w:t xml:space="preserve">Figure </w:t>
      </w:r>
      <w:del w:id="1067" w:author="Thom Nelson" w:date="2019-04-16T16:25:00Z">
        <w:r w:rsidR="000F4345" w:rsidRPr="00CB6E3A" w:rsidDel="007756B5">
          <w:rPr>
            <w:highlight w:val="yellow"/>
          </w:rPr>
          <w:delText>2</w:delText>
        </w:r>
      </w:del>
      <w:ins w:id="1068" w:author="Thom Nelson" w:date="2019-04-16T16:25:00Z">
        <w:r w:rsidR="007756B5">
          <w:rPr>
            <w:highlight w:val="yellow"/>
          </w:rPr>
          <w:t>5</w:t>
        </w:r>
      </w:ins>
      <w:r w:rsidR="000F4345" w:rsidRPr="00DC00D3">
        <w:rPr>
          <w:highlight w:val="yellow"/>
          <w:rPrChange w:id="1069" w:author="Bill Cresko" w:date="2019-03-25T15:51:00Z">
            <w:rPr/>
          </w:rPrChange>
        </w:rPr>
        <w:t>, Suppl. Figure S2</w:t>
      </w:r>
      <w:r w:rsidR="000F4345">
        <w:t>). As has been described previously</w:t>
      </w:r>
      <w:r w:rsidR="000F4983">
        <w:t xml:space="preserve"> </w:t>
      </w:r>
      <w:r w:rsidR="00E4566B">
        <w:fldChar w:fldCharType="begin">
          <w:fldData xml:space="preserve">PEVuZE5vdGU+PENpdGU+PEF1dGhvcj5Sb2VzdGk8L0F1dGhvcj48WWVhcj4yMDEzPC9ZZWFyPjxS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==
</w:fldData>
        </w:fldChar>
      </w:r>
      <w:r w:rsidR="00E4566B">
        <w:instrText xml:space="preserve"> ADDIN EN.CITE </w:instrText>
      </w:r>
      <w:r w:rsidR="00E4566B">
        <w:fldChar w:fldCharType="begin">
          <w:fldData xml:space="preserve">PEVuZE5vdGU+PENpdGU+PEF1dGhvcj5Sb2VzdGk8L0F1dGhvcj48WWVhcj4yMDEzPC9ZZWFyPjxS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==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Roesti</w:t>
      </w:r>
      <w:r w:rsidR="00E4566B" w:rsidRPr="00E4566B">
        <w:rPr>
          <w:i/>
          <w:noProof/>
        </w:rPr>
        <w:t xml:space="preserve"> et al.</w:t>
      </w:r>
      <w:r w:rsidR="00E4566B">
        <w:rPr>
          <w:noProof/>
        </w:rPr>
        <w:t xml:space="preserve"> 2013; </w:t>
      </w:r>
      <w:r w:rsidR="00E4566B" w:rsidRPr="00E4566B">
        <w:rPr>
          <w:smallCaps/>
          <w:noProof/>
        </w:rPr>
        <w:t>Glazer</w:t>
      </w:r>
      <w:r w:rsidR="00E4566B" w:rsidRPr="00E4566B">
        <w:rPr>
          <w:i/>
          <w:noProof/>
        </w:rPr>
        <w:t xml:space="preserve"> et al.</w:t>
      </w:r>
      <w:r w:rsidR="00E4566B">
        <w:rPr>
          <w:noProof/>
        </w:rPr>
        <w:t xml:space="preserve"> 2015)</w:t>
      </w:r>
      <w:r w:rsidR="00E4566B">
        <w:fldChar w:fldCharType="end"/>
      </w:r>
      <w:r w:rsidR="000F4345">
        <w:t xml:space="preserve">, recombination </w:t>
      </w:r>
      <w:del w:id="1070" w:author="Thom Nelson" w:date="2019-04-16T16:06:00Z">
        <w:r w:rsidR="000F4345" w:rsidDel="00022EC9">
          <w:delText xml:space="preserve">across </w:delText>
        </w:r>
      </w:del>
      <w:ins w:id="1071" w:author="Thom Nelson" w:date="2019-04-16T16:06:00Z">
        <w:r w:rsidR="00022EC9">
          <w:t xml:space="preserve">on </w:t>
        </w:r>
      </w:ins>
      <w:r w:rsidR="000F4345">
        <w:t>the larger metacentric chromosomes</w:t>
      </w:r>
      <w:ins w:id="1072" w:author="Thom Nelson" w:date="2019-04-16T16:08:00Z">
        <w:r w:rsidR="00022EC9">
          <w:t xml:space="preserve"> </w:t>
        </w:r>
      </w:ins>
      <w:del w:id="1073" w:author="Thom Nelson" w:date="2019-04-16T16:08:00Z">
        <w:r w:rsidR="000F4345" w:rsidDel="00022EC9">
          <w:delText xml:space="preserve"> </w:delText>
        </w:r>
      </w:del>
      <w:r w:rsidR="000F4345">
        <w:t>in the stickleback genome</w:t>
      </w:r>
      <w:ins w:id="1074" w:author="Thom Nelson" w:date="2019-04-18T11:27:00Z">
        <w:r w:rsidR="00C70CFA">
          <w:t xml:space="preserve"> </w:t>
        </w:r>
      </w:ins>
      <w:ins w:id="1075" w:author="Thom Nelson" w:date="2019-04-16T16:08:00Z">
        <w:r w:rsidR="00022EC9">
          <w:t>(</w:t>
        </w:r>
        <w:proofErr w:type="spellStart"/>
        <w:r w:rsidR="00022EC9">
          <w:t>e.g</w:t>
        </w:r>
        <w:proofErr w:type="spellEnd"/>
        <w:r w:rsidR="00022EC9">
          <w:t xml:space="preserve"> chromosomes 4 and 7) </w:t>
        </w:r>
      </w:ins>
      <w:r w:rsidR="000F4345">
        <w:t xml:space="preserve"> was biased toward </w:t>
      </w:r>
      <w:del w:id="1076" w:author="Thom Nelson" w:date="2019-04-16T16:09:00Z">
        <w:r w:rsidR="000F4345" w:rsidDel="00022EC9">
          <w:delText xml:space="preserve">the </w:delText>
        </w:r>
      </w:del>
      <w:ins w:id="1077" w:author="Thom Nelson" w:date="2019-04-16T16:09:00Z">
        <w:r w:rsidR="00022EC9">
          <w:t xml:space="preserve">chromosome </w:t>
        </w:r>
      </w:ins>
      <w:r w:rsidR="000F4345">
        <w:t>ends</w:t>
      </w:r>
      <w:del w:id="1078" w:author="Thom Nelson" w:date="2019-04-16T16:09:00Z">
        <w:r w:rsidR="000F4345" w:rsidDel="00022EC9">
          <w:delText xml:space="preserve"> of the chromosomes</w:delText>
        </w:r>
      </w:del>
      <w:r w:rsidR="000F4345">
        <w:t xml:space="preserve">, with </w:t>
      </w:r>
      <w:del w:id="1079" w:author="Thom Nelson" w:date="2019-04-16T16:06:00Z">
        <w:r w:rsidR="000F4345" w:rsidDel="00022EC9">
          <w:delText xml:space="preserve">very </w:delText>
        </w:r>
      </w:del>
      <w:r w:rsidR="000F4345">
        <w:t xml:space="preserve">little recombination occurring across </w:t>
      </w:r>
      <w:ins w:id="1080" w:author="Thom Nelson" w:date="2019-04-16T16:09:00Z">
        <w:r w:rsidR="00022EC9">
          <w:t>central, presumably centromeric, regions</w:t>
        </w:r>
      </w:ins>
      <w:del w:id="1081" w:author="Thom Nelson" w:date="2019-04-16T16:07:00Z">
        <w:r w:rsidR="000F4345" w:rsidDel="00022EC9">
          <w:delText>much of their</w:delText>
        </w:r>
      </w:del>
      <w:del w:id="1082" w:author="Thom Nelson" w:date="2019-04-16T16:09:00Z">
        <w:r w:rsidR="000F4345" w:rsidDel="00022EC9">
          <w:delText xml:space="preserve"> centers</w:delText>
        </w:r>
      </w:del>
      <w:del w:id="1083" w:author="Thom Nelson" w:date="2019-04-16T16:08:00Z">
        <w:r w:rsidR="000F4345" w:rsidDel="00022EC9">
          <w:delText xml:space="preserve"> (e.g chromosomes 4 and 7)</w:delText>
        </w:r>
      </w:del>
      <w:r w:rsidR="000F4345">
        <w:t xml:space="preserve">. Recombination rates across a number of the smaller chromosomes, in contrast, was typically highest </w:t>
      </w:r>
      <w:del w:id="1084" w:author="Thom Nelson" w:date="2019-04-16T16:07:00Z">
        <w:r w:rsidR="000F4345" w:rsidDel="00022EC9">
          <w:delText xml:space="preserve">on </w:delText>
        </w:r>
      </w:del>
      <w:ins w:id="1085" w:author="Thom Nelson" w:date="2019-04-16T16:07:00Z">
        <w:r w:rsidR="00022EC9">
          <w:t xml:space="preserve">toward </w:t>
        </w:r>
      </w:ins>
      <w:r w:rsidR="000F4345">
        <w:t xml:space="preserve">one </w:t>
      </w:r>
      <w:del w:id="1086" w:author="Thom Nelson" w:date="2019-04-16T16:07:00Z">
        <w:r w:rsidR="000F4345" w:rsidDel="00022EC9">
          <w:delText xml:space="preserve">chromosome </w:delText>
        </w:r>
      </w:del>
      <w:r w:rsidR="000F4345">
        <w:t>end</w:t>
      </w:r>
      <w:ins w:id="1087" w:author="Thom Nelson" w:date="2019-04-16T16:10:00Z">
        <w:r w:rsidR="00022EC9">
          <w:t>;</w:t>
        </w:r>
      </w:ins>
      <w:r w:rsidR="000F4345">
        <w:t xml:space="preserve"> </w:t>
      </w:r>
      <w:del w:id="1088" w:author="Thom Nelson" w:date="2019-04-16T16:10:00Z">
        <w:r w:rsidR="000F4345" w:rsidDel="00022EC9">
          <w:delText xml:space="preserve">but </w:delText>
        </w:r>
      </w:del>
      <w:r w:rsidR="000F4345">
        <w:t>this likely also reflects a trend against recombination near the centromere</w:t>
      </w:r>
      <w:ins w:id="1089" w:author="Thom Nelson" w:date="2019-04-16T16:25:00Z">
        <w:r w:rsidR="007756B5">
          <w:t xml:space="preserve"> (Figure 5, chromosome 15)</w:t>
        </w:r>
      </w:ins>
      <w:r w:rsidR="000F4345">
        <w:t xml:space="preserve">. </w:t>
      </w:r>
    </w:p>
    <w:p w14:paraId="3DE2EB02" w14:textId="546287BD" w:rsidR="00CF031C" w:rsidDel="00DF0C75" w:rsidRDefault="000F4345" w:rsidP="00C63E93">
      <w:pPr>
        <w:pStyle w:val="Body"/>
        <w:rPr>
          <w:del w:id="1090" w:author="Thom Nelson" w:date="2019-04-16T16:22:00Z"/>
        </w:rPr>
      </w:pPr>
      <w:r>
        <w:tab/>
        <w:t xml:space="preserve">We </w:t>
      </w:r>
      <w:ins w:id="1091" w:author="Thom Nelson" w:date="2019-04-16T16:18:00Z">
        <w:r w:rsidR="00DB4DBD">
          <w:t xml:space="preserve">also </w:t>
        </w:r>
      </w:ins>
      <w:r>
        <w:t xml:space="preserve">observed important differences </w:t>
      </w:r>
      <w:del w:id="1092" w:author="Thom Nelson" w:date="2019-04-16T16:18:00Z">
        <w:r w:rsidDel="00DB4DBD">
          <w:delText xml:space="preserve">among </w:delText>
        </w:r>
      </w:del>
      <w:ins w:id="1093" w:author="Thom Nelson" w:date="2019-04-16T16:19:00Z">
        <w:r w:rsidR="00DB4DBD">
          <w:t>between</w:t>
        </w:r>
      </w:ins>
      <w:ins w:id="1094" w:author="Thom Nelson" w:date="2019-04-16T16:18:00Z">
        <w:r w:rsidR="00DB4DBD">
          <w:t xml:space="preserve"> </w:t>
        </w:r>
      </w:ins>
      <w:r>
        <w:t>genetic maps. As expected, recombination in the hybrid map was completely suppressed within and immediately surrounding an inversion on chromosome 21</w:t>
      </w:r>
      <w:ins w:id="1095" w:author="Thom Nelson" w:date="2019-04-16T16:14:00Z">
        <w:r w:rsidR="00DB4DBD">
          <w:t xml:space="preserve"> but occurred freely in the </w:t>
        </w:r>
      </w:ins>
      <w:ins w:id="1096" w:author="Thom Nelson" w:date="2019-04-16T16:19:00Z">
        <w:r w:rsidR="00DB4DBD">
          <w:t xml:space="preserve">collinear </w:t>
        </w:r>
      </w:ins>
      <w:ins w:id="1097" w:author="Thom Nelson" w:date="2019-04-16T16:14:00Z">
        <w:r w:rsidR="00DB4DBD">
          <w:t>BT map</w:t>
        </w:r>
      </w:ins>
      <w:r>
        <w:t xml:space="preserve"> (</w:t>
      </w:r>
      <w:r w:rsidRPr="00CB6E3A">
        <w:rPr>
          <w:highlight w:val="yellow"/>
        </w:rPr>
        <w:t xml:space="preserve">Figure </w:t>
      </w:r>
      <w:del w:id="1098" w:author="Thom Nelson" w:date="2019-04-16T16:14:00Z">
        <w:r w:rsidRPr="00CB6E3A" w:rsidDel="00DB4DBD">
          <w:rPr>
            <w:highlight w:val="yellow"/>
          </w:rPr>
          <w:delText>2</w:delText>
        </w:r>
      </w:del>
      <w:ins w:id="1099" w:author="Thom Nelson" w:date="2019-04-16T16:14:00Z">
        <w:r w:rsidR="00DB4DBD">
          <w:rPr>
            <w:highlight w:val="yellow"/>
          </w:rPr>
          <w:t>5</w:t>
        </w:r>
      </w:ins>
      <w:r>
        <w:t xml:space="preserve">). </w:t>
      </w:r>
      <w:del w:id="1100" w:author="Thom Nelson" w:date="2019-04-16T16:14:00Z">
        <w:r w:rsidDel="00DB4DBD">
          <w:delText>In contrast, in the genetic maps made from BT and RS fish separately recombination occurred steadily across this region</w:delText>
        </w:r>
        <w:r w:rsidR="00EE0D95" w:rsidDel="00DB4DBD">
          <w:delText>, as expected because each population was homozygous for opposite orientations of the inversion</w:delText>
        </w:r>
        <w:r w:rsidDel="00DB4DBD">
          <w:delText xml:space="preserve">. </w:delText>
        </w:r>
      </w:del>
      <w:del w:id="1101" w:author="Thom Nelson" w:date="2019-04-16T16:15:00Z">
        <w:r w:rsidDel="00DB4DBD">
          <w:delText xml:space="preserve">The resolution of our RAD-based genetic maps was not sufficiently high to be able to observe any recombination within the </w:delText>
        </w:r>
        <w:r w:rsidR="0045705B" w:rsidDel="00DB4DBD">
          <w:delText xml:space="preserve">smaller </w:delText>
        </w:r>
        <w:r w:rsidDel="00DB4DBD">
          <w:delText>marine-freshwater-diagnostic inversions on chromosomes 1 and 11</w:delText>
        </w:r>
        <w:r w:rsidR="0045705B" w:rsidDel="00DB4DBD">
          <w:delText xml:space="preserve"> (400 kb and 500 kb in length, respectively)</w:delText>
        </w:r>
        <w:r w:rsidDel="00DB4DBD">
          <w:delText>.</w:delText>
        </w:r>
      </w:del>
      <w:ins w:id="1102" w:author="Thom Nelson" w:date="2019-04-16T16:23:00Z">
        <w:r w:rsidR="00DF0C75">
          <w:t>On chromosome 1, the BT map showed the bias toward chromosome ends expected on larger chromosomes but this bias w</w:t>
        </w:r>
      </w:ins>
      <w:ins w:id="1103" w:author="Thom Nelson" w:date="2019-04-16T16:24:00Z">
        <w:r w:rsidR="00DF0C75">
          <w:t>as mostly absent</w:t>
        </w:r>
        <w:r w:rsidR="007756B5">
          <w:t xml:space="preserve"> in the hybrid </w:t>
        </w:r>
        <w:commentRangeStart w:id="1104"/>
        <w:r w:rsidR="007756B5">
          <w:t>map</w:t>
        </w:r>
      </w:ins>
      <w:commentRangeEnd w:id="1104"/>
      <w:ins w:id="1105" w:author="Thom Nelson" w:date="2019-04-16T16:25:00Z">
        <w:r w:rsidR="007756B5">
          <w:rPr>
            <w:rStyle w:val="CommentReference"/>
            <w:rFonts w:ascii="Times New Roman" w:hAnsi="Times New Roman" w:cs="Times New Roman"/>
            <w:color w:val="auto"/>
          </w:rPr>
          <w:commentReference w:id="1104"/>
        </w:r>
      </w:ins>
      <w:ins w:id="1106" w:author="Thom Nelson" w:date="2019-04-16T16:24:00Z">
        <w:r w:rsidR="007756B5">
          <w:t>.</w:t>
        </w:r>
      </w:ins>
      <w:del w:id="1107" w:author="Thom Nelson" w:date="2019-04-16T16:22:00Z">
        <w:r w:rsidDel="00DF0C75">
          <w:delText xml:space="preserve"> </w:delText>
        </w:r>
      </w:del>
      <w:del w:id="1108" w:author="Thom Nelson" w:date="2019-04-16T16:15:00Z">
        <w:r w:rsidDel="00DB4DBD">
          <w:delText>We also found the expected suppression of recombination across the X chromosome (chr</w:delText>
        </w:r>
        <w:r w:rsidR="00E87748" w:rsidDel="00DB4DBD">
          <w:delText>omosome</w:delText>
        </w:r>
        <w:r w:rsidDel="00DB4DBD">
          <w:delText xml:space="preserve"> 19) in the male RS map, with the exception of the pseudoautosomal region that comprises the first ~2.5 Mb of chromosome 19 (</w:delText>
        </w:r>
        <w:r w:rsidRPr="00CB6E3A" w:rsidDel="00DB4DBD">
          <w:rPr>
            <w:highlight w:val="yellow"/>
          </w:rPr>
          <w:delText>Suppl. Figure S2</w:delText>
        </w:r>
        <w:r w:rsidDel="00DB4DBD">
          <w:delText>).</w:delText>
        </w:r>
      </w:del>
    </w:p>
    <w:p w14:paraId="455E8544" w14:textId="6C0020E6" w:rsidR="00CF031C" w:rsidDel="00ED086F" w:rsidRDefault="000F4345">
      <w:pPr>
        <w:pStyle w:val="Body"/>
        <w:rPr>
          <w:del w:id="1109" w:author="Thom Nelson" w:date="2019-04-16T16:13:00Z"/>
        </w:rPr>
      </w:pPr>
      <w:del w:id="1110" w:author="Thom Nelson" w:date="2019-04-16T16:22:00Z">
        <w:r w:rsidDel="00DF0C75">
          <w:tab/>
          <w:delText>Patterns of recombination also varied in unexpected ways, most notably in the hybrid map. As noted above, the hybrid map was intermediate in length compared to the BT and RS maps</w:delText>
        </w:r>
        <w:r w:rsidR="00CA6342" w:rsidDel="00DF0C75">
          <w:delText>,</w:delText>
        </w:r>
        <w:r w:rsidDel="00DF0C75">
          <w:delText xml:space="preserve"> but this pattern rarely held at a finer genomic scale. Across chromosome 4, both the pattern and the total amount of recombination on the hybrid map was nearly identical to the BT map. The pattern of the hybrid and BT maps being similar to one another, and different from RS, was also clearly the case for chromosomes 12 and 14. The opposite was also apparent on different chromosomes, with, for example, recombination in the hybrid on chromosome 15 closely matching the RS map, a</w:delText>
        </w:r>
        <w:r w:rsidR="00695B0B" w:rsidDel="00DF0C75">
          <w:delText>nd both being different from BT.</w:delText>
        </w:r>
      </w:del>
    </w:p>
    <w:p w14:paraId="562B5DDD" w14:textId="05F51ED8" w:rsidR="00CF031C" w:rsidRDefault="000F4345" w:rsidP="00ED086F">
      <w:pPr>
        <w:pStyle w:val="Body"/>
      </w:pPr>
      <w:del w:id="1111" w:author="Thom Nelson" w:date="2019-04-16T16:13:00Z">
        <w:r w:rsidDel="00ED086F">
          <w:tab/>
          <w:delText xml:space="preserve">On some chromosomes, the distribution of crossovers on the hybrid map was qualitatively different from either the BT or RS map. On chromosome 1 in both the BT and RS maps, recombination was biased toward the ends of the chromosomes as it is along the other large </w:delText>
        </w:r>
        <w:r w:rsidR="00B44164" w:rsidDel="00ED086F">
          <w:rPr>
            <w:noProof/>
          </w:rPr>
          <mc:AlternateContent>
            <mc:Choice Requires="wpg">
              <w:drawing>
                <wp:anchor distT="0" distB="0" distL="114300" distR="114300" simplePos="0" relativeHeight="251670528" behindDoc="0" locked="0" layoutInCell="1" allowOverlap="1" wp14:anchorId="1BEB75C7" wp14:editId="334545BC">
                  <wp:simplePos x="0" y="0"/>
                  <wp:positionH relativeFrom="column">
                    <wp:posOffset>-106045</wp:posOffset>
                  </wp:positionH>
                  <wp:positionV relativeFrom="paragraph">
                    <wp:posOffset>550</wp:posOffset>
                  </wp:positionV>
                  <wp:extent cx="5943600" cy="3339583"/>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943600" cy="3339583"/>
                            <a:chOff x="0" y="0"/>
                            <a:chExt cx="5943600" cy="3339583"/>
                          </a:xfrm>
                        </wpg:grpSpPr>
                        <wps:wsp>
                          <wps:cNvPr id="1073741841" name="Shape 1073741841"/>
                          <wps:cNvSpPr txBox="1"/>
                          <wps:spPr>
                            <a:xfrm>
                              <a:off x="0" y="2402958"/>
                              <a:ext cx="5943600" cy="936625"/>
                            </a:xfrm>
                            <a:prstGeom prst="rect">
                              <a:avLst/>
                            </a:prstGeom>
                            <a:noFill/>
                            <a:ln w="12700" cap="flat">
                              <a:noFill/>
                              <a:miter lim="400000"/>
                            </a:ln>
                            <a:effectLst/>
                          </wps:spPr>
                          <wps:txbx>
                            <w:txbxContent>
                              <w:p w14:paraId="42D5CED0" w14:textId="77777777" w:rsidR="006B372A" w:rsidRPr="00695B0B" w:rsidRDefault="006B372A" w:rsidP="00695B0B">
                                <w:pPr>
                                  <w:pStyle w:val="Body"/>
                                  <w:spacing w:line="240" w:lineRule="auto"/>
                                  <w:rPr>
                                    <w:rFonts w:ascii="Times New Roman" w:hAnsi="Times New Roman" w:cs="Times New Roman"/>
                                  </w:rPr>
                                </w:pPr>
                                <w:r w:rsidRPr="00695B0B">
                                  <w:rPr>
                                    <w:rFonts w:ascii="Times New Roman" w:hAnsi="Times New Roman" w:cs="Times New Roman"/>
                                    <w:b/>
                                    <w:bCs/>
                                  </w:rPr>
                                  <w:t>Figure 3. Genetic divergence comprises a smaller proportion of the genetic map than the physical map.</w:t>
                                </w:r>
                                <w:r w:rsidRPr="00695B0B">
                                  <w:rPr>
                                    <w:rFonts w:ascii="Times New Roman" w:hAnsi="Times New Roman" w:cs="Times New Roman"/>
                                  </w:rPr>
                                  <w:t xml:space="preserve"> Each line represents the proportion of the overall map length (Mb or cM) taken up by windows of genetic divergence (F</w:t>
                                </w:r>
                                <w:r w:rsidRPr="00695B0B">
                                  <w:rPr>
                                    <w:rFonts w:ascii="Times New Roman" w:hAnsi="Times New Roman" w:cs="Times New Roman"/>
                                    <w:vertAlign w:val="subscript"/>
                                  </w:rPr>
                                  <w:t>ST</w:t>
                                </w:r>
                                <w:r w:rsidRPr="00695B0B">
                                  <w:rPr>
                                    <w:rFonts w:ascii="Times New Roman" w:hAnsi="Times New Roman" w:cs="Times New Roman"/>
                                  </w:rPr>
                                  <w:t xml:space="preserve"> or d</w:t>
                                </w:r>
                                <w:r w:rsidRPr="00695B0B">
                                  <w:rPr>
                                    <w:rFonts w:ascii="Times New Roman" w:hAnsi="Times New Roman" w:cs="Times New Roman"/>
                                    <w:vertAlign w:val="subscript"/>
                                  </w:rPr>
                                  <w:t>XY</w:t>
                                </w:r>
                                <w:r w:rsidRPr="00695B0B">
                                  <w:rPr>
                                    <w:rFonts w:ascii="Times New Roman" w:hAnsi="Times New Roman" w:cs="Times New Roman"/>
                                  </w:rPr>
                                  <w:t>) greater than or equal to a given value. Black: physical map (reference genome), red: RS genetic map, blue: BT genetic map, purple: F</w:t>
                                </w:r>
                                <w:r w:rsidRPr="00695B0B">
                                  <w:rPr>
                                    <w:rFonts w:ascii="Times New Roman" w:hAnsi="Times New Roman" w:cs="Times New Roman"/>
                                    <w:vertAlign w:val="subscript"/>
                                  </w:rPr>
                                  <w:t>1</w:t>
                                </w:r>
                                <w:r w:rsidRPr="00695B0B">
                                  <w:rPr>
                                    <w:rFonts w:ascii="Times New Roman" w:hAnsi="Times New Roman" w:cs="Times New Roman"/>
                                  </w:rPr>
                                  <w:t xml:space="preserve"> hybrid genetic map.</w:t>
                                </w:r>
                              </w:p>
                            </w:txbxContent>
                          </wps:txbx>
                          <wps:bodyPr wrap="square" lIns="50800" tIns="50800" rIns="50800" bIns="50800" numCol="1" anchor="t">
                            <a:noAutofit/>
                          </wps:bodyPr>
                        </wps:wsp>
                        <pic:pic xmlns:pic="http://schemas.openxmlformats.org/drawingml/2006/picture">
                          <pic:nvPicPr>
                            <pic:cNvPr id="13" name="Picture 13" descr="../3.figures/1.numbered/Fig4_cutoffs.pdf"/>
                            <pic:cNvPicPr>
                              <a:picLocks noChangeAspect="1"/>
                            </pic:cNvPicPr>
                          </pic:nvPicPr>
                          <pic:blipFill rotWithShape="1">
                            <a:blip r:embed="rId14">
                              <a:extLst>
                                <a:ext uri="{28A0092B-C50C-407E-A947-70E740481C1C}">
                                  <a14:useLocalDpi xmlns:a14="http://schemas.microsoft.com/office/drawing/2010/main" val="0"/>
                                </a:ext>
                              </a:extLst>
                            </a:blip>
                            <a:srcRect b="66310"/>
                            <a:stretch/>
                          </pic:blipFill>
                          <pic:spPr bwMode="auto">
                            <a:xfrm>
                              <a:off x="0" y="0"/>
                              <a:ext cx="5943600" cy="2400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BEB75C7" id="Group 15" o:spid="_x0000_s1026" style="position:absolute;left:0;text-align:left;margin-left:-8.35pt;margin-top:.05pt;width:468pt;height:262.95pt;z-index:251670528" coordsize="59436,3339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">
                  <v:shapetype id="_x0000_t202" coordsize="21600,21600" o:spt="202" path="m,l,21600r21600,l21600,xe">
                    <v:stroke joinstyle="miter"/>
                    <v:path gradientshapeok="t" o:connecttype="rect"/>
                  </v:shapetype>
                  <v:shape id="Shape 1073741841" o:spid="_x0000_s1027" type="#_x0000_t202" style="position:absolute;top:24029;width:59436;height:9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" filled="f" stroked="f" strokeweight="1pt">
                    <v:stroke miterlimit="4"/>
                    <v:textbox inset="4pt,4pt,4pt,4pt">
                      <w:txbxContent>
                        <w:p w14:paraId="42D5CED0" w14:textId="77777777" w:rsidR="006B372A" w:rsidRPr="00695B0B" w:rsidRDefault="006B372A" w:rsidP="00695B0B">
                          <w:pPr>
                            <w:pStyle w:val="Body"/>
                            <w:spacing w:line="240" w:lineRule="auto"/>
                            <w:rPr>
                              <w:rFonts w:ascii="Times New Roman" w:hAnsi="Times New Roman" w:cs="Times New Roman"/>
                            </w:rPr>
                          </w:pPr>
                          <w:r w:rsidRPr="00695B0B">
                            <w:rPr>
                              <w:rFonts w:ascii="Times New Roman" w:hAnsi="Times New Roman" w:cs="Times New Roman"/>
                              <w:b/>
                              <w:bCs/>
                            </w:rPr>
                            <w:t>Figure 3. Genetic divergence comprises a smaller proportion of the genetic map than the physical map.</w:t>
                          </w:r>
                          <w:r w:rsidRPr="00695B0B">
                            <w:rPr>
                              <w:rFonts w:ascii="Times New Roman" w:hAnsi="Times New Roman" w:cs="Times New Roman"/>
                            </w:rPr>
                            <w:t xml:space="preserve"> Each line represents the proportion of the overall map length (Mb or cM) taken up by windows of genetic divergence (F</w:t>
                          </w:r>
                          <w:r w:rsidRPr="00695B0B">
                            <w:rPr>
                              <w:rFonts w:ascii="Times New Roman" w:hAnsi="Times New Roman" w:cs="Times New Roman"/>
                              <w:vertAlign w:val="subscript"/>
                            </w:rPr>
                            <w:t>ST</w:t>
                          </w:r>
                          <w:r w:rsidRPr="00695B0B">
                            <w:rPr>
                              <w:rFonts w:ascii="Times New Roman" w:hAnsi="Times New Roman" w:cs="Times New Roman"/>
                            </w:rPr>
                            <w:t xml:space="preserve"> or d</w:t>
                          </w:r>
                          <w:r w:rsidRPr="00695B0B">
                            <w:rPr>
                              <w:rFonts w:ascii="Times New Roman" w:hAnsi="Times New Roman" w:cs="Times New Roman"/>
                              <w:vertAlign w:val="subscript"/>
                            </w:rPr>
                            <w:t>XY</w:t>
                          </w:r>
                          <w:r w:rsidRPr="00695B0B">
                            <w:rPr>
                              <w:rFonts w:ascii="Times New Roman" w:hAnsi="Times New Roman" w:cs="Times New Roman"/>
                            </w:rPr>
                            <w:t>) greater than or equal to a given value. Black: physical map (reference genome), red: RS genetic map, blue: BT genetic map, purple: F</w:t>
                          </w:r>
                          <w:r w:rsidRPr="00695B0B">
                            <w:rPr>
                              <w:rFonts w:ascii="Times New Roman" w:hAnsi="Times New Roman" w:cs="Times New Roman"/>
                              <w:vertAlign w:val="subscript"/>
                            </w:rPr>
                            <w:t>1</w:t>
                          </w:r>
                          <w:r w:rsidRPr="00695B0B">
                            <w:rPr>
                              <w:rFonts w:ascii="Times New Roman" w:hAnsi="Times New Roman" w:cs="Times New Roman"/>
                            </w:rPr>
                            <w:t xml:space="preserve"> hybrid genetic map.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alt="../3.figures/1.numbered/Fig4_cutoffs.pdf" style="position:absolute;width:59436;height:240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">
                    <v:imagedata r:id="rId15" o:title="Fig4_cutoffs" cropbottom="43457f"/>
                  </v:shape>
                  <w10:wrap type="topAndBottom"/>
                </v:group>
              </w:pict>
            </mc:Fallback>
          </mc:AlternateContent>
        </w:r>
        <w:r w:rsidDel="00ED086F">
          <w:delText xml:space="preserve">chromosomes. However, recombination rates </w:delText>
        </w:r>
        <w:r w:rsidR="00CA6342" w:rsidDel="00ED086F">
          <w:delText>remained fairly</w:delText>
        </w:r>
        <w:r w:rsidDel="00ED086F">
          <w:delText xml:space="preserve"> constant across the entire chromosome in the hybrid map, with the result that this linkage group in the hybrid map was nearly equal in length to the BT linkage group. This is despite very high local recombination rates toward both ends of the BT map. Similar</w:delText>
        </w:r>
        <w:r w:rsidR="00111C6C" w:rsidDel="00ED086F">
          <w:delText xml:space="preserve"> patterns</w:delText>
        </w:r>
        <w:r w:rsidDel="00ED086F">
          <w:delText>, though more subtle, were also evident on chromosomes 9 and 21</w:delText>
        </w:r>
        <w:r w:rsidR="00B3532A" w:rsidDel="00ED086F">
          <w:delText xml:space="preserve"> (</w:delText>
        </w:r>
        <w:r w:rsidR="00B3532A" w:rsidRPr="00CB6E3A" w:rsidDel="00ED086F">
          <w:rPr>
            <w:highlight w:val="yellow"/>
          </w:rPr>
          <w:delText>Suppl. Figure S2</w:delText>
        </w:r>
        <w:r w:rsidR="00B3532A" w:rsidDel="00ED086F">
          <w:delText>)</w:delText>
        </w:r>
        <w:r w:rsidDel="00ED086F">
          <w:delText>.</w:delText>
        </w:r>
      </w:del>
    </w:p>
    <w:p w14:paraId="58BCD128" w14:textId="3E868817" w:rsidR="00CF031C" w:rsidRDefault="000F4345">
      <w:pPr>
        <w:pStyle w:val="Heading2"/>
      </w:pPr>
      <w:del w:id="1112" w:author="Thom Nelson" w:date="2019-03-26T09:43:00Z">
        <w:r w:rsidDel="00C145E8">
          <w:delText>Genomic regions of highest divergence represent a small fraction of the genetic map</w:delText>
        </w:r>
      </w:del>
      <w:ins w:id="1113" w:author="Thom Nelson" w:date="2019-03-26T09:43:00Z">
        <w:r w:rsidR="00C145E8">
          <w:t xml:space="preserve">Much of the genome is tightly linked to loci under divergent </w:t>
        </w:r>
        <w:commentRangeStart w:id="1114"/>
        <w:r w:rsidR="00C145E8">
          <w:t>selection</w:t>
        </w:r>
      </w:ins>
      <w:commentRangeEnd w:id="1114"/>
      <w:ins w:id="1115" w:author="Thom Nelson" w:date="2019-04-03T22:03:00Z">
        <w:r w:rsidR="009170BF">
          <w:rPr>
            <w:rStyle w:val="CommentReference"/>
            <w:rFonts w:ascii="Times New Roman" w:hAnsi="Times New Roman" w:cs="Times New Roman"/>
            <w:i w:val="0"/>
            <w:iCs w:val="0"/>
            <w:color w:val="auto"/>
          </w:rPr>
          <w:commentReference w:id="1114"/>
        </w:r>
      </w:ins>
    </w:p>
    <w:p w14:paraId="4259539A" w14:textId="6D7B5FCB" w:rsidR="00CF031C" w:rsidRDefault="000F4345" w:rsidP="00A2075C">
      <w:pPr>
        <w:pStyle w:val="Body"/>
        <w:rPr>
          <w:ins w:id="1116" w:author="Thom Nelson" w:date="2019-04-18T11:47:00Z"/>
          <w:noProof/>
        </w:rPr>
      </w:pPr>
      <w:r>
        <w:tab/>
        <w:t xml:space="preserve">Genomic regions of </w:t>
      </w:r>
      <w:del w:id="1117" w:author="Thom Nelson" w:date="2019-04-18T13:17:00Z">
        <w:r w:rsidDel="0070308A">
          <w:delText>highest divergence</w:delText>
        </w:r>
      </w:del>
      <w:ins w:id="1118" w:author="Thom Nelson" w:date="2019-04-18T13:17:00Z">
        <w:r w:rsidR="0070308A">
          <w:t>greatest differentiation</w:t>
        </w:r>
      </w:ins>
      <w:r>
        <w:t xml:space="preserve"> </w:t>
      </w:r>
      <w:proofErr w:type="gramStart"/>
      <w:r>
        <w:t>were</w:t>
      </w:r>
      <w:proofErr w:type="gramEnd"/>
      <w:r>
        <w:t xml:space="preserve"> compressed into proportionally smaller regions of the genetic maps (</w:t>
      </w:r>
      <w:r w:rsidRPr="00B64191">
        <w:rPr>
          <w:highlight w:val="yellow"/>
          <w:rPrChange w:id="1119" w:author="Bill Cresko" w:date="2019-03-25T15:52:00Z">
            <w:rPr/>
          </w:rPrChange>
        </w:rPr>
        <w:t xml:space="preserve">Figure </w:t>
      </w:r>
      <w:ins w:id="1120" w:author="Thom Nelson" w:date="2019-04-17T13:32:00Z">
        <w:r w:rsidR="007E0491">
          <w:rPr>
            <w:highlight w:val="yellow"/>
          </w:rPr>
          <w:t>6</w:t>
        </w:r>
      </w:ins>
      <w:del w:id="1121" w:author="Thom Nelson" w:date="2019-04-17T13:32:00Z">
        <w:r w:rsidRPr="00B64191" w:rsidDel="007E0491">
          <w:rPr>
            <w:highlight w:val="yellow"/>
            <w:rPrChange w:id="1122" w:author="Bill Cresko" w:date="2019-03-25T15:52:00Z">
              <w:rPr/>
            </w:rPrChange>
          </w:rPr>
          <w:delText>3</w:delText>
        </w:r>
      </w:del>
      <w:r>
        <w:t xml:space="preserve">). </w:t>
      </w:r>
      <w:del w:id="1123" w:author="Thom Nelson" w:date="2019-04-17T13:31:00Z">
        <w:r w:rsidDel="007E0491">
          <w:delText>For instance, s</w:delText>
        </w:r>
      </w:del>
      <w:ins w:id="1124" w:author="Thom Nelson" w:date="2019-04-17T13:31:00Z">
        <w:r w:rsidR="007E0491">
          <w:t>S</w:t>
        </w:r>
      </w:ins>
      <w:r>
        <w:t xml:space="preserve">ome of the largest regions of </w:t>
      </w:r>
      <w:del w:id="1125" w:author="Thom Nelson" w:date="2019-04-18T13:17:00Z">
        <w:r w:rsidDel="0070308A">
          <w:delText xml:space="preserve">divergence </w:delText>
        </w:r>
      </w:del>
      <w:ins w:id="1126" w:author="Thom Nelson" w:date="2019-04-18T13:17:00Z">
        <w:r w:rsidR="0070308A">
          <w:t xml:space="preserve">differentiation </w:t>
        </w:r>
      </w:ins>
      <w:r>
        <w:t xml:space="preserve">we observed — including those surrounding </w:t>
      </w:r>
      <w:r>
        <w:rPr>
          <w:rFonts w:ascii="Helvetica Neue" w:hAnsi="Helvetica Neue"/>
          <w:i/>
          <w:iCs/>
        </w:rPr>
        <w:t>eda</w:t>
      </w:r>
      <w:r>
        <w:t>, the major effect locus for lateral plate number</w:t>
      </w:r>
      <w:r w:rsidR="00284912">
        <w:rPr>
          <w:lang w:val="it-IT"/>
        </w:rPr>
        <w:t xml:space="preserve"> </w:t>
      </w:r>
      <w:r w:rsidR="00E4566B">
        <w:fldChar w:fldCharType="begin">
          <w:fldData xml:space="preserve">PEVuZE5vdGU+PENpdGU+PEF1dGhvcj5Db2xvc2ltbzwvQXV0aG9yPjxZZWFyPjIwMDU8L1llYXI+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</w:fldData>
        </w:fldChar>
      </w:r>
      <w:r w:rsidR="00E4566B">
        <w:instrText xml:space="preserve"> ADDIN EN.CITE </w:instrText>
      </w:r>
      <w:r w:rsidR="00E4566B">
        <w:fldChar w:fldCharType="begin">
          <w:fldData xml:space="preserve">PEVuZE5vdGU+PENpdGU+PEF1dGhvcj5Db2xvc2ltbzwvQXV0aG9yPjxZZWFyPjIwMDU8L1llYXI+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Colosimo</w:t>
      </w:r>
      <w:r w:rsidR="00E4566B" w:rsidRPr="00E4566B">
        <w:rPr>
          <w:i/>
          <w:noProof/>
        </w:rPr>
        <w:t xml:space="preserve"> et al.</w:t>
      </w:r>
      <w:r w:rsidR="00E4566B">
        <w:rPr>
          <w:noProof/>
        </w:rPr>
        <w:t xml:space="preserve"> 2005)</w:t>
      </w:r>
      <w:r w:rsidR="00E4566B">
        <w:fldChar w:fldCharType="end"/>
      </w:r>
      <w:r>
        <w:t>, and the chromosome 21 inversion — had average F</w:t>
      </w:r>
      <w:r>
        <w:rPr>
          <w:vertAlign w:val="subscript"/>
        </w:rPr>
        <w:t>ST</w:t>
      </w:r>
      <w:r>
        <w:t xml:space="preserve"> values in excess of 0.4</w:t>
      </w:r>
      <w:del w:id="1127" w:author="Thom Nelson" w:date="2019-04-17T13:32:00Z">
        <w:r w:rsidDel="007E0491">
          <w:delText xml:space="preserve"> (</w:delText>
        </w:r>
        <w:r w:rsidRPr="00B64191" w:rsidDel="007E0491">
          <w:rPr>
            <w:highlight w:val="yellow"/>
            <w:rPrChange w:id="1128" w:author="Bill Cresko" w:date="2019-03-25T15:52:00Z">
              <w:rPr/>
            </w:rPrChange>
          </w:rPr>
          <w:delText>Figure 4</w:delText>
        </w:r>
        <w:r w:rsidDel="007E0491">
          <w:delText>)</w:delText>
        </w:r>
      </w:del>
      <w:r>
        <w:t xml:space="preserve">. Regions above this threshold spanned 8.1% of the physical genome (35.3 Mb) but only </w:t>
      </w:r>
      <w:ins w:id="1129" w:author="Thom Nelson" w:date="2019-04-17T13:38:00Z">
        <w:r w:rsidR="007E0491">
          <w:t xml:space="preserve">3.7% of the BT genetic map and </w:t>
        </w:r>
      </w:ins>
      <w:r>
        <w:t>3.3% of the F</w:t>
      </w:r>
      <w:r>
        <w:rPr>
          <w:vertAlign w:val="subscript"/>
        </w:rPr>
        <w:t>1</w:t>
      </w:r>
      <w:r>
        <w:t xml:space="preserve"> hybrid genetic map (</w:t>
      </w:r>
      <w:del w:id="1130" w:author="Thom Nelson" w:date="2019-04-18T11:30:00Z">
        <w:r w:rsidDel="00A2075C">
          <w:delText>10 cM</w:delText>
        </w:r>
      </w:del>
      <w:ins w:id="1131" w:author="Thom Nelson" w:date="2019-04-17T13:33:00Z">
        <w:r w:rsidR="007E0491" w:rsidRPr="007E0491">
          <w:rPr>
            <w:b/>
            <w:rPrChange w:id="1132" w:author="Thom Nelson" w:date="2019-04-17T13:33:00Z">
              <w:rPr/>
            </w:rPrChange>
          </w:rPr>
          <w:t>Figure SX</w:t>
        </w:r>
      </w:ins>
      <w:r>
        <w:t>).</w:t>
      </w:r>
      <w:ins w:id="1133" w:author="Thom Nelson" w:date="2019-04-18T11:35:00Z">
        <w:r w:rsidR="00A2075C">
          <w:t xml:space="preserve"> On chromosome 4, </w:t>
        </w:r>
      </w:ins>
      <w:ins w:id="1134" w:author="Thom Nelson" w:date="2019-04-18T11:36:00Z">
        <w:r w:rsidR="00A2075C">
          <w:t xml:space="preserve">the large central regions of </w:t>
        </w:r>
      </w:ins>
      <w:ins w:id="1135" w:author="Thom Nelson" w:date="2019-04-18T13:17:00Z">
        <w:r w:rsidR="0070308A">
          <w:t>differentiation</w:t>
        </w:r>
      </w:ins>
      <w:ins w:id="1136" w:author="Thom Nelson" w:date="2019-04-18T11:36:00Z">
        <w:r w:rsidR="00A2075C">
          <w:t xml:space="preserve"> </w:t>
        </w:r>
      </w:ins>
      <w:ins w:id="1137" w:author="Thom Nelson" w:date="2019-04-18T11:37:00Z">
        <w:r w:rsidR="00A2075C">
          <w:t xml:space="preserve">are similarly compressed on both genetic </w:t>
        </w:r>
        <w:proofErr w:type="gramStart"/>
        <w:r w:rsidR="00A2075C">
          <w:t>maps</w:t>
        </w:r>
        <w:proofErr w:type="gramEnd"/>
        <w:r w:rsidR="00A2075C">
          <w:t xml:space="preserve"> but this was not always the case. </w:t>
        </w:r>
      </w:ins>
      <w:r>
        <w:t xml:space="preserve"> Chromosomal inversions specifically suppress recombination in </w:t>
      </w:r>
      <w:del w:id="1138" w:author="Thom Nelson" w:date="2019-04-18T11:38:00Z">
        <w:r w:rsidDel="00742B06">
          <w:delText xml:space="preserve">hybrids </w:delText>
        </w:r>
      </w:del>
      <w:proofErr w:type="spellStart"/>
      <w:ins w:id="1139" w:author="Thom Nelson" w:date="2019-04-18T11:38:00Z">
        <w:r w:rsidR="00742B06">
          <w:t>heterok</w:t>
        </w:r>
      </w:ins>
      <w:ins w:id="1140" w:author="Thom Nelson" w:date="2019-04-18T11:39:00Z">
        <w:r w:rsidR="00742B06">
          <w:t>aryotypes</w:t>
        </w:r>
      </w:ins>
      <w:proofErr w:type="spellEnd"/>
      <w:ins w:id="1141" w:author="Thom Nelson" w:date="2019-04-18T11:40:00Z">
        <w:r w:rsidR="00742B06">
          <w:t>.</w:t>
        </w:r>
      </w:ins>
      <w:ins w:id="1142" w:author="Thom Nelson" w:date="2019-04-18T11:38:00Z">
        <w:r w:rsidR="00742B06">
          <w:t xml:space="preserve"> </w:t>
        </w:r>
      </w:ins>
      <w:del w:id="1143" w:author="Thom Nelson" w:date="2019-04-18T11:40:00Z">
        <w:r w:rsidDel="00742B06">
          <w:delText>and, o</w:delText>
        </w:r>
      </w:del>
      <w:ins w:id="1144" w:author="Thom Nelson" w:date="2019-04-18T11:40:00Z">
        <w:r w:rsidR="00742B06">
          <w:t>O</w:t>
        </w:r>
      </w:ins>
      <w:r>
        <w:t xml:space="preserve">n </w:t>
      </w:r>
      <w:commentRangeStart w:id="1145"/>
      <w:r>
        <w:t xml:space="preserve">chromosome 21, </w:t>
      </w:r>
      <w:ins w:id="1146" w:author="Thom Nelson" w:date="2019-04-18T11:40:00Z">
        <w:r w:rsidR="00742B06">
          <w:t xml:space="preserve">recombination was suppressed – and </w:t>
        </w:r>
      </w:ins>
      <w:r>
        <w:t xml:space="preserve">genomic </w:t>
      </w:r>
      <w:del w:id="1147" w:author="Thom Nelson" w:date="2019-04-18T13:18:00Z">
        <w:r w:rsidDel="0070308A">
          <w:delText xml:space="preserve">divergence </w:delText>
        </w:r>
      </w:del>
      <w:ins w:id="1148" w:author="Thom Nelson" w:date="2019-04-18T13:18:00Z">
        <w:r w:rsidR="0070308A">
          <w:t xml:space="preserve">differentiation </w:t>
        </w:r>
      </w:ins>
      <w:del w:id="1149" w:author="Thom Nelson" w:date="2019-04-18T11:40:00Z">
        <w:r w:rsidDel="00742B06">
          <w:delText xml:space="preserve">was only </w:delText>
        </w:r>
      </w:del>
      <w:r>
        <w:t xml:space="preserve">compressed </w:t>
      </w:r>
      <w:del w:id="1150" w:author="Thom Nelson" w:date="2019-04-18T11:40:00Z">
        <w:r w:rsidDel="00742B06">
          <w:delText xml:space="preserve">on </w:delText>
        </w:r>
      </w:del>
      <w:ins w:id="1151" w:author="Thom Nelson" w:date="2019-04-18T11:40:00Z">
        <w:r w:rsidR="00742B06">
          <w:t xml:space="preserve">– only on </w:t>
        </w:r>
      </w:ins>
      <w:r>
        <w:t xml:space="preserve">the hybrid map </w:t>
      </w:r>
      <w:commentRangeEnd w:id="1145"/>
      <w:r w:rsidR="009170BF">
        <w:rPr>
          <w:rStyle w:val="CommentReference"/>
          <w:rFonts w:ascii="Times New Roman" w:hAnsi="Times New Roman" w:cs="Times New Roman"/>
          <w:color w:val="auto"/>
        </w:rPr>
        <w:commentReference w:id="1145"/>
      </w:r>
      <w:r>
        <w:t>(</w:t>
      </w:r>
      <w:r w:rsidRPr="00A2075C">
        <w:rPr>
          <w:b/>
          <w:highlight w:val="yellow"/>
          <w:rPrChange w:id="1152" w:author="Thom Nelson" w:date="2019-04-18T11:34:00Z">
            <w:rPr/>
          </w:rPrChange>
        </w:rPr>
        <w:t xml:space="preserve">Figure </w:t>
      </w:r>
      <w:del w:id="1153" w:author="Thom Nelson" w:date="2019-04-18T11:34:00Z">
        <w:r w:rsidRPr="00A2075C" w:rsidDel="00A2075C">
          <w:rPr>
            <w:b/>
            <w:highlight w:val="yellow"/>
            <w:rPrChange w:id="1154" w:author="Thom Nelson" w:date="2019-04-18T11:34:00Z">
              <w:rPr/>
            </w:rPrChange>
          </w:rPr>
          <w:delText>4</w:delText>
        </w:r>
      </w:del>
      <w:ins w:id="1155" w:author="Thom Nelson" w:date="2019-04-18T11:34:00Z">
        <w:r w:rsidR="00A2075C" w:rsidRPr="00A2075C">
          <w:rPr>
            <w:b/>
            <w:highlight w:val="yellow"/>
            <w:rPrChange w:id="1156" w:author="Thom Nelson" w:date="2019-04-18T11:34:00Z">
              <w:rPr>
                <w:highlight w:val="yellow"/>
              </w:rPr>
            </w:rPrChange>
          </w:rPr>
          <w:t>SX</w:t>
        </w:r>
      </w:ins>
      <w:r>
        <w:t>)</w:t>
      </w:r>
      <w:del w:id="1157" w:author="Thom Nelson" w:date="2019-04-18T11:39:00Z">
        <w:r w:rsidDel="00742B06">
          <w:delText xml:space="preserve">. The region of highest divergence on chromosome 21 </w:delText>
        </w:r>
      </w:del>
      <w:del w:id="1158" w:author="Thom Nelson" w:date="2019-04-18T11:41:00Z">
        <w:r w:rsidDel="00742B06">
          <w:delText>recombine</w:delText>
        </w:r>
      </w:del>
      <w:del w:id="1159" w:author="Thom Nelson" w:date="2019-04-18T11:39:00Z">
        <w:r w:rsidDel="00742B06">
          <w:delText>s</w:delText>
        </w:r>
      </w:del>
      <w:del w:id="1160" w:author="Thom Nelson" w:date="2019-04-18T11:41:00Z">
        <w:r w:rsidDel="00742B06">
          <w:delText xml:space="preserve"> steadily in </w:delText>
        </w:r>
      </w:del>
      <w:del w:id="1161" w:author="Thom Nelson" w:date="2019-04-18T11:39:00Z">
        <w:r w:rsidDel="00742B06">
          <w:delText xml:space="preserve">both </w:delText>
        </w:r>
      </w:del>
      <w:del w:id="1162" w:author="Thom Nelson" w:date="2019-04-18T11:41:00Z">
        <w:r w:rsidDel="00742B06">
          <w:delText>the BT and RS maps but, as expected, it collapses to a single locus on the hybrid genetic map</w:delText>
        </w:r>
      </w:del>
      <w:r>
        <w:t xml:space="preserve">. A similar effect was seen across a large </w:t>
      </w:r>
      <w:del w:id="1163" w:author="Thom Nelson" w:date="2019-04-18T11:41:00Z">
        <w:r w:rsidDel="00742B06">
          <w:delText xml:space="preserve">collinear </w:delText>
        </w:r>
      </w:del>
      <w:r>
        <w:t xml:space="preserve">region of </w:t>
      </w:r>
      <w:del w:id="1164" w:author="Thom Nelson" w:date="2019-04-18T13:18:00Z">
        <w:r w:rsidDel="0070308A">
          <w:delText>dive</w:delText>
        </w:r>
        <w:r w:rsidR="003B4FBC" w:rsidDel="0070308A">
          <w:softHyphen/>
        </w:r>
        <w:r w:rsidDel="0070308A">
          <w:delText xml:space="preserve">rgence </w:delText>
        </w:r>
      </w:del>
      <w:ins w:id="1165" w:author="Thom Nelson" w:date="2019-04-18T13:18:00Z">
        <w:r w:rsidR="0070308A">
          <w:t xml:space="preserve">differentiation </w:t>
        </w:r>
      </w:ins>
      <w:r>
        <w:t>on chromosome 7</w:t>
      </w:r>
      <w:ins w:id="1166" w:author="Thom Nelson" w:date="2019-04-18T11:41:00Z">
        <w:r w:rsidR="00742B06">
          <w:t xml:space="preserve"> (Figure 6B)</w:t>
        </w:r>
      </w:ins>
      <w:ins w:id="1167" w:author="Thom Nelson" w:date="2019-04-18T11:42:00Z">
        <w:r w:rsidR="00742B06">
          <w:t xml:space="preserve"> despi</w:t>
        </w:r>
      </w:ins>
      <w:ins w:id="1168" w:author="Thom Nelson" w:date="2019-04-18T11:43:00Z">
        <w:r w:rsidR="00742B06">
          <w:t xml:space="preserve">te this chromosome being collinear between marine and freshwater stickleback genomes (Figure </w:t>
        </w:r>
        <w:r w:rsidR="00742B06" w:rsidRPr="00742B06">
          <w:rPr>
            <w:b/>
            <w:rPrChange w:id="1169" w:author="Thom Nelson" w:date="2019-04-18T11:43:00Z">
              <w:rPr/>
            </w:rPrChange>
          </w:rPr>
          <w:t>SX</w:t>
        </w:r>
        <w:r w:rsidR="00742B06">
          <w:t>)</w:t>
        </w:r>
      </w:ins>
      <w:r>
        <w:t>. On the physical map, chromosome 7 contain</w:t>
      </w:r>
      <w:ins w:id="1170" w:author="Thom Nelson" w:date="2019-04-18T11:45:00Z">
        <w:r w:rsidR="00742B06">
          <w:t>ed</w:t>
        </w:r>
      </w:ins>
      <w:del w:id="1171" w:author="Thom Nelson" w:date="2019-04-18T11:45:00Z">
        <w:r w:rsidDel="00742B06">
          <w:delText>s</w:delText>
        </w:r>
      </w:del>
      <w:r>
        <w:t xml:space="preserve"> three peaks of strong </w:t>
      </w:r>
      <w:del w:id="1172" w:author="Thom Nelson" w:date="2019-04-18T13:18:00Z">
        <w:r w:rsidDel="0070308A">
          <w:lastRenderedPageBreak/>
          <w:delText xml:space="preserve">divergence </w:delText>
        </w:r>
      </w:del>
      <w:ins w:id="1173" w:author="Thom Nelson" w:date="2019-04-18T13:18:00Z">
        <w:r w:rsidR="0070308A">
          <w:t xml:space="preserve">differentiation </w:t>
        </w:r>
      </w:ins>
      <w:r>
        <w:t xml:space="preserve">between BT and RS spanning over 9 Mb. All three peaks </w:t>
      </w:r>
      <w:del w:id="1174" w:author="Thom Nelson" w:date="2019-04-18T11:45:00Z">
        <w:r w:rsidDel="00742B06">
          <w:delText xml:space="preserve">are </w:delText>
        </w:r>
      </w:del>
      <w:ins w:id="1175" w:author="Thom Nelson" w:date="2019-04-18T11:45:00Z">
        <w:r w:rsidR="00742B06">
          <w:t xml:space="preserve">were </w:t>
        </w:r>
      </w:ins>
      <w:r>
        <w:t>clearly separated on the BT map, though they comprise a relatively smaller region than on the physical map</w:t>
      </w:r>
      <w:ins w:id="1176" w:author="Thom Nelson" w:date="2019-04-18T11:44:00Z">
        <w:r w:rsidR="00742B06">
          <w:t>, but</w:t>
        </w:r>
      </w:ins>
      <w:del w:id="1177" w:author="Thom Nelson" w:date="2019-04-18T11:44:00Z">
        <w:r w:rsidDel="00742B06">
          <w:delText>. On the RS map, we observed no recombination between two of these peaks and the combined span of the region was further reduced. The greatest compression of this divergence occurred on the hybrid map; despite an overall map length that was intermediate to the other two maps, an 8.5-Mb region across the center of the chromosome — containing nearly all genomic divergence between BT and RS —</w:delText>
        </w:r>
      </w:del>
      <w:r>
        <w:t xml:space="preserve"> collapsed to a single locus </w:t>
      </w:r>
      <w:ins w:id="1178" w:author="Thom Nelson" w:date="2019-04-18T11:45:00Z">
        <w:r w:rsidR="00742B06">
          <w:t xml:space="preserve">on the hybrid map </w:t>
        </w:r>
      </w:ins>
      <w:r>
        <w:t>(span: 0 cM, position 57.7 cM on the map).</w:t>
      </w:r>
      <w:del w:id="1179" w:author="Thom Nelson" w:date="2019-04-18T11:45:00Z">
        <w:r w:rsidR="008A0574" w:rsidRPr="008A0574" w:rsidDel="00742B06">
          <w:rPr>
            <w:noProof/>
          </w:rPr>
          <w:delText xml:space="preserve"> </w:delText>
        </w:r>
      </w:del>
    </w:p>
    <w:p w14:paraId="449C7353" w14:textId="4CEC3EC7" w:rsidR="00204569" w:rsidRDefault="00204569" w:rsidP="00A2075C">
      <w:pPr>
        <w:pStyle w:val="Body"/>
      </w:pPr>
      <w:ins w:id="1180" w:author="Thom Nelson" w:date="2019-04-18T11:47:00Z">
        <w:r>
          <w:tab/>
          <w:t xml:space="preserve">Because our simulations </w:t>
        </w:r>
      </w:ins>
      <w:ins w:id="1181" w:author="Thom Nelson" w:date="2019-04-18T11:48:00Z">
        <w:r>
          <w:t xml:space="preserve">suggested that </w:t>
        </w:r>
      </w:ins>
      <w:ins w:id="1182" w:author="Thom Nelson" w:date="2019-04-18T11:49:00Z">
        <w:r w:rsidR="00A2122A">
          <w:t xml:space="preserve">population structure could interact with selection to maintain variation, but only with tight linkage </w:t>
        </w:r>
      </w:ins>
      <w:ins w:id="1183" w:author="Thom Nelson" w:date="2019-04-18T11:50:00Z">
        <w:r w:rsidR="00A2122A">
          <w:t xml:space="preserve">(≤0.2 cM), we </w:t>
        </w:r>
      </w:ins>
      <w:ins w:id="1184" w:author="Thom Nelson" w:date="2019-04-18T12:00:00Z">
        <w:r w:rsidR="00D34D1C">
          <w:t xml:space="preserve">imputed </w:t>
        </w:r>
      </w:ins>
      <w:ins w:id="1185" w:author="Thom Nelson" w:date="2019-04-18T12:02:00Z">
        <w:r w:rsidR="00D34D1C">
          <w:t>the</w:t>
        </w:r>
      </w:ins>
      <w:ins w:id="1186" w:author="Thom Nelson" w:date="2019-04-18T12:00:00Z">
        <w:r w:rsidR="00D34D1C">
          <w:t xml:space="preserve"> positions </w:t>
        </w:r>
      </w:ins>
      <w:ins w:id="1187" w:author="Thom Nelson" w:date="2019-04-18T12:01:00Z">
        <w:r w:rsidR="00D34D1C">
          <w:t xml:space="preserve">of RAD loci from the population genomic dataset </w:t>
        </w:r>
      </w:ins>
      <w:ins w:id="1188" w:author="Thom Nelson" w:date="2019-04-18T12:02:00Z">
        <w:r w:rsidR="00D34D1C">
          <w:t xml:space="preserve">onto the BT and hybrid </w:t>
        </w:r>
      </w:ins>
      <w:ins w:id="1189" w:author="Thom Nelson" w:date="2019-04-18T12:05:00Z">
        <w:r w:rsidR="00D34D1C">
          <w:t xml:space="preserve">genetic maps. </w:t>
        </w:r>
      </w:ins>
      <w:ins w:id="1190" w:author="Thom Nelson" w:date="2019-04-18T13:42:00Z">
        <w:r w:rsidR="004E03FB">
          <w:t xml:space="preserve">Based on average genome-wide recombination rates, </w:t>
        </w:r>
      </w:ins>
      <w:ins w:id="1191" w:author="Thom Nelson" w:date="2019-04-18T13:48:00Z">
        <w:r w:rsidR="004E03FB">
          <w:t>0.2 cM equates to less than 50 kb of sequence space</w:t>
        </w:r>
      </w:ins>
      <w:ins w:id="1192" w:author="Thom Nelson" w:date="2019-04-18T13:49:00Z">
        <w:r w:rsidR="004E03FB">
          <w:t xml:space="preserve"> (BT map: 36 kb; F1 map: </w:t>
        </w:r>
      </w:ins>
      <w:ins w:id="1193" w:author="Thom Nelson" w:date="2019-04-18T13:50:00Z">
        <w:r w:rsidR="004E03FB">
          <w:t>44 kb</w:t>
        </w:r>
      </w:ins>
      <w:ins w:id="1194" w:author="Thom Nelson" w:date="2019-04-18T13:49:00Z">
        <w:r w:rsidR="004E03FB">
          <w:t>)</w:t>
        </w:r>
      </w:ins>
      <w:ins w:id="1195" w:author="Thom Nelson" w:date="2019-04-18T14:13:00Z">
        <w:r w:rsidR="00114011">
          <w:t xml:space="preserve"> and includes ~6% of </w:t>
        </w:r>
      </w:ins>
      <w:ins w:id="1196" w:author="Thom Nelson" w:date="2019-04-18T14:14:00Z">
        <w:r w:rsidR="00114011">
          <w:t>sequenced loci</w:t>
        </w:r>
      </w:ins>
      <w:ins w:id="1197" w:author="Thom Nelson" w:date="2019-04-18T13:49:00Z">
        <w:r w:rsidR="004E03FB">
          <w:t>.</w:t>
        </w:r>
      </w:ins>
      <w:ins w:id="1198" w:author="Thom Nelson" w:date="2019-04-18T13:42:00Z">
        <w:r w:rsidR="004E03FB">
          <w:t xml:space="preserve"> </w:t>
        </w:r>
      </w:ins>
      <w:ins w:id="1199" w:author="Thom Nelson" w:date="2019-04-18T13:50:00Z">
        <w:r w:rsidR="001E6932">
          <w:t xml:space="preserve">However, the clustering of </w:t>
        </w:r>
      </w:ins>
      <w:ins w:id="1200" w:author="Thom Nelson" w:date="2019-04-18T13:51:00Z">
        <w:r w:rsidR="001E6932">
          <w:t xml:space="preserve">divergent loci in regions of low recombination </w:t>
        </w:r>
      </w:ins>
      <w:ins w:id="1201" w:author="Thom Nelson" w:date="2019-04-18T13:54:00Z">
        <w:r w:rsidR="001E6932">
          <w:t>resulted in</w:t>
        </w:r>
      </w:ins>
      <w:ins w:id="1202" w:author="Thom Nelson" w:date="2019-04-18T12:10:00Z">
        <w:r w:rsidR="009D3928">
          <w:t xml:space="preserve"> ~20% of all loci in the dataset </w:t>
        </w:r>
      </w:ins>
      <w:ins w:id="1203" w:author="Thom Nelson" w:date="2019-04-18T13:55:00Z">
        <w:r w:rsidR="001E6932">
          <w:t xml:space="preserve">fitting this </w:t>
        </w:r>
      </w:ins>
      <w:ins w:id="1204" w:author="Thom Nelson" w:date="2019-04-18T14:09:00Z">
        <w:r w:rsidR="00EF1CC3">
          <w:t xml:space="preserve">linkage </w:t>
        </w:r>
      </w:ins>
      <w:ins w:id="1205" w:author="Thom Nelson" w:date="2019-04-18T13:55:00Z">
        <w:r w:rsidR="001E6932">
          <w:t>criterion</w:t>
        </w:r>
      </w:ins>
      <w:ins w:id="1206" w:author="Thom Nelson" w:date="2019-04-18T13:54:00Z">
        <w:r w:rsidR="001E6932">
          <w:t xml:space="preserve"> </w:t>
        </w:r>
      </w:ins>
      <w:ins w:id="1207" w:author="Thom Nelson" w:date="2019-04-18T12:10:00Z">
        <w:r w:rsidR="009D3928">
          <w:t>(</w:t>
        </w:r>
      </w:ins>
      <w:ins w:id="1208" w:author="Thom Nelson" w:date="2019-04-18T12:11:00Z">
        <w:r w:rsidR="009D3928">
          <w:t xml:space="preserve">BT map: </w:t>
        </w:r>
      </w:ins>
      <w:ins w:id="1209" w:author="Thom Nelson" w:date="2019-04-18T12:12:00Z">
        <w:r w:rsidR="009D3928">
          <w:t>19.5%; F</w:t>
        </w:r>
        <w:r w:rsidR="009D3928" w:rsidRPr="001E6932">
          <w:rPr>
            <w:vertAlign w:val="subscript"/>
            <w:rPrChange w:id="1210" w:author="Thom Nelson" w:date="2019-04-18T13:57:00Z">
              <w:rPr/>
            </w:rPrChange>
          </w:rPr>
          <w:t>1</w:t>
        </w:r>
        <w:r w:rsidR="009D3928">
          <w:t xml:space="preserve"> map: 20.4%; </w:t>
        </w:r>
      </w:ins>
      <w:ins w:id="1211" w:author="Thom Nelson" w:date="2019-04-18T12:10:00Z">
        <w:r w:rsidR="009D3928">
          <w:t>Figure</w:t>
        </w:r>
      </w:ins>
      <w:ins w:id="1212" w:author="Thom Nelson" w:date="2019-04-18T12:11:00Z">
        <w:r w:rsidR="009D3928">
          <w:t xml:space="preserve"> 6</w:t>
        </w:r>
        <w:proofErr w:type="gramStart"/>
        <w:r w:rsidR="009D3928">
          <w:t>C,D</w:t>
        </w:r>
        <w:proofErr w:type="gramEnd"/>
        <w:r w:rsidR="009D3928">
          <w:t xml:space="preserve">; </w:t>
        </w:r>
        <w:r w:rsidR="009D3928" w:rsidRPr="00EF1CC3">
          <w:rPr>
            <w:b/>
            <w:rPrChange w:id="1213" w:author="Thom Nelson" w:date="2019-04-18T14:11:00Z">
              <w:rPr/>
            </w:rPrChange>
          </w:rPr>
          <w:t>Figure SX</w:t>
        </w:r>
      </w:ins>
      <w:ins w:id="1214" w:author="Thom Nelson" w:date="2019-04-18T12:10:00Z">
        <w:r w:rsidR="009D3928">
          <w:t>).</w:t>
        </w:r>
      </w:ins>
      <w:ins w:id="1215" w:author="Thom Nelson" w:date="2019-04-18T13:16:00Z">
        <w:r w:rsidR="00BD21F6">
          <w:t xml:space="preserve"> </w:t>
        </w:r>
      </w:ins>
      <w:ins w:id="1216" w:author="Thom Nelson" w:date="2019-04-18T13:56:00Z">
        <w:r w:rsidR="001E6932">
          <w:t>These tightly linked loci averaged over 200 kb away from a</w:t>
        </w:r>
      </w:ins>
      <w:ins w:id="1217" w:author="Thom Nelson" w:date="2019-04-18T13:57:00Z">
        <w:r w:rsidR="001E6932">
          <w:t xml:space="preserve"> divergent locus (BT map: 219 kb; F</w:t>
        </w:r>
        <w:r w:rsidR="001E6932" w:rsidRPr="001E6932">
          <w:rPr>
            <w:vertAlign w:val="subscript"/>
            <w:rPrChange w:id="1218" w:author="Thom Nelson" w:date="2019-04-18T13:57:00Z">
              <w:rPr/>
            </w:rPrChange>
          </w:rPr>
          <w:t>1</w:t>
        </w:r>
        <w:r w:rsidR="001E6932">
          <w:t xml:space="preserve"> map: 256 kb)</w:t>
        </w:r>
      </w:ins>
      <w:ins w:id="1219" w:author="Thom Nelson" w:date="2019-04-18T13:58:00Z">
        <w:r w:rsidR="001E6932">
          <w:t xml:space="preserve"> and included loci</w:t>
        </w:r>
      </w:ins>
      <w:ins w:id="1220" w:author="Thom Nelson" w:date="2019-04-18T13:59:00Z">
        <w:r w:rsidR="001E6932">
          <w:t xml:space="preserve"> over</w:t>
        </w:r>
      </w:ins>
      <w:ins w:id="1221" w:author="Thom Nelson" w:date="2019-04-18T13:58:00Z">
        <w:r w:rsidR="001E6932">
          <w:t xml:space="preserve"> 2 Mb</w:t>
        </w:r>
      </w:ins>
      <w:ins w:id="1222" w:author="Thom Nelson" w:date="2019-04-18T14:01:00Z">
        <w:r w:rsidR="001E6932">
          <w:t xml:space="preserve"> away</w:t>
        </w:r>
      </w:ins>
      <w:ins w:id="1223" w:author="Thom Nelson" w:date="2019-04-18T13:58:00Z">
        <w:r w:rsidR="001E6932">
          <w:t xml:space="preserve"> </w:t>
        </w:r>
      </w:ins>
      <w:ins w:id="1224" w:author="Thom Nelson" w:date="2019-04-18T13:59:00Z">
        <w:r w:rsidR="001E6932">
          <w:t>(</w:t>
        </w:r>
      </w:ins>
      <w:ins w:id="1225" w:author="Thom Nelson" w:date="2019-04-18T14:02:00Z">
        <w:r w:rsidR="00EF1CC3">
          <w:t xml:space="preserve">max, </w:t>
        </w:r>
      </w:ins>
      <w:ins w:id="1226" w:author="Thom Nelson" w:date="2019-04-18T13:59:00Z">
        <w:r w:rsidR="001E6932">
          <w:t>BT map: 2,346 kb</w:t>
        </w:r>
      </w:ins>
      <w:ins w:id="1227" w:author="Thom Nelson" w:date="2019-04-18T14:01:00Z">
        <w:r w:rsidR="001E6932">
          <w:t xml:space="preserve"> max</w:t>
        </w:r>
      </w:ins>
      <w:ins w:id="1228" w:author="Thom Nelson" w:date="2019-04-18T13:59:00Z">
        <w:r w:rsidR="001E6932">
          <w:t xml:space="preserve">; </w:t>
        </w:r>
      </w:ins>
      <w:ins w:id="1229" w:author="Thom Nelson" w:date="2019-04-18T14:02:00Z">
        <w:r w:rsidR="001E6932">
          <w:t>max</w:t>
        </w:r>
        <w:r w:rsidR="00EF1CC3">
          <w:t xml:space="preserve">, </w:t>
        </w:r>
      </w:ins>
      <w:ins w:id="1230" w:author="Thom Nelson" w:date="2019-04-18T13:59:00Z">
        <w:r w:rsidR="001E6932">
          <w:t>F</w:t>
        </w:r>
        <w:r w:rsidR="001E6932" w:rsidRPr="001E6932">
          <w:rPr>
            <w:vertAlign w:val="subscript"/>
            <w:rPrChange w:id="1231" w:author="Thom Nelson" w:date="2019-04-18T14:00:00Z">
              <w:rPr/>
            </w:rPrChange>
          </w:rPr>
          <w:t>1</w:t>
        </w:r>
        <w:r w:rsidR="001E6932">
          <w:t xml:space="preserve"> map: 2,900 kb).</w:t>
        </w:r>
      </w:ins>
    </w:p>
    <w:p w14:paraId="30DEA73B" w14:textId="581B956A" w:rsidR="00CF031C" w:rsidRDefault="003B00A1" w:rsidP="00C63E93">
      <w:pPr>
        <w:pStyle w:val="Body"/>
      </w:pPr>
      <w:r w:rsidRPr="003B00A1">
        <w:rPr>
          <w:noProof/>
        </w:rPr>
        <w:t xml:space="preserve"> </w:t>
      </w:r>
    </w:p>
    <w:p w14:paraId="25DD7268" w14:textId="77777777" w:rsidR="0027175F" w:rsidRDefault="0027175F" w:rsidP="00C63E93">
      <w:pPr>
        <w:pStyle w:val="Body"/>
      </w:pPr>
    </w:p>
    <w:p w14:paraId="68C2474A" w14:textId="77777777" w:rsidR="00CF031C" w:rsidRDefault="000F4345">
      <w:pPr>
        <w:pStyle w:val="Heading"/>
      </w:pPr>
      <w:r>
        <w:t>Discussion</w:t>
      </w:r>
    </w:p>
    <w:p w14:paraId="31F68F53" w14:textId="77777777" w:rsidR="00586C60" w:rsidRDefault="00586C60" w:rsidP="00586C60">
      <w:pPr>
        <w:pStyle w:val="Heading2"/>
        <w:rPr>
          <w:moveTo w:id="1232" w:author="Bill Cresko" w:date="2019-03-25T16:52:00Z"/>
        </w:rPr>
      </w:pPr>
      <w:moveToRangeStart w:id="1233" w:author="Bill Cresko" w:date="2019-03-25T16:52:00Z" w:name="move4425155"/>
      <w:moveTo w:id="1234" w:author="Bill Cresko" w:date="2019-03-25T16:52:00Z">
        <w:r>
          <w:t>Asymmetric population structure maintains asymmetries in patterns of linked genetic variation</w:t>
        </w:r>
      </w:moveTo>
    </w:p>
    <w:p w14:paraId="13E61945" w14:textId="7311303A" w:rsidR="005D7582" w:rsidRDefault="00586C60" w:rsidP="00037308">
      <w:pPr>
        <w:pStyle w:val="Body"/>
        <w:rPr>
          <w:moveTo w:id="1235" w:author="Bill Cresko" w:date="2019-03-25T16:52:00Z"/>
        </w:rPr>
      </w:pPr>
      <w:moveTo w:id="1236" w:author="Bill Cresko" w:date="2019-03-25T16:52:00Z">
        <w:r>
          <w:tab/>
          <w:t xml:space="preserve">The patterns of linked variation that we document here highlight not only the importance of selection but also </w:t>
        </w:r>
        <w:del w:id="1237" w:author="Thom Nelson" w:date="2019-04-18T14:15:00Z">
          <w:r w:rsidDel="00AE20CF">
            <w:delText xml:space="preserve">of </w:delText>
          </w:r>
        </w:del>
        <w:r>
          <w:t xml:space="preserve">the </w:t>
        </w:r>
        <w:del w:id="1238" w:author="Thom Nelson" w:date="2019-04-03T22:07:00Z">
          <w:r w:rsidDel="009170BF">
            <w:delText xml:space="preserve">precise </w:delText>
          </w:r>
        </w:del>
        <w:r>
          <w:t xml:space="preserve">structure of the threespine stickleback metapopulation in maintaining genetic variation. Throughout the species range, the marine population is remarkably uniform phenotypically, which we now know is reflected genetically by minimal isolation-by-distance over thousands of kilometers </w:t>
        </w:r>
        <w:r>
          <w:fldChar w:fldCharType="begin">
            <w:fldData xml:space="preserve">PEVuZE5vdGU+PENpdGU+PEF1dGhvcj5CZWxsPC9BdXRob3I+PFllYXI+MTk5NDwvWWVhcj48UmVj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==
</w:fldData>
          </w:fldChar>
        </w:r>
        <w:r>
          <w:instrText xml:space="preserve"> ADDIN EN.CITE </w:instrText>
        </w:r>
        <w:r>
          <w:fldChar w:fldCharType="begin">
            <w:fldData xml:space="preserve">PEVuZE5vdGU+PENpdGU+PEF1dGhvcj5CZWxsPC9BdXRob3I+PFllYXI+MTk5NDwvWWVhcj48UmVj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==
</w:fldData>
          </w:fldChar>
        </w:r>
        <w:r>
          <w:instrText xml:space="preserve"> ADDIN EN.CITE.DATA </w:instrText>
        </w:r>
      </w:moveTo>
      <w:ins w:id="1239" w:author="Bill Cresko" w:date="2019-03-25T16:52:00Z"/>
      <w:moveTo w:id="1240" w:author="Bill Cresko" w:date="2019-03-25T16:52:00Z">
        <w:r>
          <w:fldChar w:fldCharType="end"/>
        </w:r>
      </w:moveTo>
      <w:ins w:id="1241" w:author="Bill Cresko" w:date="2019-03-25T16:52:00Z"/>
      <w:moveTo w:id="1242" w:author="Bill Cresko" w:date="2019-03-25T16:52:00Z">
        <w:r>
          <w:fldChar w:fldCharType="separate"/>
        </w:r>
        <w:r>
          <w:rPr>
            <w:noProof/>
          </w:rPr>
          <w:t>(</w:t>
        </w:r>
        <w:r w:rsidRPr="00E4566B">
          <w:rPr>
            <w:smallCaps/>
            <w:noProof/>
          </w:rPr>
          <w:t>Bell and Foster</w:t>
        </w:r>
        <w:r>
          <w:rPr>
            <w:noProof/>
          </w:rPr>
          <w:t xml:space="preserve"> 1994; </w:t>
        </w:r>
        <w:r w:rsidRPr="00E4566B">
          <w:rPr>
            <w:smallCaps/>
            <w:noProof/>
          </w:rPr>
          <w:t>Catchen</w:t>
        </w:r>
        <w:r w:rsidRPr="00E4566B">
          <w:rPr>
            <w:i/>
            <w:noProof/>
          </w:rPr>
          <w:t xml:space="preserve"> et al.</w:t>
        </w:r>
        <w:r>
          <w:rPr>
            <w:noProof/>
          </w:rPr>
          <w:t xml:space="preserve"> 2013a)</w:t>
        </w:r>
        <w:r>
          <w:fldChar w:fldCharType="end"/>
        </w:r>
        <w:r>
          <w:t xml:space="preserve">. This large population with few barriers to migration is contiguous with thousands of freshwater lake and stream populations that are more clearly isolated by geography. While the influence of freshwater populations on the evolution of the species was once unclear </w:t>
        </w:r>
        <w:r>
          <w:fldChar w:fldCharType="begin"/>
        </w:r>
        <w:r>
          <w:instrText xml:space="preserve"> ADDIN EN.CITE &lt;EndNote&gt;&lt;Cite&gt;&lt;Author&gt;Bell&lt;/Author&gt;&lt;Year&gt;1994&lt;/Year&gt;&lt;RecNum&gt;1668&lt;/RecNum&gt;&lt;DisplayText&gt;(&lt;style face="smallcaps"&gt;Bell and Foster&lt;/style&gt; 1994)&lt;/DisplayText&gt;&lt;record&gt;&lt;rec-number&gt;1668&lt;/rec-number&gt;&lt;foreign-keys&gt;&lt;key app="EN" db-id="ex0vdsfepzfzrhe2rs7vz056dtzpe9f5dref" timestamp="1491852068"&gt;1668&lt;/key&gt;&lt;/foreign-keys&gt;&lt;ref-type name="Book Section"&gt;5&lt;/ref-type&gt;&lt;contributors&gt;&lt;authors&gt;&lt;author&gt;Bell, M. A.&lt;/author&gt;&lt;author&gt;Foster, S. A.&lt;/author&gt;&lt;/authors&gt;&lt;secondary-authors&gt;&lt;author&gt;Bell, M. A.&lt;/author&gt;&lt;author&gt;Foster, S. A.&lt;/author&gt;&lt;/secondary-authors&gt;&lt;/contributors&gt;&lt;titles&gt;&lt;title&gt;Introduction to the evolutionary biology of the threespine stickleback&lt;/title&gt;&lt;secondary-title&gt;The Evolutionary Biology of the Threespine Stickleback&lt;/secondary-title&gt;&lt;/titles&gt;&lt;pages&gt;1-27&lt;/pages&gt;&lt;section&gt;1&lt;/section&gt;&lt;dates&gt;&lt;year&gt;1994&lt;/year&gt;&lt;/dates&gt;&lt;pub-location&gt;New York&lt;/pub-location&gt;&lt;publisher&gt;Oxford University Press&lt;/publisher&gt;&lt;urls&gt;&lt;/urls&gt;&lt;/record&gt;&lt;/Cite&gt;&lt;/EndNote&gt;</w:instrText>
        </w:r>
        <w:r>
          <w:fldChar w:fldCharType="separate"/>
        </w:r>
        <w:r>
          <w:rPr>
            <w:noProof/>
          </w:rPr>
          <w:t>(</w:t>
        </w:r>
        <w:r w:rsidRPr="00E4566B">
          <w:rPr>
            <w:smallCaps/>
            <w:noProof/>
          </w:rPr>
          <w:t>Bell and Foster</w:t>
        </w:r>
        <w:r>
          <w:rPr>
            <w:noProof/>
          </w:rPr>
          <w:t xml:space="preserve"> 1994)</w:t>
        </w:r>
        <w:r>
          <w:fldChar w:fldCharType="end"/>
        </w:r>
        <w:r>
          <w:t xml:space="preserve">, it is now evident that gene flow between freshwater and marine stickleback populations is common and may facilitate adaptation through the indirect sharing of alleles among freshwater populations </w:t>
        </w:r>
        <w:r>
          <w:rPr>
            <w:lang w:val="de-DE"/>
          </w:rPr>
          <w:fldChar w:fldCharType="begin"/>
        </w:r>
        <w:r>
          <w:rPr>
            <w:lang w:val="de-DE"/>
          </w:rPr>
          <w:instrText xml:space="preserve"> ADDIN EN.CITE &lt;EndNote&gt;&lt;Cite&gt;&lt;Author&gt;Schluter&lt;/Author&gt;&lt;Year&gt;2009&lt;/Year&gt;&lt;RecNum&gt;1207&lt;/RecNum&gt;&lt;DisplayText&gt;(&lt;style face="smallcaps"&gt;Schluter and Conte&lt;/style&gt; 2009)&lt;/DisplayText&gt;&lt;record&gt;&lt;rec-number&gt;1207&lt;/rec-number&gt;&lt;foreign-keys&gt;&lt;key app="EN" db-id="ex0vdsfepzfzrhe2rs7vz056dtzpe9f5dref" timestamp="1454006468"&gt;1207&lt;/key&gt;&lt;/foreign-keys&gt;&lt;ref-type name="Journal Article"&gt;17&lt;/ref-type&gt;&lt;contributors&gt;&lt;authors&gt;&lt;author&gt;Schluter, D.&lt;/author&gt;&lt;author&gt;Conte, G. L.&lt;/author&gt;&lt;/authors&gt;&lt;/contributors&gt;&lt;auth-address&gt;Biodiversity Research Centre and Department of Zoology, University of British Columbia, Vancouver, BC, Canada V6T 1Z4. schluter@zoology.ubc.ca&lt;/auth-address&gt;&lt;titles&gt;&lt;title&gt;Genetics and ecological speciation&lt;/title&gt;&lt;secondary-title&gt;Proc Natl Acad Sci U S A&lt;/secondary-title&gt;&lt;alt-title&gt;P Natl Acad Sci USA&lt;/alt-title&gt;&lt;/titles&gt;&lt;periodical&gt;&lt;full-title&gt;Proc Natl Acad Sci U S A&lt;/full-title&gt;&lt;/periodical&gt;&lt;alt-periodical&gt;&lt;full-title&gt;Proceedings of the National Academy of Sciences of the United States of America&lt;/full-title&gt;&lt;abbr-1&gt;P Natl Acad Sci USA&lt;/abbr-1&gt;&lt;/alt-periodical&gt;&lt;pages&gt;9955-62&lt;/pages&gt;&lt;volume&gt;106 Suppl 1&lt;/volume&gt;&lt;keywords&gt;&lt;keyword&gt;*Adaptation, Physiological&lt;/keyword&gt;&lt;keyword&gt;*Alleles&lt;/keyword&gt;&lt;keyword&gt;Animals&lt;/keyword&gt;&lt;keyword&gt;Fresh Water&lt;/keyword&gt;&lt;keyword&gt;*Genetic Speciation&lt;/keyword&gt;&lt;keyword&gt;*Mutation&lt;/keyword&gt;&lt;keyword&gt;*Selection, Genetic&lt;/keyword&gt;&lt;keyword&gt;Smegmamorpha/*genetics&lt;/keyword&gt;&lt;/keywords&gt;&lt;dates&gt;&lt;year&gt;2009&lt;/year&gt;&lt;pub-dates&gt;&lt;date&gt;Jun 16&lt;/date&gt;&lt;/pub-dates&gt;&lt;/dates&gt;&lt;isbn&gt;1091-6490 (Electronic)&amp;#xD;0027-8424 (Linking)&lt;/isbn&gt;&lt;accession-num&gt;19528639&lt;/accession-num&gt;&lt;urls&gt;&lt;related-urls&gt;&lt;url&gt;https://www.ncbi.nlm.nih.gov/pubmed/19528639&lt;/url&gt;&lt;/related-urls&gt;&lt;/urls&gt;&lt;custom2&gt;PMC2702799&lt;/custom2&gt;&lt;electronic-resource-num&gt;10.1073/pnas.0901264106&lt;/electronic-resource-num&gt;&lt;language&gt;English&lt;/language&gt;&lt;/record&gt;&lt;/Cite&gt;&lt;/EndNote&gt;</w:instrText>
        </w:r>
        <w:r>
          <w:rPr>
            <w:lang w:val="de-DE"/>
          </w:rPr>
          <w:fldChar w:fldCharType="separate"/>
        </w:r>
        <w:r>
          <w:rPr>
            <w:noProof/>
            <w:lang w:val="de-DE"/>
          </w:rPr>
          <w:t>(</w:t>
        </w:r>
        <w:r w:rsidRPr="00E4566B">
          <w:rPr>
            <w:smallCaps/>
            <w:noProof/>
            <w:lang w:val="de-DE"/>
          </w:rPr>
          <w:t>Schluter and Conte</w:t>
        </w:r>
        <w:r>
          <w:rPr>
            <w:noProof/>
            <w:lang w:val="de-DE"/>
          </w:rPr>
          <w:t xml:space="preserve"> 2009)</w:t>
        </w:r>
        <w:r>
          <w:rPr>
            <w:lang w:val="de-DE"/>
          </w:rPr>
          <w:fldChar w:fldCharType="end"/>
        </w:r>
        <w:r>
          <w:t xml:space="preserve">. </w:t>
        </w:r>
      </w:moveTo>
    </w:p>
    <w:p w14:paraId="58743EDF" w14:textId="0296371C" w:rsidR="008809CE" w:rsidDel="00B25DA9" w:rsidRDefault="00586C60" w:rsidP="00586C60">
      <w:pPr>
        <w:pStyle w:val="Body"/>
        <w:rPr>
          <w:ins w:id="1243" w:author="Thom Nelson" w:date="2019-04-23T10:18:00Z"/>
          <w:del w:id="1244" w:author="Bill Cresko" w:date="2019-04-23T11:48:00Z"/>
        </w:rPr>
      </w:pPr>
      <w:moveTo w:id="1245" w:author="Bill Cresko" w:date="2019-03-25T16:52:00Z">
        <w:r>
          <w:tab/>
          <w:t xml:space="preserve">Our findings suggest that the </w:t>
        </w:r>
        <w:del w:id="1246" w:author="Thom Nelson" w:date="2019-04-22T14:08:00Z">
          <w:r w:rsidDel="008C791E">
            <w:delText xml:space="preserve">more </w:delText>
          </w:r>
        </w:del>
        <w:del w:id="1247" w:author="Thom Nelson" w:date="2019-04-22T14:14:00Z">
          <w:r w:rsidDel="008C791E">
            <w:delText xml:space="preserve">highly </w:delText>
          </w:r>
        </w:del>
        <w:r>
          <w:t>structur</w:t>
        </w:r>
      </w:moveTo>
      <w:ins w:id="1248" w:author="Thom Nelson" w:date="2019-04-22T14:14:00Z">
        <w:r w:rsidR="008C791E">
          <w:t>ing of the</w:t>
        </w:r>
      </w:ins>
      <w:moveTo w:id="1249" w:author="Bill Cresko" w:date="2019-03-25T16:52:00Z">
        <w:del w:id="1250" w:author="Thom Nelson" w:date="2019-04-22T14:14:00Z">
          <w:r w:rsidDel="008C791E">
            <w:delText>ed</w:delText>
          </w:r>
        </w:del>
        <w:r>
          <w:t xml:space="preserve"> freshwater habitat </w:t>
        </w:r>
        <w:del w:id="1251" w:author="Thom Nelson" w:date="2019-04-22T14:15:00Z">
          <w:r w:rsidDel="008C791E">
            <w:delText xml:space="preserve">is actually </w:delText>
          </w:r>
          <w:commentRangeStart w:id="1252"/>
          <w:r w:rsidDel="008C791E">
            <w:delText>the primary</w:delText>
          </w:r>
        </w:del>
      </w:moveTo>
      <w:ins w:id="1253" w:author="Thom Nelson" w:date="2019-04-22T14:15:00Z">
        <w:r w:rsidR="008C791E">
          <w:t>acts as a</w:t>
        </w:r>
      </w:ins>
      <w:moveTo w:id="1254" w:author="Bill Cresko" w:date="2019-03-25T16:52:00Z">
        <w:r>
          <w:t xml:space="preserve"> </w:t>
        </w:r>
      </w:moveTo>
      <w:commentRangeEnd w:id="1252"/>
      <w:r w:rsidR="00AE20CF">
        <w:rPr>
          <w:rStyle w:val="CommentReference"/>
          <w:rFonts w:ascii="Times New Roman" w:hAnsi="Times New Roman" w:cs="Times New Roman"/>
          <w:color w:val="auto"/>
        </w:rPr>
        <w:commentReference w:id="1252"/>
      </w:r>
      <w:moveTo w:id="1255" w:author="Bill Cresko" w:date="2019-03-25T16:52:00Z">
        <w:r>
          <w:t xml:space="preserve">reservoir of genetic variation in the species, and </w:t>
        </w:r>
        <w:del w:id="1256" w:author="Thom Nelson" w:date="2019-04-22T14:15:00Z">
          <w:r w:rsidDel="008C791E">
            <w:delText>this diversity</w:delText>
          </w:r>
        </w:del>
      </w:moveTo>
      <w:ins w:id="1257" w:author="Thom Nelson" w:date="2019-04-22T14:15:00Z">
        <w:r w:rsidR="008C791E">
          <w:t>that this effect</w:t>
        </w:r>
      </w:ins>
      <w:moveTo w:id="1258" w:author="Bill Cresko" w:date="2019-03-25T16:52:00Z">
        <w:r>
          <w:t xml:space="preserve"> is particularly </w:t>
        </w:r>
        <w:del w:id="1259" w:author="Thom Nelson" w:date="2019-04-22T14:15:00Z">
          <w:r w:rsidDel="008C791E">
            <w:delText>concentrated</w:delText>
          </w:r>
        </w:del>
      </w:moveTo>
      <w:ins w:id="1260" w:author="Thom Nelson" w:date="2019-04-22T14:15:00Z">
        <w:r w:rsidR="008C791E">
          <w:t>potent</w:t>
        </w:r>
      </w:ins>
      <w:moveTo w:id="1261" w:author="Bill Cresko" w:date="2019-03-25T16:52:00Z">
        <w:r>
          <w:t xml:space="preserve"> in regions of the genome experiencing divergent selection. </w:t>
        </w:r>
        <w:del w:id="1262" w:author="Thom Nelson" w:date="2019-04-23T10:44:00Z">
          <w:r w:rsidDel="00037308">
            <w:delText>In these regions of the genomes, chromosomes carrying locally adapted marine and freshwater haplotypes had strikingly different patterns of ancestry. We suggest that this is the consequence of asymmetric population structure among stickleback populations in marine and freshwater habitats (</w:delText>
          </w:r>
          <w:r w:rsidRPr="00943F7B" w:rsidDel="00037308">
            <w:rPr>
              <w:highlight w:val="yellow"/>
            </w:rPr>
            <w:delText>Figure 6</w:delText>
          </w:r>
          <w:r w:rsidDel="00037308">
            <w:delText>). Sequence diversity on marine chromosomes increased steadily away from loci under divergent selection (</w:delText>
          </w:r>
          <w:r w:rsidRPr="00943F7B" w:rsidDel="00037308">
            <w:rPr>
              <w:highlight w:val="yellow"/>
            </w:rPr>
            <w:delText>Figure 5B</w:delText>
          </w:r>
          <w:r w:rsidDel="00037308">
            <w:delText>). In stark contrast, these same regions were the most diverse genomic regions we observed on freshwater chromosomes (</w:delText>
          </w:r>
          <w:r w:rsidRPr="00943F7B" w:rsidDel="00037308">
            <w:rPr>
              <w:highlight w:val="yellow"/>
            </w:rPr>
            <w:delText>Figure 5C-F</w:delText>
          </w:r>
          <w:r w:rsidDel="00037308">
            <w:delText xml:space="preserve">). </w:delText>
          </w:r>
        </w:del>
      </w:moveTo>
      <w:ins w:id="1263" w:author="Thom Nelson" w:date="2019-04-23T10:18:00Z">
        <w:r w:rsidR="008809CE">
          <w:t>In genomic regions that are recombinationally dist</w:t>
        </w:r>
        <w:r w:rsidR="00907D94">
          <w:t>ant to targets of divergent selection, gene flow among ha</w:t>
        </w:r>
      </w:ins>
      <w:ins w:id="1264" w:author="Thom Nelson" w:date="2019-04-23T10:19:00Z">
        <w:r w:rsidR="00907D94">
          <w:t xml:space="preserve">bitats homogenizes variation such that </w:t>
        </w:r>
      </w:ins>
      <w:ins w:id="1265" w:author="Thom Nelson" w:date="2019-04-23T10:20:00Z">
        <w:r w:rsidR="00907D94">
          <w:t xml:space="preserve">levels of genetic variation are similar (Figure 3) and differentiation is low (Figure </w:t>
        </w:r>
      </w:ins>
      <w:ins w:id="1266" w:author="Thom Nelson" w:date="2019-04-23T10:27:00Z">
        <w:r w:rsidR="00907D94">
          <w:t>6</w:t>
        </w:r>
      </w:ins>
      <w:ins w:id="1267" w:author="Thom Nelson" w:date="2019-04-23T10:20:00Z">
        <w:r w:rsidR="00907D94">
          <w:t>) across habitats.</w:t>
        </w:r>
      </w:ins>
      <w:ins w:id="1268" w:author="Thom Nelson" w:date="2019-04-23T10:26:00Z">
        <w:r w:rsidR="00907D94">
          <w:t xml:space="preserve"> At divergent loci </w:t>
        </w:r>
        <w:r w:rsidR="00907D94">
          <w:lastRenderedPageBreak/>
          <w:t xml:space="preserve">themselves, selection has maintained </w:t>
        </w:r>
      </w:ins>
      <w:ins w:id="1269" w:author="Thom Nelson" w:date="2019-04-23T10:27:00Z">
        <w:r w:rsidR="00907D94">
          <w:t xml:space="preserve">a small number of haplotypes in each habitat and variation is partitioned almost entirely among habitats (Figure </w:t>
        </w:r>
      </w:ins>
      <w:ins w:id="1270" w:author="Thom Nelson" w:date="2019-04-23T10:29:00Z">
        <w:r w:rsidR="008F284D">
          <w:t xml:space="preserve">1, Figure </w:t>
        </w:r>
      </w:ins>
      <w:ins w:id="1271" w:author="Thom Nelson" w:date="2019-04-23T10:27:00Z">
        <w:r w:rsidR="00907D94">
          <w:t xml:space="preserve">3, </w:t>
        </w:r>
        <w:proofErr w:type="spellStart"/>
        <w:r w:rsidR="00907D94">
          <w:t>NELSONC</w:t>
        </w:r>
      </w:ins>
      <w:ins w:id="1272" w:author="Thom Nelson" w:date="2019-04-23T10:28:00Z">
        <w:r w:rsidR="00907D94">
          <w:t>RESKo</w:t>
        </w:r>
      </w:ins>
      <w:proofErr w:type="spellEnd"/>
      <w:ins w:id="1273" w:author="Thom Nelson" w:date="2019-04-23T10:27:00Z">
        <w:r w:rsidR="00907D94">
          <w:t>)</w:t>
        </w:r>
      </w:ins>
      <w:ins w:id="1274" w:author="Thom Nelson" w:date="2019-04-23T10:28:00Z">
        <w:r w:rsidR="00907D94">
          <w:t xml:space="preserve">. </w:t>
        </w:r>
      </w:ins>
      <w:ins w:id="1275" w:author="Thom Nelson" w:date="2019-04-23T10:30:00Z">
        <w:r w:rsidR="008F284D">
          <w:t xml:space="preserve">However, in the substantial fraction of the genome </w:t>
        </w:r>
      </w:ins>
      <w:ins w:id="1276" w:author="Thom Nelson" w:date="2019-04-23T10:31:00Z">
        <w:r w:rsidR="008F284D">
          <w:t>that is tightly linked to divergent loci, we hypothesize that sel</w:t>
        </w:r>
      </w:ins>
      <w:ins w:id="1277" w:author="Thom Nelson" w:date="2019-04-23T10:32:00Z">
        <w:r w:rsidR="008F284D">
          <w:t xml:space="preserve">ection has reduced the effective </w:t>
        </w:r>
      </w:ins>
      <w:ins w:id="1278" w:author="Thom Nelson" w:date="2019-04-23T10:37:00Z">
        <w:r w:rsidR="008F284D">
          <w:t xml:space="preserve">migration rate </w:t>
        </w:r>
      </w:ins>
      <w:ins w:id="1279" w:author="Thom Nelson" w:date="2019-04-23T10:32:00Z">
        <w:r w:rsidR="008F284D">
          <w:t xml:space="preserve">between </w:t>
        </w:r>
      </w:ins>
      <w:ins w:id="1280" w:author="Thom Nelson" w:date="2019-04-23T10:37:00Z">
        <w:r w:rsidR="008F284D">
          <w:t xml:space="preserve">alternative </w:t>
        </w:r>
      </w:ins>
      <w:ins w:id="1281" w:author="Thom Nelson" w:date="2019-04-23T10:32:00Z">
        <w:r w:rsidR="008F284D">
          <w:t xml:space="preserve">habitats </w:t>
        </w:r>
      </w:ins>
      <w:ins w:id="1282" w:author="Thom Nelson" w:date="2019-04-23T10:39:00Z">
        <w:r w:rsidR="007C1B72">
          <w:t>s</w:t>
        </w:r>
      </w:ins>
      <w:ins w:id="1283" w:author="Thom Nelson" w:date="2019-04-23T10:40:00Z">
        <w:r w:rsidR="007C1B72">
          <w:t xml:space="preserve">uch that the geographic structuring of the freshwater habitat becomes a significant factor </w:t>
        </w:r>
      </w:ins>
      <w:ins w:id="1284" w:author="Thom Nelson" w:date="2019-04-23T10:41:00Z">
        <w:r w:rsidR="007C1B72">
          <w:t>affecting levels of genetic variation.</w:t>
        </w:r>
      </w:ins>
    </w:p>
    <w:p w14:paraId="1CFC2674" w14:textId="77777777" w:rsidR="008809CE" w:rsidRDefault="008809CE" w:rsidP="00586C60">
      <w:pPr>
        <w:pStyle w:val="Body"/>
        <w:rPr>
          <w:moveTo w:id="1285" w:author="Bill Cresko" w:date="2019-03-25T16:52:00Z"/>
        </w:rPr>
      </w:pPr>
    </w:p>
    <w:p w14:paraId="5005CFF0" w14:textId="757411C1" w:rsidR="00586C60" w:rsidRDefault="00586C60" w:rsidP="00586C60">
      <w:pPr>
        <w:pStyle w:val="Body"/>
        <w:rPr>
          <w:moveTo w:id="1286" w:author="Bill Cresko" w:date="2019-03-25T16:52:00Z"/>
        </w:rPr>
      </w:pPr>
      <w:moveTo w:id="1287" w:author="Bill Cresko" w:date="2019-03-25T16:52:00Z">
        <w:r>
          <w:tab/>
          <w:t xml:space="preserve">We hypothesize that these genomic patterns are the result of greater </w:t>
        </w:r>
        <w:del w:id="1288" w:author="Bill Cresko" w:date="2019-04-23T15:35:00Z">
          <w:r w:rsidDel="00452936">
            <w:delText xml:space="preserve">population </w:delText>
          </w:r>
        </w:del>
        <w:r>
          <w:t xml:space="preserve">structure among freshwater populations in combination with </w:t>
        </w:r>
        <w:del w:id="1289" w:author="Thom Nelson" w:date="2019-04-22T14:09:00Z">
          <w:r w:rsidDel="008C791E">
            <w:delText xml:space="preserve">the </w:delText>
          </w:r>
        </w:del>
        <w:r>
          <w:t xml:space="preserve">‘protection’ against recombination with marine chromosomes when in marine habitats. </w:t>
        </w:r>
        <w:commentRangeStart w:id="1290"/>
        <w:r>
          <w:t xml:space="preserve">Theory shows that population structure itself can increase inter-population coalescence times relative to </w:t>
        </w:r>
        <w:commentRangeStart w:id="1291"/>
        <w:r>
          <w:t>panmixia</w:t>
        </w:r>
      </w:moveTo>
      <w:commentRangeEnd w:id="1291"/>
      <w:r w:rsidR="008C791E">
        <w:rPr>
          <w:rStyle w:val="CommentReference"/>
          <w:rFonts w:ascii="Times New Roman" w:hAnsi="Times New Roman" w:cs="Times New Roman"/>
          <w:color w:val="auto"/>
        </w:rPr>
        <w:commentReference w:id="1291"/>
      </w:r>
      <w:moveTo w:id="1292" w:author="Bill Cresko" w:date="2019-03-25T16:52:00Z">
        <w:r>
          <w:t xml:space="preserve"> </w:t>
        </w:r>
      </w:moveTo>
      <w:commentRangeEnd w:id="1290"/>
      <w:r w:rsidR="00791440">
        <w:rPr>
          <w:rStyle w:val="CommentReference"/>
          <w:rFonts w:ascii="Times New Roman" w:hAnsi="Times New Roman" w:cs="Times New Roman"/>
          <w:color w:val="auto"/>
        </w:rPr>
        <w:commentReference w:id="1290"/>
      </w:r>
      <w:moveTo w:id="1293" w:author="Bill Cresko" w:date="2019-03-25T16:52:00Z">
        <w:r>
          <w:fldChar w:fldCharType="begin"/>
        </w:r>
        <w:r>
          <w:instrText xml:space="preserve"> ADDIN EN.CITE &lt;EndNote&gt;&lt;Cite&gt;&lt;Author&gt;Charlesworth&lt;/Author&gt;&lt;Year&gt;2003&lt;/Year&gt;&lt;RecNum&gt;1476&lt;/RecNum&gt;&lt;DisplayText&gt;(&lt;style face="smallcaps"&gt;Charlesworth&lt;/style&gt;&lt;style face="italic"&gt; et al.&lt;/style&gt; 2003)&lt;/DisplayText&gt;&lt;record&gt;&lt;rec-number&gt;1476&lt;/rec-number&gt;&lt;foreign-keys&gt;&lt;key app="EN" db-id="ex0vdsfepzfzrhe2rs7vz056dtzpe9f5dref" timestamp="1479160098"&gt;1476&lt;/key&gt;&lt;/foreign-keys&gt;&lt;ref-type name="Journal Article"&gt;17&lt;/ref-type&gt;&lt;contributors&gt;&lt;authors&gt;&lt;author&gt;Charlesworth, B.&lt;/author&gt;&lt;author&gt;Charlesworth, D.&lt;/author&gt;&lt;author&gt;Barton, N. H.&lt;/author&gt;&lt;/authors&gt;&lt;/contributors&gt;&lt;auth-address&gt;Univ Edinburgh, Inst Cell Anim &amp;amp; Populat Biol, Edinburgh EH9 3JT, Midlothian, Scotland&lt;/auth-address&gt;&lt;titles&gt;&lt;title&gt;The effects of genetic and geographic structure on neutral variation&lt;/title&gt;&lt;secondary-title&gt;Annual Review of Ecology Evolution and Systematics&lt;/secondary-title&gt;&lt;alt-title&gt;Annu Rev Ecol Evol S&lt;/alt-title&gt;&lt;/titles&gt;&lt;alt-periodical&gt;&lt;full-title&gt;Annual Review of Ecology, Evolution, and Systematics, Vol 41&lt;/full-title&gt;&lt;abbr-1&gt;Annu Rev Ecol Evol S&lt;/abbr-1&gt;&lt;/alt-periodical&gt;&lt;pages&gt;99-125&lt;/pages&gt;&lt;volume&gt;34&lt;/volume&gt;&lt;keywords&gt;&lt;keyword&gt;genetic drift&lt;/keyword&gt;&lt;keyword&gt;effective population size&lt;/keyword&gt;&lt;keyword&gt;migration&lt;/keyword&gt;&lt;keyword&gt;recombination&lt;/keyword&gt;&lt;keyword&gt;coalescent process&lt;/keyword&gt;&lt;keyword&gt;effective population-size&lt;/keyword&gt;&lt;keyword&gt;DNA polymorphism data&lt;/keyword&gt;&lt;keyword&gt;subdivided populations&lt;/keyword&gt;&lt;keyword&gt;background selection&lt;/keyword&gt;&lt;keyword&gt;balancing selection&lt;/keyword&gt;&lt;keyword&gt;drosophila-melanogaster&lt;/keyword&gt;&lt;keyword&gt;linkage disequilibrium&lt;/keyword&gt;&lt;keyword&gt;self-fertilization&lt;/keyword&gt;&lt;keyword&gt;coalescent process&lt;/keyword&gt;&lt;keyword&gt;natural-selection&lt;/keyword&gt;&lt;/keywords&gt;&lt;dates&gt;&lt;year&gt;2003&lt;/year&gt;&lt;/dates&gt;&lt;isbn&gt;1543-592x&lt;/isbn&gt;&lt;accession-num&gt;WOS:000220102000005&lt;/accession-num&gt;&lt;urls&gt;&lt;related-urls&gt;&lt;url&gt;&amp;lt;Go to ISI&amp;gt;://WOS:000220102000005&lt;/url&gt;&lt;/related-urls&gt;&lt;/urls&gt;&lt;electronic-resource-num&gt;10.1146/annurev.ecolsys.34.011802.132359&lt;/electronic-resource-num&gt;&lt;language&gt;English&lt;/language&gt;&lt;/record&gt;&lt;/Cite&gt;&lt;/EndNote&gt;</w:instrText>
        </w:r>
        <w:r>
          <w:fldChar w:fldCharType="separate"/>
        </w:r>
        <w:r>
          <w:rPr>
            <w:noProof/>
          </w:rPr>
          <w:t>(</w:t>
        </w:r>
        <w:r w:rsidRPr="00E4566B">
          <w:rPr>
            <w:smallCaps/>
            <w:noProof/>
          </w:rPr>
          <w:t>Charlesworth</w:t>
        </w:r>
        <w:r w:rsidRPr="00E4566B">
          <w:rPr>
            <w:i/>
            <w:noProof/>
          </w:rPr>
          <w:t xml:space="preserve"> et al.</w:t>
        </w:r>
        <w:r>
          <w:rPr>
            <w:noProof/>
          </w:rPr>
          <w:t xml:space="preserve"> 2003)</w:t>
        </w:r>
        <w:r>
          <w:fldChar w:fldCharType="end"/>
        </w:r>
        <w:r>
          <w:t>. We suggest that selection has naturally partitioned the genome into less- and more-structured regions based on proximity to loci under divergent selection. The increased diversity on freshwater chromosomes adjacent to divergently adapted loci is the result of the geographic structuring of variation among semi-isolated freshwater populations (</w:t>
        </w:r>
        <w:r w:rsidRPr="00943F7B">
          <w:rPr>
            <w:highlight w:val="yellow"/>
          </w:rPr>
          <w:t>Figure 6</w:t>
        </w:r>
        <w:r>
          <w:t xml:space="preserve">). This signature is detected only in those genomic regions also affected by divergent selection because selection itself has reduced </w:t>
        </w:r>
        <w:del w:id="1294" w:author="Thom Nelson" w:date="2019-04-03T22:09:00Z">
          <w:r w:rsidDel="00791440">
            <w:delText xml:space="preserve">the </w:delText>
          </w:r>
        </w:del>
        <w:r>
          <w:t>effective migration and recombination rates between marine and freshwater populations in those genomic regions. Because migration among freshwater populations occurs primarily through the marine environment, divergent selection accentuates the effect of population structure in the freshwater habitat.</w:t>
        </w:r>
      </w:moveTo>
    </w:p>
    <w:p w14:paraId="0A070F92" w14:textId="77777777" w:rsidR="00586C60" w:rsidRDefault="00586C60" w:rsidP="00586C60">
      <w:pPr>
        <w:pStyle w:val="Body"/>
        <w:rPr>
          <w:moveTo w:id="1295" w:author="Bill Cresko" w:date="2019-03-25T16:52:00Z"/>
        </w:rPr>
      </w:pPr>
      <w:moveTo w:id="1296" w:author="Bill Cresko" w:date="2019-03-25T16:52:00Z">
        <w:r>
          <w:tab/>
          <w:t xml:space="preserve">The forward simulations we performed in </w:t>
        </w:r>
        <w:proofErr w:type="spellStart"/>
        <w:r>
          <w:t>SLiM</w:t>
        </w:r>
        <w:proofErr w:type="spellEnd"/>
        <w:r>
          <w:t xml:space="preserve"> support this hypothesis. We found that under realistic migration rates, such asymmetric </w:t>
        </w:r>
        <w:r>
          <w:rPr>
            <w:lang w:val="fr-FR"/>
          </w:rPr>
          <w:t xml:space="preserve">population subdivision </w:t>
        </w:r>
        <w:r>
          <w:rPr>
            <w:rFonts w:ascii="Helvetica Neue" w:hAnsi="Helvetica Neue"/>
            <w:i/>
            <w:iCs/>
          </w:rPr>
          <w:t xml:space="preserve">by itself </w:t>
        </w:r>
        <w:r>
          <w:t xml:space="preserve">provides a simple explanation for the counterintuitive observation that smaller, isolated populations contain abundant linked variation. Additional asymmetric population structure increased levels of variation in the system as a whole. Simulations including within-habitat population structure resulted in higher nucleotide diversity across the entire chromosome both within and among allelic classes, and a strong peak in diversity near the locally adaptive locus. These findings generally agree with expectations from the structured coalescent </w:t>
        </w:r>
        <w:r>
          <w:fldChar w:fldCharType="begin">
            <w:fldData xml:space="preserve">PEVuZE5vdGU+PENpdGU+PEF1dGhvcj5DaGFybGVzd29ydGg8L0F1dGhvcj48WWVhcj4yMDAzPC9Z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==
</w:fldData>
          </w:fldChar>
        </w:r>
        <w:r>
          <w:instrText xml:space="preserve"> ADDIN EN.CITE </w:instrText>
        </w:r>
        <w:r>
          <w:fldChar w:fldCharType="begin">
            <w:fldData xml:space="preserve">PEVuZE5vdGU+PENpdGU+PEF1dGhvcj5DaGFybGVzd29ydGg8L0F1dGhvcj48WWVhcj4yMDAzPC9Z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==
</w:fldData>
          </w:fldChar>
        </w:r>
        <w:r>
          <w:instrText xml:space="preserve"> ADDIN EN.CITE.DATA </w:instrText>
        </w:r>
      </w:moveTo>
      <w:ins w:id="1297" w:author="Bill Cresko" w:date="2019-03-25T16:52:00Z"/>
      <w:moveTo w:id="1298" w:author="Bill Cresko" w:date="2019-03-25T16:52:00Z">
        <w:r>
          <w:fldChar w:fldCharType="end"/>
        </w:r>
      </w:moveTo>
      <w:ins w:id="1299" w:author="Bill Cresko" w:date="2019-03-25T16:52:00Z"/>
      <w:moveTo w:id="1300" w:author="Bill Cresko" w:date="2019-03-25T16:52:00Z">
        <w:r>
          <w:fldChar w:fldCharType="separate"/>
        </w:r>
        <w:r>
          <w:rPr>
            <w:noProof/>
          </w:rPr>
          <w:t>(</w:t>
        </w:r>
        <w:r w:rsidRPr="00E4566B">
          <w:rPr>
            <w:smallCaps/>
            <w:noProof/>
          </w:rPr>
          <w:t>Slatkin</w:t>
        </w:r>
        <w:r>
          <w:rPr>
            <w:noProof/>
          </w:rPr>
          <w:t xml:space="preserve"> 1987; </w:t>
        </w:r>
        <w:r w:rsidRPr="00E4566B">
          <w:rPr>
            <w:smallCaps/>
            <w:noProof/>
          </w:rPr>
          <w:t>Hudson</w:t>
        </w:r>
        <w:r>
          <w:rPr>
            <w:noProof/>
          </w:rPr>
          <w:t xml:space="preserve"> 1990; </w:t>
        </w:r>
        <w:r w:rsidRPr="00E4566B">
          <w:rPr>
            <w:smallCaps/>
            <w:noProof/>
          </w:rPr>
          <w:t>Charlesworth</w:t>
        </w:r>
        <w:r w:rsidRPr="00E4566B">
          <w:rPr>
            <w:i/>
            <w:noProof/>
          </w:rPr>
          <w:t xml:space="preserve"> et al.</w:t>
        </w:r>
        <w:r>
          <w:rPr>
            <w:noProof/>
          </w:rPr>
          <w:t xml:space="preserve"> 2003)</w:t>
        </w:r>
        <w:r>
          <w:fldChar w:fldCharType="end"/>
        </w:r>
        <w:r>
          <w:t>, where limited migration increases the expected coalescence times of chromosomes sampled from different demes because the chromosomes must be found in the same deme in order to coalesce. Nearby an alternatively adaptive locus, selection accentuates this effect by reducing effective migration rates among demes of alternative habitats.</w:t>
        </w:r>
      </w:moveTo>
    </w:p>
    <w:p w14:paraId="1AE54360" w14:textId="77777777" w:rsidR="007B70A7" w:rsidRDefault="00586C60" w:rsidP="00586C60">
      <w:pPr>
        <w:pStyle w:val="Body"/>
        <w:rPr>
          <w:ins w:id="1301" w:author="Bill Cresko" w:date="2019-04-23T15:39:00Z"/>
        </w:rPr>
      </w:pPr>
      <w:moveTo w:id="1302" w:author="Bill Cresko" w:date="2019-03-25T16:52:00Z">
        <w:r>
          <w:tab/>
          <w:t xml:space="preserve">Our empirical and simulated results, in combination with previous findings in threespine stickleback </w:t>
        </w:r>
        <w:r>
          <w:fldChar w:fldCharType="begin">
            <w:fldData xml:space="preserve">PEVuZE5vdGU+PENpdGU+PEF1dGhvcj5SZWltY2hlbjwvQXV0aG9yPjxZZWFyPjE5OTQ8L1llYXI+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</w:fldData>
          </w:fldChar>
        </w:r>
        <w:r>
          <w:instrText xml:space="preserve"> ADDIN EN.CITE </w:instrText>
        </w:r>
        <w:r>
          <w:fldChar w:fldCharType="begin">
            <w:fldData xml:space="preserve">PEVuZE5vdGU+PENpdGU+PEF1dGhvcj5SZWltY2hlbjwvQXV0aG9yPjxZZWFyPjE5OTQ8L1llYXI+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</w:fldData>
          </w:fldChar>
        </w:r>
        <w:r>
          <w:instrText xml:space="preserve"> ADDIN EN.CITE.DATA </w:instrText>
        </w:r>
      </w:moveTo>
      <w:ins w:id="1303" w:author="Bill Cresko" w:date="2019-03-25T16:52:00Z"/>
      <w:moveTo w:id="1304" w:author="Bill Cresko" w:date="2019-03-25T16:52:00Z">
        <w:r>
          <w:fldChar w:fldCharType="end"/>
        </w:r>
      </w:moveTo>
      <w:ins w:id="1305" w:author="Bill Cresko" w:date="2019-03-25T16:52:00Z"/>
      <w:moveTo w:id="1306" w:author="Bill Cresko" w:date="2019-03-25T16:52:00Z">
        <w:r>
          <w:fldChar w:fldCharType="separate"/>
        </w:r>
        <w:r>
          <w:rPr>
            <w:noProof/>
          </w:rPr>
          <w:t>(</w:t>
        </w:r>
        <w:r w:rsidRPr="00E4566B">
          <w:rPr>
            <w:smallCaps/>
            <w:noProof/>
          </w:rPr>
          <w:t>Reimchen</w:t>
        </w:r>
        <w:r>
          <w:rPr>
            <w:noProof/>
          </w:rPr>
          <w:t xml:space="preserve"> 1994; </w:t>
        </w:r>
        <w:r w:rsidRPr="00E4566B">
          <w:rPr>
            <w:smallCaps/>
            <w:noProof/>
          </w:rPr>
          <w:t>Kaeuffer</w:t>
        </w:r>
        <w:r w:rsidRPr="00E4566B">
          <w:rPr>
            <w:i/>
            <w:noProof/>
          </w:rPr>
          <w:t xml:space="preserve"> et al.</w:t>
        </w:r>
        <w:r>
          <w:rPr>
            <w:noProof/>
          </w:rPr>
          <w:t xml:space="preserve"> 2012; </w:t>
        </w:r>
        <w:r w:rsidRPr="00E4566B">
          <w:rPr>
            <w:smallCaps/>
            <w:noProof/>
          </w:rPr>
          <w:t>Roesti</w:t>
        </w:r>
        <w:r w:rsidRPr="00E4566B">
          <w:rPr>
            <w:i/>
            <w:noProof/>
          </w:rPr>
          <w:t xml:space="preserve"> et al.</w:t>
        </w:r>
        <w:r>
          <w:rPr>
            <w:noProof/>
          </w:rPr>
          <w:t xml:space="preserve"> 2014)</w:t>
        </w:r>
        <w:r>
          <w:fldChar w:fldCharType="end"/>
        </w:r>
        <w:r>
          <w:t xml:space="preserve">, have important implications for the long-term evolution of the species. Freshwater populations are ecologically diverse </w:t>
        </w:r>
        <w:r>
          <w:fldChar w:fldCharType="begin">
            <w:fldData xml:space="preserve">PEVuZE5vdGU+PENpdGU+PEF1dGhvcj5CZWxsPC9BdXRob3I+PFllYXI+MTk5NDwvWWVhcj48UmVj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</w:fldData>
          </w:fldChar>
        </w:r>
        <w:r>
          <w:instrText xml:space="preserve"> ADDIN EN.CITE </w:instrText>
        </w:r>
        <w:r>
          <w:fldChar w:fldCharType="begin">
            <w:fldData xml:space="preserve">PEVuZE5vdGU+PENpdGU+PEF1dGhvcj5CZWxsPC9BdXRob3I+PFllYXI+MTk5NDwvWWVhcj48UmVj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</w:fldData>
          </w:fldChar>
        </w:r>
        <w:r>
          <w:instrText xml:space="preserve"> ADDIN EN.CITE.DATA </w:instrText>
        </w:r>
      </w:moveTo>
      <w:ins w:id="1307" w:author="Bill Cresko" w:date="2019-03-25T16:52:00Z"/>
      <w:moveTo w:id="1308" w:author="Bill Cresko" w:date="2019-03-25T16:52:00Z">
        <w:r>
          <w:fldChar w:fldCharType="end"/>
        </w:r>
      </w:moveTo>
      <w:ins w:id="1309" w:author="Bill Cresko" w:date="2019-03-25T16:52:00Z"/>
      <w:moveTo w:id="1310" w:author="Bill Cresko" w:date="2019-03-25T16:52:00Z">
        <w:r>
          <w:fldChar w:fldCharType="separate"/>
        </w:r>
        <w:r>
          <w:rPr>
            <w:noProof/>
          </w:rPr>
          <w:t>(</w:t>
        </w:r>
        <w:r w:rsidRPr="00E4566B">
          <w:rPr>
            <w:smallCaps/>
            <w:noProof/>
          </w:rPr>
          <w:t xml:space="preserve">Bell and </w:t>
        </w:r>
        <w:r w:rsidRPr="00E4566B">
          <w:rPr>
            <w:smallCaps/>
            <w:noProof/>
          </w:rPr>
          <w:lastRenderedPageBreak/>
          <w:t>Foster</w:t>
        </w:r>
        <w:r>
          <w:rPr>
            <w:noProof/>
          </w:rPr>
          <w:t xml:space="preserve"> 1994; </w:t>
        </w:r>
        <w:r w:rsidRPr="00E4566B">
          <w:rPr>
            <w:smallCaps/>
            <w:noProof/>
          </w:rPr>
          <w:t>Kaeuffer</w:t>
        </w:r>
        <w:r w:rsidRPr="00E4566B">
          <w:rPr>
            <w:i/>
            <w:noProof/>
          </w:rPr>
          <w:t xml:space="preserve"> et al.</w:t>
        </w:r>
        <w:r>
          <w:rPr>
            <w:noProof/>
          </w:rPr>
          <w:t xml:space="preserve"> 2012; </w:t>
        </w:r>
        <w:r w:rsidRPr="00E4566B">
          <w:rPr>
            <w:smallCaps/>
            <w:noProof/>
          </w:rPr>
          <w:t>Leaver and Reimchen</w:t>
        </w:r>
        <w:r>
          <w:rPr>
            <w:noProof/>
          </w:rPr>
          <w:t xml:space="preserve"> 2012)</w:t>
        </w:r>
        <w:r>
          <w:fldChar w:fldCharType="end"/>
        </w:r>
        <w:r>
          <w:t xml:space="preserve"> and the relative impacts of parallel versus non-parallel selection pressures among freshwater populations is actively debated </w:t>
        </w:r>
        <w:r>
          <w:fldChar w:fldCharType="begin">
            <w:fldData xml:space="preserve">PEVuZE5vdGU+PENpdGU+PEF1dGhvcj5LYWV1ZmZlcjwvQXV0aG9yPjxZZWFyPjIwMTI8L1llYXI+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</w:fldData>
          </w:fldChar>
        </w:r>
        <w:r>
          <w:instrText xml:space="preserve"> ADDIN EN.CITE </w:instrText>
        </w:r>
        <w:r>
          <w:fldChar w:fldCharType="begin">
            <w:fldData xml:space="preserve">PEVuZE5vdGU+PENpdGU+PEF1dGhvcj5LYWV1ZmZlcjwvQXV0aG9yPjxZZWFyPjIwMTI8L1llYXI+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</w:fldData>
          </w:fldChar>
        </w:r>
        <w:r>
          <w:instrText xml:space="preserve"> ADDIN EN.CITE.DATA </w:instrText>
        </w:r>
      </w:moveTo>
      <w:ins w:id="1311" w:author="Bill Cresko" w:date="2019-03-25T16:52:00Z"/>
      <w:moveTo w:id="1312" w:author="Bill Cresko" w:date="2019-03-25T16:52:00Z">
        <w:r>
          <w:fldChar w:fldCharType="end"/>
        </w:r>
      </w:moveTo>
      <w:ins w:id="1313" w:author="Bill Cresko" w:date="2019-03-25T16:52:00Z"/>
      <w:moveTo w:id="1314" w:author="Bill Cresko" w:date="2019-03-25T16:52:00Z">
        <w:r>
          <w:fldChar w:fldCharType="separate"/>
        </w:r>
        <w:r>
          <w:rPr>
            <w:noProof/>
          </w:rPr>
          <w:t>(</w:t>
        </w:r>
        <w:r w:rsidRPr="004F28E0">
          <w:rPr>
            <w:smallCaps/>
            <w:noProof/>
          </w:rPr>
          <w:t>Kaeuffer</w:t>
        </w:r>
        <w:r w:rsidRPr="004F28E0">
          <w:rPr>
            <w:i/>
            <w:noProof/>
          </w:rPr>
          <w:t xml:space="preserve"> et al.</w:t>
        </w:r>
        <w:r>
          <w:rPr>
            <w:noProof/>
          </w:rPr>
          <w:t xml:space="preserve"> 2012; </w:t>
        </w:r>
        <w:r w:rsidRPr="004F28E0">
          <w:rPr>
            <w:smallCaps/>
            <w:noProof/>
          </w:rPr>
          <w:t>Stuart</w:t>
        </w:r>
        <w:r w:rsidRPr="004F28E0">
          <w:rPr>
            <w:i/>
            <w:noProof/>
          </w:rPr>
          <w:t xml:space="preserve"> et al.</w:t>
        </w:r>
        <w:r>
          <w:rPr>
            <w:noProof/>
          </w:rPr>
          <w:t xml:space="preserve"> 2017)</w:t>
        </w:r>
        <w:r>
          <w:fldChar w:fldCharType="end"/>
        </w:r>
        <w:r>
          <w:t xml:space="preserve">. While it is possible that multifarious selection pressures also contribute to the maintenance of more genetic diversity on chromosomes from freshwater fish, our model does not require additional selection to maintain linked variation. Furthermore, the freshwater pond populations studied here are ecologically similar and geographically proximal </w:t>
        </w:r>
        <w:r>
          <w:fldChar w:fldCharType="begin"/>
        </w:r>
        <w:r>
          <w:instrText xml:space="preserve"> ADDIN EN.CITE &lt;EndNote&gt;&lt;Cite&gt;&lt;Author&gt;Cresko&lt;/Author&gt;&lt;Year&gt;2004&lt;/Year&gt;&lt;RecNum&gt;123&lt;/RecNum&gt;&lt;DisplayText&gt;(&lt;style face="smallcaps"&gt;Cresko&lt;/style&gt;&lt;style face="italic"&gt; et al.&lt;/style&gt; 2004)&lt;/DisplayText&gt;&lt;record&gt;&lt;rec-number&gt;123&lt;/rec-number&gt;&lt;foreign-keys&gt;&lt;key app="EN" db-id="ex0vdsfepzfzrhe2rs7vz056dtzpe9f5dref" timestamp="1451702203"&gt;123&lt;/key&gt;&lt;/foreign-keys&gt;&lt;ref-type name="Journal Article"&gt;17&lt;/ref-type&gt;&lt;contributors&gt;&lt;authors&gt;&lt;author&gt;Cresko, W. A.&lt;/author&gt;&lt;author&gt;Amores, A.&lt;/author&gt;&lt;author&gt;Wilson, C.&lt;/author&gt;&lt;author&gt;Murphy, J.&lt;/author&gt;&lt;author&gt;Currey, M.&lt;/author&gt;&lt;author&gt;Phillips, P.&lt;/author&gt;&lt;author&gt;Bell, M. A.&lt;/author&gt;&lt;author&gt;Kimmel, C. B.&lt;/author&gt;&lt;author&gt;Postlethwait, J. H.&lt;/author&gt;&lt;/authors&gt;&lt;/contributors&gt;&lt;auth-address&gt;Institute of Neuroscience and Center for Ecology and Evolutionary Biology, University of Oregon, Eugene, OR 97403-1254, USA.&lt;/auth-address&gt;&lt;titles&gt;&lt;title&gt;Parallel genetic basis for repeated evolution of armor loss in Alaskan threespine stickleback populations&lt;/title&gt;&lt;secondary-title&gt;Proc Natl Acad Sci U S A&lt;/secondary-title&gt;&lt;/titles&gt;&lt;periodical&gt;&lt;full-title&gt;Proc Natl Acad Sci U S A&lt;/full-title&gt;&lt;/periodical&gt;&lt;pages&gt;6050-5&lt;/pages&gt;&lt;volume&gt;101&lt;/volume&gt;&lt;number&gt;16&lt;/number&gt;&lt;keywords&gt;&lt;keyword&gt;Animals&lt;/keyword&gt;&lt;keyword&gt;*Biological Evolution&lt;/keyword&gt;&lt;keyword&gt;Smegmamorpha/*genetics&lt;/keyword&gt;&lt;/keywords&gt;&lt;dates&gt;&lt;year&gt;2004&lt;/year&gt;&lt;pub-dates&gt;&lt;date&gt;Apr 20&lt;/date&gt;&lt;/pub-dates&gt;&lt;/dates&gt;&lt;isbn&gt;0027-8424 (Print)&amp;#xD;0027-8424 (Linking)&lt;/isbn&gt;&lt;accession-num&gt;15069186&lt;/accession-num&gt;&lt;urls&gt;&lt;related-urls&gt;&lt;url&gt;https://www.ncbi.nlm.nih.gov/pubmed/15069186&lt;/url&gt;&lt;/related-urls&gt;&lt;/urls&gt;&lt;custom2&gt;PMC395921&lt;/custom2&gt;&lt;electronic-resource-num&gt;10.1073/pnas.0308479101&lt;/electronic-resource-num&gt;&lt;/record&gt;&lt;/Cite&gt;&lt;/EndNote&gt;</w:instrText>
        </w:r>
        <w:r>
          <w:fldChar w:fldCharType="separate"/>
        </w:r>
        <w:r>
          <w:rPr>
            <w:noProof/>
          </w:rPr>
          <w:t>(</w:t>
        </w:r>
        <w:r w:rsidRPr="00E4566B">
          <w:rPr>
            <w:smallCaps/>
            <w:noProof/>
          </w:rPr>
          <w:t>Cresko</w:t>
        </w:r>
        <w:r w:rsidRPr="00E4566B">
          <w:rPr>
            <w:i/>
            <w:noProof/>
          </w:rPr>
          <w:t xml:space="preserve"> et al.</w:t>
        </w:r>
        <w:r>
          <w:rPr>
            <w:noProof/>
          </w:rPr>
          <w:t xml:space="preserve"> 2004)</w:t>
        </w:r>
        <w:r>
          <w:fldChar w:fldCharType="end"/>
        </w:r>
        <w:r>
          <w:t>, so it is likely that parallel selection on a common pool of variation has produced the patterns of variation we observe</w:t>
        </w:r>
      </w:moveTo>
      <w:ins w:id="1315" w:author="Thom Nelson" w:date="2019-04-03T22:11:00Z">
        <w:r w:rsidR="00791440">
          <w:t xml:space="preserve">. Put another way, we find no need to invoke </w:t>
        </w:r>
      </w:ins>
      <w:ins w:id="1316" w:author="Thom Nelson" w:date="2019-04-03T22:12:00Z">
        <w:r w:rsidR="00791440">
          <w:t>more complex selection regimes in order to explain the patterns of variation we observe</w:t>
        </w:r>
        <w:del w:id="1317" w:author="Bill Cresko" w:date="2019-04-23T15:39:00Z">
          <w:r w:rsidR="00791440" w:rsidDel="007B70A7">
            <w:delText>.</w:delText>
          </w:r>
        </w:del>
      </w:ins>
      <w:moveTo w:id="1318" w:author="Bill Cresko" w:date="2019-03-25T16:52:00Z">
        <w:r>
          <w:t xml:space="preserve">. </w:t>
        </w:r>
      </w:moveTo>
    </w:p>
    <w:p w14:paraId="4BECFE4C" w14:textId="0679ADC0" w:rsidR="00586C60" w:rsidRDefault="007B70A7" w:rsidP="007B70A7">
      <w:pPr>
        <w:pStyle w:val="Body"/>
        <w:ind w:firstLine="720"/>
        <w:rPr>
          <w:moveTo w:id="1319" w:author="Bill Cresko" w:date="2019-03-25T16:52:00Z"/>
        </w:rPr>
        <w:pPrChange w:id="1320" w:author="Bill Cresko" w:date="2019-04-23T15:39:00Z">
          <w:pPr>
            <w:pStyle w:val="Body"/>
          </w:pPr>
        </w:pPrChange>
      </w:pPr>
      <w:ins w:id="1321" w:author="Bill Cresko" w:date="2019-04-23T15:39:00Z">
        <w:r>
          <w:t xml:space="preserve">Our novel findings align but extend previous population genomic studies in </w:t>
        </w:r>
        <w:proofErr w:type="spellStart"/>
        <w:r>
          <w:t>threespine</w:t>
        </w:r>
        <w:proofErr w:type="spellEnd"/>
        <w:r>
          <w:t xml:space="preserve"> stickleback. </w:t>
        </w:r>
      </w:ins>
      <w:moveTo w:id="1322" w:author="Bill Cresko" w:date="2019-03-25T16:52:00Z">
        <w:r w:rsidR="00586C60">
          <w:t xml:space="preserve">Also studying ecologically similar freshwater populations, </w:t>
        </w:r>
        <w:proofErr w:type="spellStart"/>
        <w:r w:rsidR="00586C60">
          <w:t>Roesti</w:t>
        </w:r>
        <w:proofErr w:type="spellEnd"/>
        <w:r w:rsidR="00586C60">
          <w:t xml:space="preserve"> et al </w:t>
        </w:r>
        <w:r w:rsidR="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586C60">
          <w:instrText xml:space="preserve"> ADDIN EN.CITE </w:instrText>
        </w:r>
        <w:r w:rsidR="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586C60">
          <w:instrText xml:space="preserve"> ADDIN EN.CITE.DATA </w:instrText>
        </w:r>
      </w:moveTo>
      <w:ins w:id="1323" w:author="Bill Cresko" w:date="2019-03-25T16:52:00Z"/>
      <w:moveTo w:id="1324" w:author="Bill Cresko" w:date="2019-03-25T16:52:00Z">
        <w:r w:rsidR="00586C60">
          <w:fldChar w:fldCharType="end"/>
        </w:r>
      </w:moveTo>
      <w:ins w:id="1325" w:author="Bill Cresko" w:date="2019-03-25T16:52:00Z"/>
      <w:moveTo w:id="1326" w:author="Bill Cresko" w:date="2019-03-25T16:52:00Z">
        <w:r w:rsidR="00586C60">
          <w:fldChar w:fldCharType="separate"/>
        </w:r>
        <w:r w:rsidR="00586C60">
          <w:rPr>
            <w:noProof/>
          </w:rPr>
          <w:t>(2014)</w:t>
        </w:r>
        <w:r w:rsidR="00586C60">
          <w:fldChar w:fldCharType="end"/>
        </w:r>
        <w:r w:rsidR="00586C60">
          <w:t xml:space="preserve"> found that parallel adaptation led to increases in F</w:t>
        </w:r>
        <w:r w:rsidR="00586C60">
          <w:rPr>
            <w:vertAlign w:val="subscript"/>
          </w:rPr>
          <w:t>ST</w:t>
        </w:r>
        <w:r w:rsidR="00586C60">
          <w:t xml:space="preserve"> among freshwater populations near peaks of marine-freshwater divergence, and inferred that sweeps of common SNPs on different genetic backgrounds led to this pattern. We have shown these linked genomic regions to be not only the most heavily partitioned but also the most diverse in the genome. We find it likely that selection and gene flow happening over shorter evolutionary timescales (tens to thousands of years), like those investigated by </w:t>
        </w:r>
        <w:proofErr w:type="spellStart"/>
        <w:r w:rsidR="00586C60">
          <w:t>Roesti</w:t>
        </w:r>
        <w:proofErr w:type="spellEnd"/>
        <w:r w:rsidR="00586C60">
          <w:t xml:space="preserve"> et al. </w:t>
        </w:r>
        <w:r w:rsidR="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586C60">
          <w:instrText xml:space="preserve"> ADDIN EN.CITE </w:instrText>
        </w:r>
        <w:r w:rsidR="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586C60">
          <w:instrText xml:space="preserve"> ADDIN EN.CITE.DATA </w:instrText>
        </w:r>
      </w:moveTo>
      <w:ins w:id="1327" w:author="Bill Cresko" w:date="2019-03-25T16:52:00Z"/>
      <w:moveTo w:id="1328" w:author="Bill Cresko" w:date="2019-03-25T16:52:00Z">
        <w:r w:rsidR="00586C60">
          <w:fldChar w:fldCharType="end"/>
        </w:r>
      </w:moveTo>
      <w:ins w:id="1329" w:author="Bill Cresko" w:date="2019-03-25T16:52:00Z"/>
      <w:moveTo w:id="1330" w:author="Bill Cresko" w:date="2019-03-25T16:52:00Z">
        <w:r w:rsidR="00586C60">
          <w:fldChar w:fldCharType="separate"/>
        </w:r>
        <w:r w:rsidR="00586C60">
          <w:rPr>
            <w:noProof/>
          </w:rPr>
          <w:t>(2014)</w:t>
        </w:r>
        <w:r w:rsidR="00586C60">
          <w:fldChar w:fldCharType="end"/>
        </w:r>
        <w:r w:rsidR="00586C60">
          <w:t>, have occurred throughout the evolutionary history of this species and have long-lasting, collective effects on patterns of genomic variation over the course of millions of years.</w:t>
        </w:r>
      </w:moveTo>
    </w:p>
    <w:moveToRangeEnd w:id="1233"/>
    <w:p w14:paraId="0035DF51" w14:textId="0674DF29" w:rsidR="00CF031C" w:rsidRDefault="000F4345">
      <w:pPr>
        <w:pStyle w:val="Heading2"/>
      </w:pPr>
      <w:r>
        <w:t>A variable recombination landscape simplifies the architecture of divergence</w:t>
      </w:r>
      <w:ins w:id="1331" w:author="Bill Cresko" w:date="2019-03-25T16:52:00Z">
        <w:r w:rsidR="00774432">
          <w:t xml:space="preserve"> and increases </w:t>
        </w:r>
      </w:ins>
      <w:ins w:id="1332" w:author="Thom Nelson" w:date="2019-04-03T22:13:00Z">
        <w:r w:rsidR="00791440">
          <w:t>the genomic reach of linked selection</w:t>
        </w:r>
      </w:ins>
      <w:ins w:id="1333" w:author="Bill Cresko" w:date="2019-03-25T16:53:00Z">
        <w:del w:id="1334" w:author="Thom Nelson" w:date="2019-04-03T22:13:00Z">
          <w:r w:rsidR="00774432" w:rsidDel="00791440">
            <w:delText>range over which linked selection is important</w:delText>
          </w:r>
        </w:del>
      </w:ins>
    </w:p>
    <w:p w14:paraId="2DC4DC73" w14:textId="1B451EC5" w:rsidR="00CF031C" w:rsidRDefault="000F4345" w:rsidP="00C63E93">
      <w:pPr>
        <w:pStyle w:val="Body"/>
      </w:pPr>
      <w:r>
        <w:tab/>
      </w:r>
      <w:ins w:id="1335" w:author="Bill Cresko" w:date="2019-03-25T16:53:00Z">
        <w:r w:rsidR="00085EC4">
          <w:t xml:space="preserve">In addition to the </w:t>
        </w:r>
      </w:ins>
      <w:ins w:id="1336" w:author="Bill Cresko" w:date="2019-03-25T16:54:00Z">
        <w:r w:rsidR="00085EC4">
          <w:t xml:space="preserve">consequences of </w:t>
        </w:r>
      </w:ins>
      <w:ins w:id="1337" w:author="Bill Cresko" w:date="2019-03-25T16:53:00Z">
        <w:r w:rsidR="00085EC4">
          <w:t>asymmetric</w:t>
        </w:r>
      </w:ins>
      <w:ins w:id="1338" w:author="Bill Cresko" w:date="2019-03-25T16:54:00Z">
        <w:r w:rsidR="00085EC4">
          <w:t xml:space="preserve"> population structure in maintaining genetic variation </w:t>
        </w:r>
      </w:ins>
      <w:ins w:id="1339" w:author="Bill Cresko" w:date="2019-03-25T16:55:00Z">
        <w:r w:rsidR="00085EC4">
          <w:t>unevenly across geography</w:t>
        </w:r>
      </w:ins>
      <w:ins w:id="1340" w:author="Bill Cresko" w:date="2019-03-25T16:54:00Z">
        <w:r w:rsidR="00085EC4">
          <w:t>, t</w:t>
        </w:r>
      </w:ins>
      <w:del w:id="1341" w:author="Bill Cresko" w:date="2019-03-25T16:54:00Z">
        <w:r w:rsidDel="00085EC4">
          <w:delText>T</w:delText>
        </w:r>
      </w:del>
      <w:r>
        <w:t xml:space="preserve">he recombination landscape </w:t>
      </w:r>
      <w:ins w:id="1342" w:author="Bill Cresko" w:date="2019-03-25T16:53:00Z">
        <w:r w:rsidR="00085EC4">
          <w:t>also</w:t>
        </w:r>
      </w:ins>
      <w:ins w:id="1343" w:author="Bill Cresko" w:date="2019-03-25T16:54:00Z">
        <w:r w:rsidR="00085EC4">
          <w:t xml:space="preserve"> </w:t>
        </w:r>
      </w:ins>
      <w:del w:id="1344" w:author="Bill Cresko" w:date="2019-03-25T16:55:00Z">
        <w:r w:rsidDel="00085EC4">
          <w:delText xml:space="preserve">has </w:delText>
        </w:r>
      </w:del>
      <w:ins w:id="1345" w:author="Bill Cresko" w:date="2019-03-25T16:55:00Z">
        <w:r w:rsidR="00085EC4">
          <w:t xml:space="preserve">can have </w:t>
        </w:r>
      </w:ins>
      <w:r>
        <w:t xml:space="preserve">profound effects on </w:t>
      </w:r>
      <w:ins w:id="1346" w:author="Bill Cresko" w:date="2019-03-25T16:55:00Z">
        <w:r w:rsidR="00085EC4">
          <w:t xml:space="preserve">heterogenous </w:t>
        </w:r>
      </w:ins>
      <w:r>
        <w:t>genome-wide patterns of genetic variation. Linkage to or among selected sites is now thought to affect many, if not most, variable sites in the genome</w:t>
      </w:r>
      <w:r w:rsidR="00D03AE2">
        <w:t xml:space="preserve"> </w:t>
      </w:r>
      <w:r w:rsidR="00E4566B">
        <w:fldChar w:fldCharType="begin">
          <w:fldData xml:space="preserve">PEVuZE5vdGU+PENpdGU+PEF1dGhvcj5LZXJuPC9BdXRob3I+PFllYXI+MjAxODwvWWVhcj48UmVj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</w:fldData>
        </w:fldChar>
      </w:r>
      <w:r w:rsidR="004F28E0">
        <w:instrText xml:space="preserve"> ADDIN EN.CITE </w:instrText>
      </w:r>
      <w:r w:rsidR="004F28E0">
        <w:fldChar w:fldCharType="begin">
          <w:fldData xml:space="preserve">PEVuZE5vdGU+PENpdGU+PEF1dGhvcj5LZXJuPC9BdXRob3I+PFllYXI+MjAxODwvWWVhcj48UmVj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</w:fldData>
        </w:fldChar>
      </w:r>
      <w:r w:rsidR="004F28E0">
        <w:instrText xml:space="preserve"> ADDIN EN.CITE.DATA </w:instrText>
      </w:r>
      <w:r w:rsidR="004F28E0">
        <w:fldChar w:fldCharType="end"/>
      </w:r>
      <w:r w:rsidR="00E4566B">
        <w:fldChar w:fldCharType="separate"/>
      </w:r>
      <w:r w:rsidR="004F28E0">
        <w:rPr>
          <w:noProof/>
        </w:rPr>
        <w:t>(</w:t>
      </w:r>
      <w:r w:rsidR="004F28E0" w:rsidRPr="004F28E0">
        <w:rPr>
          <w:smallCaps/>
          <w:noProof/>
        </w:rPr>
        <w:t>Schrider and Kern</w:t>
      </w:r>
      <w:r w:rsidR="004F28E0">
        <w:rPr>
          <w:noProof/>
        </w:rPr>
        <w:t xml:space="preserve"> 2017; </w:t>
      </w:r>
      <w:r w:rsidR="004F28E0" w:rsidRPr="004F28E0">
        <w:rPr>
          <w:smallCaps/>
          <w:noProof/>
        </w:rPr>
        <w:t>Kern and Hahn</w:t>
      </w:r>
      <w:r w:rsidR="004F28E0">
        <w:rPr>
          <w:noProof/>
        </w:rPr>
        <w:t xml:space="preserve"> 2018)</w:t>
      </w:r>
      <w:r w:rsidR="00E4566B">
        <w:fldChar w:fldCharType="end"/>
      </w:r>
      <w:r w:rsidRPr="004F28E0">
        <w:t>,</w:t>
      </w:r>
      <w:r>
        <w:t xml:space="preserve"> and suppression of recombination among the genomes of diverging populations and species appears in large part to determine patterns of genetic differentiation an</w:t>
      </w:r>
      <w:r w:rsidRPr="00542510">
        <w:t>d divergence</w:t>
      </w:r>
      <w:r w:rsidR="00542510" w:rsidRPr="00115FFD">
        <w:t xml:space="preserve"> </w:t>
      </w:r>
      <w:r w:rsidR="00E4566B">
        <w:fldChar w:fldCharType="begin">
          <w:fldData xml:space="preserve">PEVuZE5vdGU+PENpdGU+PEF1dGhvcj5TdGFua293c2tpPC9BdXRob3I+PFllYXI+MjAxODwvWWVh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</w:fldData>
        </w:fldChar>
      </w:r>
      <w:r w:rsidR="00E4566B">
        <w:instrText xml:space="preserve"> ADDIN EN.CITE </w:instrText>
      </w:r>
      <w:r w:rsidR="00E4566B">
        <w:fldChar w:fldCharType="begin">
          <w:fldData xml:space="preserve">PEVuZE5vdGU+PENpdGU+PEF1dGhvcj5TdGFua293c2tpPC9BdXRob3I+PFllYXI+MjAxODwvWWVh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Burri</w:t>
      </w:r>
      <w:r w:rsidR="00E4566B" w:rsidRPr="00E4566B">
        <w:rPr>
          <w:i/>
          <w:noProof/>
        </w:rPr>
        <w:t xml:space="preserve"> et al.</w:t>
      </w:r>
      <w:r w:rsidR="00E4566B">
        <w:rPr>
          <w:noProof/>
        </w:rPr>
        <w:t xml:space="preserve"> 2015; </w:t>
      </w:r>
      <w:r w:rsidR="00E4566B" w:rsidRPr="00E4566B">
        <w:rPr>
          <w:smallCaps/>
          <w:noProof/>
        </w:rPr>
        <w:t>Vijay</w:t>
      </w:r>
      <w:r w:rsidR="00E4566B" w:rsidRPr="00E4566B">
        <w:rPr>
          <w:i/>
          <w:noProof/>
        </w:rPr>
        <w:t xml:space="preserve"> et al.</w:t>
      </w:r>
      <w:r w:rsidR="00E4566B">
        <w:rPr>
          <w:noProof/>
        </w:rPr>
        <w:t xml:space="preserve"> 2017; </w:t>
      </w:r>
      <w:r w:rsidR="00E4566B" w:rsidRPr="00E4566B">
        <w:rPr>
          <w:smallCaps/>
          <w:noProof/>
        </w:rPr>
        <w:t>Stankowski</w:t>
      </w:r>
      <w:r w:rsidR="00E4566B" w:rsidRPr="00E4566B">
        <w:rPr>
          <w:i/>
          <w:noProof/>
        </w:rPr>
        <w:t xml:space="preserve"> et al.</w:t>
      </w:r>
      <w:r w:rsidR="00E4566B">
        <w:rPr>
          <w:noProof/>
        </w:rPr>
        <w:t xml:space="preserve"> 2018)</w:t>
      </w:r>
      <w:r w:rsidR="00E4566B">
        <w:fldChar w:fldCharType="end"/>
      </w:r>
      <w:r>
        <w:t>. In the threespine stickleback, two related patterns point to the importance of the recombination landscape in structuring the genetics of divergence. First, genetic differentiation among phenotypically divergent populations is known to accumulate in regions of low recombination</w:t>
      </w:r>
      <w:r w:rsidR="00284912">
        <w:t xml:space="preserve"> </w:t>
      </w:r>
      <w:r w:rsidR="00E4566B">
        <w:fldChar w:fldCharType="begin"/>
      </w:r>
      <w:r w:rsidR="00E4566B">
        <w:instrText xml:space="preserve"> ADDIN EN.CITE &lt;EndNote&gt;&lt;Cite&gt;&lt;Author&gt;Roesti&lt;/Author&gt;&lt;Year&gt;2013&lt;/Year&gt;&lt;RecNum&gt;538&lt;/RecNum&gt;&lt;DisplayText&gt;(&lt;style face="smallcaps"&gt;Roesti&lt;/style&gt;&lt;style face="italic"&gt; et al.&lt;/style&gt; 2013)&lt;/DisplayText&gt;&lt;record&gt;&lt;rec-number&gt;538&lt;/rec-number&gt;&lt;foreign-keys&gt;&lt;key app="EN" db-id="ex0vdsfepzfzrhe2rs7vz056dtzpe9f5dref" timestamp="1451702203"&gt;538&lt;/key&gt;&lt;/foreign-keys&gt;&lt;ref-type name="Journal Article"&gt;17&lt;/ref-type&gt;&lt;contributors&gt;&lt;authors&gt;&lt;author&gt;Roesti, Marius&lt;/author&gt;&lt;author&gt;Moser, Dario&lt;/author&gt;&lt;author&gt;Berner, Daniel&lt;/author&gt;&lt;/authors&gt;&lt;/contributors&gt;&lt;titles&gt;&lt;title&gt;Recombination in the threespine stickleback genome - Patterns and consequences&lt;/title&gt;&lt;secondary-title&gt;Molecular Ecology&lt;/secondary-title&gt;&lt;/titles&gt;&lt;periodical&gt;&lt;full-title&gt;Molecular Ecology&lt;/full-title&gt;&lt;abbr-1&gt;Mol Ecol&lt;/abbr-1&gt;&lt;/periodical&gt;&lt;pages&gt;3014-3027&lt;/pages&gt;&lt;volume&gt;22&lt;/volume&gt;&lt;keywords&gt;&lt;keyword&gt;GC content&lt;/keyword&gt;&lt;keyword&gt;Gasterosteus aculeatus&lt;/keyword&gt;&lt;keyword&gt;RAD sequencing&lt;/keyword&gt;&lt;keyword&gt;evolutionary strata&lt;/keyword&gt;&lt;keyword&gt;genetic diversity&lt;/keyword&gt;&lt;keyword&gt;pseudoautosomal region&lt;/keyword&gt;&lt;keyword&gt;sex chromosome&lt;/keyword&gt;&lt;/keywords&gt;&lt;dates&gt;&lt;year&gt;2013&lt;/year&gt;&lt;/dates&gt;&lt;isbn&gt;0962-1083&lt;/isbn&gt;&lt;accession-num&gt;23601112&lt;/accession-num&gt;&lt;urls&gt;&lt;related-urls&gt;&lt;url&gt;http://onlinelibrary.wiley.com/store/10.1111/mec.12322/asset/mec12322.pdf?v=1&amp;amp;t=iiwj8ua9&amp;amp;s=56c41e16b0a4d7922a1d156bbb79d8fa1f3bc3ad&lt;/url&gt;&lt;/related-urls&gt;&lt;/urls&gt;&lt;electronic-resource-num&gt;10.1111/mec.12322&lt;/electronic-resource-num&gt;&lt;/record&gt;&lt;/Cite&gt;&lt;/EndNote&gt;</w:instrText>
      </w:r>
      <w:r w:rsidR="00E4566B">
        <w:fldChar w:fldCharType="separate"/>
      </w:r>
      <w:r w:rsidR="00E4566B">
        <w:rPr>
          <w:noProof/>
        </w:rPr>
        <w:t>(</w:t>
      </w:r>
      <w:r w:rsidR="00E4566B" w:rsidRPr="00E4566B">
        <w:rPr>
          <w:smallCaps/>
          <w:noProof/>
        </w:rPr>
        <w:t>Roesti</w:t>
      </w:r>
      <w:r w:rsidR="00E4566B" w:rsidRPr="00E4566B">
        <w:rPr>
          <w:i/>
          <w:noProof/>
        </w:rPr>
        <w:t xml:space="preserve"> et al.</w:t>
      </w:r>
      <w:r w:rsidR="00E4566B">
        <w:rPr>
          <w:noProof/>
        </w:rPr>
        <w:t xml:space="preserve"> 2013)</w:t>
      </w:r>
      <w:r w:rsidR="00E4566B">
        <w:fldChar w:fldCharType="end"/>
      </w:r>
      <w:r>
        <w:t>. Second, quantitative trait locus (QTL) mapping studies consistently find highly pleiotropic QTL associated with clusters of markers in the centers of relatively few linkage groups</w:t>
      </w:r>
      <w:r w:rsidR="00115FFD">
        <w:t xml:space="preserve"> </w:t>
      </w:r>
      <w:r w:rsidR="00E4566B">
        <w:fldChar w:fldCharType="begin">
          <w:fldData xml:space="preserve">PEVuZE5vdGU+PENpdGU+PEF1dGhvcj5NaWxsZXI8L0F1dGhvcj48WWVhcj4yMDE0PC9ZZWFyPjxS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</w:fldData>
        </w:fldChar>
      </w:r>
      <w:r w:rsidR="00E4566B">
        <w:instrText xml:space="preserve"> ADDIN EN.CITE </w:instrText>
      </w:r>
      <w:r w:rsidR="00E4566B">
        <w:fldChar w:fldCharType="begin">
          <w:fldData xml:space="preserve">PEVuZE5vdGU+PENpdGU+PEF1dGhvcj5NaWxsZXI8L0F1dGhvcj48WWVhcj4yMDE0PC9ZZWFyPjxS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Albert</w:t>
      </w:r>
      <w:r w:rsidR="00E4566B" w:rsidRPr="00E4566B">
        <w:rPr>
          <w:i/>
          <w:noProof/>
        </w:rPr>
        <w:t xml:space="preserve"> et al.</w:t>
      </w:r>
      <w:r w:rsidR="00E4566B">
        <w:rPr>
          <w:noProof/>
        </w:rPr>
        <w:t xml:space="preserve"> 2008; </w:t>
      </w:r>
      <w:r w:rsidR="00E4566B" w:rsidRPr="00E4566B">
        <w:rPr>
          <w:smallCaps/>
          <w:noProof/>
        </w:rPr>
        <w:t>Miller</w:t>
      </w:r>
      <w:r w:rsidR="00E4566B" w:rsidRPr="00E4566B">
        <w:rPr>
          <w:i/>
          <w:noProof/>
        </w:rPr>
        <w:t xml:space="preserve"> et al.</w:t>
      </w:r>
      <w:r w:rsidR="00E4566B">
        <w:rPr>
          <w:noProof/>
        </w:rPr>
        <w:t xml:space="preserve"> </w:t>
      </w:r>
      <w:r w:rsidR="00E4566B">
        <w:rPr>
          <w:noProof/>
        </w:rPr>
        <w:lastRenderedPageBreak/>
        <w:t xml:space="preserve">2014; </w:t>
      </w:r>
      <w:r w:rsidR="00E4566B" w:rsidRPr="00E4566B">
        <w:rPr>
          <w:smallCaps/>
          <w:noProof/>
        </w:rPr>
        <w:t>Marques</w:t>
      </w:r>
      <w:r w:rsidR="00E4566B" w:rsidRPr="00E4566B">
        <w:rPr>
          <w:i/>
          <w:noProof/>
        </w:rPr>
        <w:t xml:space="preserve"> et al.</w:t>
      </w:r>
      <w:r w:rsidR="00E4566B">
        <w:rPr>
          <w:noProof/>
        </w:rPr>
        <w:t xml:space="preserve"> 2016)</w:t>
      </w:r>
      <w:r w:rsidR="00E4566B">
        <w:fldChar w:fldCharType="end"/>
      </w:r>
      <w:r>
        <w:t>. This finding could be explained by the presence of a one or a small number of pleiotropic loci of large effect in each region, or clusters of linked loci.</w:t>
      </w:r>
    </w:p>
    <w:p w14:paraId="744A0031" w14:textId="0755A945" w:rsidR="00CF031C" w:rsidRDefault="000F4345" w:rsidP="00C63E93">
      <w:pPr>
        <w:pStyle w:val="Body"/>
      </w:pPr>
      <w:r>
        <w:tab/>
        <w:t xml:space="preserve">By combining population genomics with multiple mapping </w:t>
      </w:r>
      <w:proofErr w:type="gramStart"/>
      <w:r>
        <w:t>crosses</w:t>
      </w:r>
      <w:proofErr w:type="gramEnd"/>
      <w:r>
        <w:t xml:space="preserve"> we are able to corroborate and further our understanding in stickleback fish and other organisms in two distinct ways. First, genomic divergence that occurs in the centers of the largest chromosomes occurs within regions of consistently low recombination across all three genetic maps (freshwater, marine, and F</w:t>
      </w:r>
      <w:r>
        <w:rPr>
          <w:vertAlign w:val="subscript"/>
        </w:rPr>
        <w:t>1</w:t>
      </w:r>
      <w:r>
        <w:t xml:space="preserve"> hybrid fish). The negative association between divergence and recombination rate is a common finding across systems</w:t>
      </w:r>
      <w:r w:rsidR="00115FFD">
        <w:t xml:space="preserve"> </w:t>
      </w:r>
      <w:r w:rsidR="00E4566B">
        <w:fldChar w:fldCharType="begin">
          <w:fldData xml:space="preserve">PEVuZE5vdGU+PENpdGU+PEF1dGhvcj5CdXJyaTwvQXV0aG9yPjxZZWFyPjIwMTU8L1llYXI+PFJl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</w:fldData>
        </w:fldChar>
      </w:r>
      <w:r w:rsidR="00E4566B">
        <w:instrText xml:space="preserve"> ADDIN EN.CITE </w:instrText>
      </w:r>
      <w:r w:rsidR="00E4566B">
        <w:fldChar w:fldCharType="begin">
          <w:fldData xml:space="preserve">PEVuZE5vdGU+PENpdGU+PEF1dGhvcj5CdXJyaTwvQXV0aG9yPjxZZWFyPjIwMTU8L1llYXI+PFJl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Burri</w:t>
      </w:r>
      <w:r w:rsidR="00E4566B" w:rsidRPr="00E4566B">
        <w:rPr>
          <w:i/>
          <w:noProof/>
        </w:rPr>
        <w:t xml:space="preserve"> et al.</w:t>
      </w:r>
      <w:r w:rsidR="00E4566B">
        <w:rPr>
          <w:noProof/>
        </w:rPr>
        <w:t xml:space="preserve"> 2015; </w:t>
      </w:r>
      <w:r w:rsidR="00E4566B" w:rsidRPr="00E4566B">
        <w:rPr>
          <w:smallCaps/>
          <w:noProof/>
        </w:rPr>
        <w:t>Martin</w:t>
      </w:r>
      <w:r w:rsidR="00E4566B" w:rsidRPr="00E4566B">
        <w:rPr>
          <w:i/>
          <w:noProof/>
        </w:rPr>
        <w:t xml:space="preserve"> et al.</w:t>
      </w:r>
      <w:r w:rsidR="00E4566B">
        <w:rPr>
          <w:noProof/>
        </w:rPr>
        <w:t xml:space="preserve"> 2016)</w:t>
      </w:r>
      <w:r w:rsidR="00E4566B">
        <w:fldChar w:fldCharType="end"/>
      </w:r>
      <w:r>
        <w:t xml:space="preserve"> and our results further demonstrate that stickleback are no exception to this rule both at the local (i.e. specific genomic regions, </w:t>
      </w:r>
      <w:r w:rsidRPr="00B64191">
        <w:rPr>
          <w:highlight w:val="yellow"/>
          <w:rPrChange w:id="1347" w:author="Bill Cresko" w:date="2019-03-25T15:53:00Z">
            <w:rPr/>
          </w:rPrChange>
        </w:rPr>
        <w:t>Figure 4</w:t>
      </w:r>
      <w:r>
        <w:t>) and genome-wide scales (</w:t>
      </w:r>
      <w:r w:rsidRPr="00B64191">
        <w:rPr>
          <w:highlight w:val="yellow"/>
          <w:rPrChange w:id="1348" w:author="Bill Cresko" w:date="2019-03-25T15:53:00Z">
            <w:rPr/>
          </w:rPrChange>
        </w:rPr>
        <w:t>Figure 3</w:t>
      </w:r>
      <w:r>
        <w:t>). In addition, by directly comparing the genetic maps of purely marine and freshwater fish, our results do not indicate the presence of any large</w:t>
      </w:r>
      <w:ins w:id="1349" w:author="Bill Cresko" w:date="2019-04-23T15:41:00Z">
        <w:r w:rsidR="007B70A7">
          <w:t xml:space="preserve">, obvious </w:t>
        </w:r>
      </w:ins>
      <w:del w:id="1350" w:author="Bill Cresko" w:date="2019-04-23T15:41:00Z">
        <w:r w:rsidDel="007B70A7">
          <w:delText xml:space="preserve"> or complex </w:delText>
        </w:r>
      </w:del>
      <w:r>
        <w:t>structural variation between marine and freshwater stickleback genomes associated with the largest regions of genomic divergence</w:t>
      </w:r>
      <w:ins w:id="1351" w:author="Bill Cresko" w:date="2019-04-23T15:41:00Z">
        <w:r w:rsidR="007B70A7">
          <w:t xml:space="preserve"> in addition to three </w:t>
        </w:r>
      </w:ins>
      <w:ins w:id="1352" w:author="Bill Cresko" w:date="2019-04-23T15:42:00Z">
        <w:r w:rsidR="007B70A7">
          <w:t xml:space="preserve">large </w:t>
        </w:r>
      </w:ins>
      <w:ins w:id="1353" w:author="Bill Cresko" w:date="2019-04-23T15:41:00Z">
        <w:r w:rsidR="007B70A7">
          <w:t>inversions identified previously (</w:t>
        </w:r>
      </w:ins>
      <w:ins w:id="1354" w:author="Bill Cresko" w:date="2019-04-23T15:43:00Z">
        <w:r w:rsidR="007B70A7">
          <w:t xml:space="preserve">Jones </w:t>
        </w:r>
      </w:ins>
      <w:bookmarkStart w:id="1355" w:name="_GoBack"/>
      <w:bookmarkEnd w:id="1355"/>
      <w:ins w:id="1356" w:author="Bill Cresko" w:date="2019-04-23T15:42:00Z">
        <w:r w:rsidR="007B70A7">
          <w:t>2012)</w:t>
        </w:r>
      </w:ins>
      <w:r>
        <w:t xml:space="preserve">. </w:t>
      </w:r>
    </w:p>
    <w:p w14:paraId="55F64CEA" w14:textId="69BEF051" w:rsidR="00CF031C" w:rsidRDefault="000F4345" w:rsidP="00C63E93">
      <w:pPr>
        <w:pStyle w:val="Body"/>
      </w:pPr>
      <w:r>
        <w:tab/>
        <w:t>Second, although there was general congruence among the genetic maps, we find that the recombination landscape varied unexpectedly and in evolutionarily relevant ways. Within the large regions of divergence at the centers of chromosomes</w:t>
      </w:r>
      <w:r w:rsidR="007D7456">
        <w:t>,</w:t>
      </w:r>
      <w:r>
        <w:t xml:space="preserve"> low recombination ranged from being universal across the three cross types to genotype-specific (</w:t>
      </w:r>
      <w:r w:rsidRPr="00B64191">
        <w:rPr>
          <w:highlight w:val="yellow"/>
          <w:rPrChange w:id="1357" w:author="Bill Cresko" w:date="2019-03-25T15:53:00Z">
            <w:rPr/>
          </w:rPrChange>
        </w:rPr>
        <w:t>Figure 2</w:t>
      </w:r>
      <w:r>
        <w:t>, chromosomes 4 and 1, respectively), suggesting different genetic bases to the low recombination rates across these large genomic regions. Interestingly, recombination rates in regions of divergence were often lowest in the F</w:t>
      </w:r>
      <w:r>
        <w:rPr>
          <w:vertAlign w:val="subscript"/>
        </w:rPr>
        <w:t>1</w:t>
      </w:r>
      <w:r>
        <w:t xml:space="preserve"> hybrid map (</w:t>
      </w:r>
      <w:r w:rsidRPr="00B64191">
        <w:rPr>
          <w:highlight w:val="yellow"/>
          <w:rPrChange w:id="1358" w:author="Bill Cresko" w:date="2019-03-25T15:53:00Z">
            <w:rPr/>
          </w:rPrChange>
        </w:rPr>
        <w:t>Figure 4</w:t>
      </w:r>
      <w:r>
        <w:t>). While this was expected within chromosomal inversions, where the alternative homozygotes demonstrated steady recombination throughout the inverted region, this was also the case on chromosome 7 despite the apparent lack of any large scale, simple structural variation (</w:t>
      </w:r>
      <w:r w:rsidRPr="00B64191">
        <w:rPr>
          <w:highlight w:val="yellow"/>
          <w:rPrChange w:id="1359" w:author="Bill Cresko" w:date="2019-03-25T15:53:00Z">
            <w:rPr/>
          </w:rPrChange>
        </w:rPr>
        <w:t>Figures 2 and 4</w:t>
      </w:r>
      <w:r>
        <w:t xml:space="preserve">) although clusters of smaller structural variants that could not be detected in our maps could also reduce recombination. On the hybrid map, this entire region collapsed to </w:t>
      </w:r>
      <w:r w:rsidR="007D7456">
        <w:t>a region inherited</w:t>
      </w:r>
      <w:r>
        <w:t xml:space="preserve"> essentially </w:t>
      </w:r>
      <w:r w:rsidR="007D7456">
        <w:t xml:space="preserve">as </w:t>
      </w:r>
      <w:r>
        <w:t>a single Mendelian locus.</w:t>
      </w:r>
    </w:p>
    <w:p w14:paraId="64F18340" w14:textId="19A3CAC0" w:rsidR="00CF031C" w:rsidRDefault="000F4345" w:rsidP="00C63E93">
      <w:pPr>
        <w:pStyle w:val="Body"/>
      </w:pPr>
      <w:r>
        <w:tab/>
        <w:t xml:space="preserve">The specific reductions in recombination on the hybrid map are suggestive of adaptive evolution of the recombination landscape itself and, if true, could have profound implications for adaptation and genomic divergence in stickleback. For example, inversions </w:t>
      </w:r>
      <w:r w:rsidR="009C3D15">
        <w:t>are</w:t>
      </w:r>
      <w:r>
        <w:t xml:space="preserve"> advantageous when recombination between multiple linked alleles that contribute to fitness (either in an additive or epistatic fashion) is maladaptive</w:t>
      </w:r>
      <w:r w:rsidR="009C3D15">
        <w:t xml:space="preserve"> </w:t>
      </w:r>
      <w:r w:rsidR="00E4566B">
        <w:fldChar w:fldCharType="begin"/>
      </w:r>
      <w:r w:rsidR="00E4566B">
        <w:instrText xml:space="preserve"> ADDIN EN.CITE &lt;EndNote&gt;&lt;Cite&gt;&lt;Author&gt;Kirkpatrick&lt;/Author&gt;&lt;Year&gt;2006&lt;/Year&gt;&lt;RecNum&gt;312&lt;/RecNum&gt;&lt;DisplayText&gt;(&lt;style face="smallcaps"&gt;Kirkpatrick and Barton&lt;/style&gt; 2006)&lt;/DisplayText&gt;&lt;record&gt;&lt;rec-number&gt;312&lt;/rec-number&gt;&lt;foreign-keys&gt;&lt;key app="EN" db-id="ex0vdsfepzfzrhe2rs7vz056dtzpe9f5dref" timestamp="1451702203"&gt;312&lt;/key&gt;&lt;/foreign-keys&gt;&lt;ref-type name="Journal Article"&gt;17&lt;/ref-type&gt;&lt;contributors&gt;&lt;authors&gt;&lt;author&gt;Kirkpatrick, Mark&lt;/author&gt;&lt;author&gt;Barton, Nick&lt;/author&gt;&lt;/authors&gt;&lt;/contributors&gt;&lt;titles&gt;&lt;title&gt;Chromosome inversions, local adaptation and speciation&lt;/title&gt;&lt;secondary-title&gt;Genetics&lt;/secondary-title&gt;&lt;/titles&gt;&lt;periodical&gt;&lt;full-title&gt;Genetics&lt;/full-title&gt;&lt;abbr-1&gt;Genetics&lt;/abbr-1&gt;&lt;/periodical&gt;&lt;pages&gt;419-434&lt;/pages&gt;&lt;volume&gt;173&lt;/volume&gt;&lt;dates&gt;&lt;year&gt;2006&lt;/year&gt;&lt;/dates&gt;&lt;isbn&gt;0016-6731&lt;/isbn&gt;&lt;accession-num&gt;16204214&lt;/accession-num&gt;&lt;urls&gt;&lt;related-urls&gt;&lt;url&gt;http://www.ncbi.nlm.nih.gov/pmc/articles/PMC1461441/pdf/GEN1731419.pdf&lt;/url&gt;&lt;/related-urls&gt;&lt;/urls&gt;&lt;electronic-resource-num&gt;10.1534/genetics.105.047985&lt;/electronic-resource-num&gt;&lt;/record&gt;&lt;/Cite&gt;&lt;/EndNote&gt;</w:instrText>
      </w:r>
      <w:r w:rsidR="00E4566B">
        <w:fldChar w:fldCharType="separate"/>
      </w:r>
      <w:r w:rsidR="00E4566B">
        <w:rPr>
          <w:noProof/>
        </w:rPr>
        <w:t>(</w:t>
      </w:r>
      <w:r w:rsidR="00E4566B" w:rsidRPr="00E4566B">
        <w:rPr>
          <w:smallCaps/>
          <w:noProof/>
        </w:rPr>
        <w:t>Kirkpatrick and Barton</w:t>
      </w:r>
      <w:r w:rsidR="00E4566B">
        <w:rPr>
          <w:noProof/>
        </w:rPr>
        <w:t xml:space="preserve"> 2006)</w:t>
      </w:r>
      <w:r w:rsidR="00E4566B">
        <w:fldChar w:fldCharType="end"/>
      </w:r>
      <w:r>
        <w:t xml:space="preserve">. The three previously identified inversions on chromosomes 1, 11 and 21 </w:t>
      </w:r>
      <w:r w:rsidR="00E4566B">
        <w:fldChar w:fldCharType="begin">
          <w:fldData xml:space="preserve">PEVuZE5vdGU+PENpdGU+PEF1dGhvcj5Kb25lczwvQXV0aG9yPjxZZWFyPjIwMTI8L1llYXI+PFJl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</w:fldData>
        </w:fldChar>
      </w:r>
      <w:r w:rsidR="00E4566B">
        <w:instrText xml:space="preserve"> ADDIN EN.CITE </w:instrText>
      </w:r>
      <w:r w:rsidR="00E4566B">
        <w:fldChar w:fldCharType="begin">
          <w:fldData xml:space="preserve">PEVuZE5vdGU+PENpdGU+PEF1dGhvcj5Kb25lczwvQXV0aG9yPjxZZWFyPjIwMTI8L1llYXI+PFJl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Jones</w:t>
      </w:r>
      <w:r w:rsidR="00E4566B" w:rsidRPr="00E4566B">
        <w:rPr>
          <w:i/>
          <w:noProof/>
        </w:rPr>
        <w:t xml:space="preserve"> et al.</w:t>
      </w:r>
      <w:r w:rsidR="00E4566B">
        <w:rPr>
          <w:noProof/>
        </w:rPr>
        <w:t xml:space="preserve"> 2012)</w:t>
      </w:r>
      <w:r w:rsidR="00E4566B">
        <w:fldChar w:fldCharType="end"/>
      </w:r>
      <w:r w:rsidR="009C3D15">
        <w:t xml:space="preserve"> </w:t>
      </w:r>
      <w:r>
        <w:t xml:space="preserve">are associated with divergence between the freshwater and marine habitats and occur in regions of the genome that readily </w:t>
      </w:r>
      <w:r>
        <w:lastRenderedPageBreak/>
        <w:t>recombine in the chromosomal homozygotes (BT and RS maps). Had inversions not evolved, gene flow and recombination among marine and freshwater populations may have been strong enough to limit adaptive divergence</w:t>
      </w:r>
      <w:r w:rsidR="00276733">
        <w:t xml:space="preserve"> </w:t>
      </w:r>
      <w:r w:rsidR="00E4566B">
        <w:fldChar w:fldCharType="begin">
          <w:fldData xml:space="preserve">PEVuZE5vdGU+PENpdGU+PEF1dGhvcj5MZW5vcm1hbmQ8L0F1dGhvcj48WWVhcj4yMDAyPC9ZZWFy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=
</w:fldData>
        </w:fldChar>
      </w:r>
      <w:r w:rsidR="00E4566B">
        <w:instrText xml:space="preserve"> ADDIN EN.CITE </w:instrText>
      </w:r>
      <w:r w:rsidR="00E4566B">
        <w:fldChar w:fldCharType="begin">
          <w:fldData xml:space="preserve">PEVuZE5vdGU+PENpdGU+PEF1dGhvcj5MZW5vcm1hbmQ8L0F1dGhvcj48WWVhcj4yMDAyPC9ZZWFy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=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Lenormand</w:t>
      </w:r>
      <w:r w:rsidR="00E4566B">
        <w:rPr>
          <w:noProof/>
        </w:rPr>
        <w:t xml:space="preserve"> 2002; </w:t>
      </w:r>
      <w:r w:rsidR="00E4566B" w:rsidRPr="00E4566B">
        <w:rPr>
          <w:smallCaps/>
          <w:noProof/>
        </w:rPr>
        <w:t>Yeaman and Whitlock</w:t>
      </w:r>
      <w:r w:rsidR="00E4566B">
        <w:rPr>
          <w:noProof/>
        </w:rPr>
        <w:t xml:space="preserve"> 2011; </w:t>
      </w:r>
      <w:r w:rsidR="00E4566B" w:rsidRPr="00E4566B">
        <w:rPr>
          <w:smallCaps/>
          <w:noProof/>
        </w:rPr>
        <w:t>Aeschbacher</w:t>
      </w:r>
      <w:r w:rsidR="00E4566B" w:rsidRPr="00E4566B">
        <w:rPr>
          <w:i/>
          <w:noProof/>
        </w:rPr>
        <w:t xml:space="preserve"> et al.</w:t>
      </w:r>
      <w:r w:rsidR="00E4566B">
        <w:rPr>
          <w:noProof/>
        </w:rPr>
        <w:t xml:space="preserve"> 2017)</w:t>
      </w:r>
      <w:r w:rsidR="00E4566B">
        <w:fldChar w:fldCharType="end"/>
      </w:r>
      <w:r>
        <w:t xml:space="preserve">. </w:t>
      </w:r>
    </w:p>
    <w:p w14:paraId="20450AB7" w14:textId="212F0239" w:rsidR="00CF031C" w:rsidRDefault="000F4345" w:rsidP="00C63E93">
      <w:pPr>
        <w:pStyle w:val="Body"/>
      </w:pPr>
      <w:r>
        <w:tab/>
        <w:t xml:space="preserve">A noteworthy conclusion from our data is that such large, simple inversions have not evolved across the largest regions of divergence in the genome. In these regions, low recombination rates — which may themselves have evolved adaptively or been ancestral platforms for adaptive divergence — combined with strong selection has been effective at maintaining allelic combinations across </w:t>
      </w:r>
      <w:proofErr w:type="spellStart"/>
      <w:r>
        <w:t>megabases</w:t>
      </w:r>
      <w:proofErr w:type="spellEnd"/>
      <w:r>
        <w:t xml:space="preserve"> of genomic space. Discovering the molecular mechanisms of such recombination rate reduction will be a productive avenue of research. Regardless of the molecular mechanisms, the packaging of variation across the genome into tightly linked</w:t>
      </w:r>
      <w:r w:rsidR="00650FB4">
        <w:t xml:space="preserve"> (</w:t>
      </w:r>
      <w:r>
        <w:t>even Mendelian</w:t>
      </w:r>
      <w:r w:rsidR="00650FB4">
        <w:t>)</w:t>
      </w:r>
      <w:r>
        <w:t xml:space="preserve"> loci simplifies the genetic architecture of adaptation and increases the impact of linked selection. </w:t>
      </w:r>
    </w:p>
    <w:p w14:paraId="32CA5C1B" w14:textId="2B4489CC" w:rsidR="00CF031C" w:rsidRDefault="000F4345" w:rsidP="00442952">
      <w:pPr>
        <w:pStyle w:val="Body"/>
      </w:pPr>
      <w:r>
        <w:tab/>
        <w:t>Our observations of coincidence of reduced recombination and genomic divergence may help explain the well documented pattern repeatable and rapid adaptive divergence in stickleback</w:t>
      </w:r>
      <w:r w:rsidR="00276733">
        <w:t xml:space="preserve"> </w:t>
      </w:r>
      <w:r w:rsidR="00E4566B">
        <w:fldChar w:fldCharType="begin">
          <w:fldData xml:space="preserve">PEVuZE5vdGU+PENpdGU+PEF1dGhvcj5CZWxsPC9BdXRob3I+PFllYXI+MTk5NDwvWWVhcj48UmVj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</w:fldData>
        </w:fldChar>
      </w:r>
      <w:r w:rsidR="00E4566B">
        <w:instrText xml:space="preserve"> ADDIN EN.CITE </w:instrText>
      </w:r>
      <w:r w:rsidR="00E4566B">
        <w:fldChar w:fldCharType="begin">
          <w:fldData xml:space="preserve">PEVuZE5vdGU+PENpdGU+PEF1dGhvcj5CZWxsPC9BdXRob3I+PFllYXI+MTk5NDwvWWVhcj48UmVj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Bell and Foster</w:t>
      </w:r>
      <w:r w:rsidR="00E4566B">
        <w:rPr>
          <w:noProof/>
        </w:rPr>
        <w:t xml:space="preserve"> 1994; </w:t>
      </w:r>
      <w:r w:rsidR="00E4566B" w:rsidRPr="00E4566B">
        <w:rPr>
          <w:smallCaps/>
          <w:noProof/>
        </w:rPr>
        <w:t>Lescak</w:t>
      </w:r>
      <w:r w:rsidR="00E4566B" w:rsidRPr="00E4566B">
        <w:rPr>
          <w:i/>
          <w:noProof/>
        </w:rPr>
        <w:t xml:space="preserve"> et al.</w:t>
      </w:r>
      <w:r w:rsidR="00E4566B">
        <w:rPr>
          <w:noProof/>
        </w:rPr>
        <w:t xml:space="preserve"> 2015)</w:t>
      </w:r>
      <w:r w:rsidR="00E4566B">
        <w:fldChar w:fldCharType="end"/>
      </w:r>
      <w:r>
        <w:t xml:space="preserve"> that is largely the result of the reuse of standing genetic variation</w:t>
      </w:r>
      <w:r w:rsidR="00992063">
        <w:t xml:space="preserve"> </w:t>
      </w:r>
      <w:r w:rsidR="00E4566B">
        <w:fldChar w:fldCharType="begin">
          <w:fldData xml:space="preserve">PEVuZE5vdGU+PENpdGU+PEF1dGhvcj5Db2xvc2ltbzwvQXV0aG9yPjxZZWFyPjIwMDU8L1llYXI+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</w:fldData>
        </w:fldChar>
      </w:r>
      <w:r w:rsidR="00E4566B">
        <w:instrText xml:space="preserve"> ADDIN EN.CITE </w:instrText>
      </w:r>
      <w:r w:rsidR="00E4566B">
        <w:fldChar w:fldCharType="begin">
          <w:fldData xml:space="preserve">PEVuZE5vdGU+PENpdGU+PEF1dGhvcj5Db2xvc2ltbzwvQXV0aG9yPjxZZWFyPjIwMDU8L1llYXI+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</w:fldData>
        </w:fldChar>
      </w:r>
      <w:r w:rsidR="00E4566B">
        <w:instrText xml:space="preserve"> ADDIN EN.CITE.DATA </w:instrText>
      </w:r>
      <w:r w:rsidR="00E4566B">
        <w:fldChar w:fldCharType="end"/>
      </w:r>
      <w:r w:rsidR="00E4566B">
        <w:fldChar w:fldCharType="separate"/>
      </w:r>
      <w:r w:rsidR="00E4566B">
        <w:rPr>
          <w:noProof/>
        </w:rPr>
        <w:t>(</w:t>
      </w:r>
      <w:r w:rsidR="00E4566B" w:rsidRPr="00E4566B">
        <w:rPr>
          <w:smallCaps/>
          <w:noProof/>
        </w:rPr>
        <w:t>Colosimo</w:t>
      </w:r>
      <w:r w:rsidR="00E4566B" w:rsidRPr="00E4566B">
        <w:rPr>
          <w:i/>
          <w:noProof/>
        </w:rPr>
        <w:t xml:space="preserve"> et al.</w:t>
      </w:r>
      <w:r w:rsidR="00E4566B">
        <w:rPr>
          <w:noProof/>
        </w:rPr>
        <w:t xml:space="preserve"> 2005; </w:t>
      </w:r>
      <w:r w:rsidR="00E4566B" w:rsidRPr="00E4566B">
        <w:rPr>
          <w:smallCaps/>
          <w:noProof/>
        </w:rPr>
        <w:t>Schluter and Conte</w:t>
      </w:r>
      <w:r w:rsidR="00E4566B">
        <w:rPr>
          <w:noProof/>
        </w:rPr>
        <w:t xml:space="preserve"> 2009; </w:t>
      </w:r>
      <w:r w:rsidR="00E4566B" w:rsidRPr="00E4566B">
        <w:rPr>
          <w:smallCaps/>
          <w:noProof/>
        </w:rPr>
        <w:t>Terekhanova</w:t>
      </w:r>
      <w:r w:rsidR="00E4566B" w:rsidRPr="00E4566B">
        <w:rPr>
          <w:i/>
          <w:noProof/>
        </w:rPr>
        <w:t xml:space="preserve"> et al.</w:t>
      </w:r>
      <w:r w:rsidR="00E4566B">
        <w:rPr>
          <w:noProof/>
        </w:rPr>
        <w:t xml:space="preserve"> 2014; </w:t>
      </w:r>
      <w:r w:rsidR="00E4566B" w:rsidRPr="00E4566B">
        <w:rPr>
          <w:smallCaps/>
          <w:noProof/>
        </w:rPr>
        <w:t>Roesti</w:t>
      </w:r>
      <w:r w:rsidR="00E4566B" w:rsidRPr="00E4566B">
        <w:rPr>
          <w:i/>
          <w:noProof/>
        </w:rPr>
        <w:t xml:space="preserve"> et al.</w:t>
      </w:r>
      <w:r w:rsidR="00E4566B">
        <w:rPr>
          <w:noProof/>
        </w:rPr>
        <w:t xml:space="preserve"> 2015; </w:t>
      </w:r>
      <w:r w:rsidR="00E4566B" w:rsidRPr="00E4566B">
        <w:rPr>
          <w:smallCaps/>
          <w:noProof/>
        </w:rPr>
        <w:t>Bassham</w:t>
      </w:r>
      <w:r w:rsidR="00E4566B" w:rsidRPr="00E4566B">
        <w:rPr>
          <w:i/>
          <w:noProof/>
        </w:rPr>
        <w:t xml:space="preserve"> et al.</w:t>
      </w:r>
      <w:r w:rsidR="00E4566B">
        <w:rPr>
          <w:noProof/>
        </w:rPr>
        <w:t xml:space="preserve"> 2018)</w:t>
      </w:r>
      <w:r w:rsidR="00E4566B">
        <w:fldChar w:fldCharType="end"/>
      </w:r>
      <w:r>
        <w:t>. Because freshwater populations are typically founded by marine stickleback, the sources of standing genetic variation are low frequency variants in the marine population that nearly always exist in a heterozygous state with a marine genome. Our results suggest that the recombination landscape may therefore facilitate the maintenance of freshwater haplotypes during their transit through the marine environment by reducing recombination even in collinear genomic regions. Multi-</w:t>
      </w:r>
      <w:proofErr w:type="spellStart"/>
      <w:r>
        <w:t>megabase</w:t>
      </w:r>
      <w:proofErr w:type="spellEnd"/>
      <w:r>
        <w:t xml:space="preserve"> haplotypes — potentially containing many alleles contributing to local adaptation — </w:t>
      </w:r>
      <w:r w:rsidR="00101729">
        <w:t>then have a higher probability of being</w:t>
      </w:r>
      <w:r>
        <w:t xml:space="preserve"> selected in concert when a new freshwater population is established.</w:t>
      </w:r>
    </w:p>
    <w:p w14:paraId="183C5326" w14:textId="6ED8EC4C" w:rsidR="00CF031C" w:rsidDel="00586C60" w:rsidRDefault="000F4345">
      <w:pPr>
        <w:pStyle w:val="Heading2"/>
        <w:rPr>
          <w:moveFrom w:id="1360" w:author="Bill Cresko" w:date="2019-03-25T16:52:00Z"/>
        </w:rPr>
      </w:pPr>
      <w:moveFromRangeStart w:id="1361" w:author="Bill Cresko" w:date="2019-03-25T16:52:00Z" w:name="move4425155"/>
      <w:moveFrom w:id="1362" w:author="Bill Cresko" w:date="2019-03-25T16:52:00Z">
        <w:r w:rsidDel="00586C60">
          <w:t>A</w:t>
        </w:r>
        <w:r w:rsidR="00442952" w:rsidDel="00586C60">
          <w:t>symmetric</w:t>
        </w:r>
        <w:r w:rsidDel="00586C60">
          <w:t xml:space="preserve"> population structure maintains asymmetries in patterns of linked genetic variation</w:t>
        </w:r>
      </w:moveFrom>
    </w:p>
    <w:p w14:paraId="5D4E9C63" w14:textId="0B5DB325" w:rsidR="00CF031C" w:rsidDel="00586C60" w:rsidRDefault="000F4345" w:rsidP="00C63E93">
      <w:pPr>
        <w:pStyle w:val="Body"/>
        <w:rPr>
          <w:moveFrom w:id="1363" w:author="Bill Cresko" w:date="2019-03-25T16:52:00Z"/>
        </w:rPr>
      </w:pPr>
      <w:moveFrom w:id="1364" w:author="Bill Cresko" w:date="2019-03-25T16:52:00Z">
        <w:r w:rsidDel="00586C60">
          <w:tab/>
          <w:t>The patterns of linked variation that we document here highlight not only the importance of selection but also of the precise structure of the threespine stickleback metapopulation in maintaining genetic variation. Throughout the species range, the marine population is remarkably uniform phenotypically, which we now know is reflected genetically by minimal isolation-by-distance over thousands of kilometers</w:t>
        </w:r>
        <w:r w:rsidR="0042184F" w:rsidDel="00586C60">
          <w:t xml:space="preserve"> </w:t>
        </w:r>
        <w:r w:rsidR="00E4566B" w:rsidDel="00586C60">
          <w:fldChar w:fldCharType="begin">
            <w:fldData xml:space="preserve">PEVuZE5vdGU+PENpdGU+PEF1dGhvcj5CZWxsPC9BdXRob3I+PFllYXI+MTk5NDwvWWVhcj48UmVj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==
</w:fldData>
          </w:fldChar>
        </w:r>
        <w:r w:rsidR="00E4566B" w:rsidDel="00586C60">
          <w:instrText xml:space="preserve"> ADDIN EN.CITE </w:instrText>
        </w:r>
        <w:r w:rsidR="00E4566B" w:rsidDel="00586C60">
          <w:fldChar w:fldCharType="begin">
            <w:fldData xml:space="preserve">PEVuZE5vdGU+PENpdGU+PEF1dGhvcj5CZWxsPC9BdXRob3I+PFllYXI+MTk5NDwvWWVhcj48UmVj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==
</w:fldData>
          </w:fldChar>
        </w:r>
        <w:r w:rsidR="00E4566B" w:rsidDel="00586C60">
          <w:instrText xml:space="preserve"> ADDIN EN.CITE.DATA </w:instrText>
        </w:r>
      </w:moveFrom>
      <w:del w:id="1365" w:author="Bill Cresko" w:date="2019-03-25T16:52:00Z"/>
      <w:moveFrom w:id="1366" w:author="Bill Cresko" w:date="2019-03-25T16:52:00Z">
        <w:r w:rsidR="00E4566B" w:rsidDel="00586C60">
          <w:fldChar w:fldCharType="end"/>
        </w:r>
      </w:moveFrom>
      <w:del w:id="1367" w:author="Bill Cresko" w:date="2019-03-25T16:52:00Z"/>
      <w:moveFrom w:id="1368" w:author="Bill Cresko" w:date="2019-03-25T16:52:00Z">
        <w:r w:rsidR="00E4566B" w:rsidDel="00586C60">
          <w:fldChar w:fldCharType="separate"/>
        </w:r>
        <w:r w:rsidR="00E4566B" w:rsidDel="00586C60">
          <w:rPr>
            <w:noProof/>
          </w:rPr>
          <w:t>(</w:t>
        </w:r>
        <w:r w:rsidR="00E4566B" w:rsidRPr="00E4566B" w:rsidDel="00586C60">
          <w:rPr>
            <w:smallCaps/>
            <w:noProof/>
          </w:rPr>
          <w:t>Bell and Foster</w:t>
        </w:r>
        <w:r w:rsidR="00E4566B" w:rsidDel="00586C60">
          <w:rPr>
            <w:noProof/>
          </w:rPr>
          <w:t xml:space="preserve"> 1994; </w:t>
        </w:r>
        <w:r w:rsidR="00E4566B" w:rsidRPr="00E4566B" w:rsidDel="00586C60">
          <w:rPr>
            <w:smallCaps/>
            <w:noProof/>
          </w:rPr>
          <w:t>Catchen</w:t>
        </w:r>
        <w:r w:rsidR="00E4566B" w:rsidRPr="00E4566B" w:rsidDel="00586C60">
          <w:rPr>
            <w:i/>
            <w:noProof/>
          </w:rPr>
          <w:t xml:space="preserve"> et al.</w:t>
        </w:r>
        <w:r w:rsidR="00E4566B" w:rsidDel="00586C60">
          <w:rPr>
            <w:noProof/>
          </w:rPr>
          <w:t xml:space="preserve"> 2013a)</w:t>
        </w:r>
        <w:r w:rsidR="00E4566B" w:rsidDel="00586C60">
          <w:fldChar w:fldCharType="end"/>
        </w:r>
        <w:r w:rsidDel="00586C60">
          <w:t>. This large population with few barriers to migration is contiguous with thousands of freshwater lake and stream populations that are more clearly isolated by geography. While the influence of freshwater populations on the evolution of the species was once unclear</w:t>
        </w:r>
        <w:r w:rsidR="00716C8B" w:rsidDel="00586C60">
          <w:t xml:space="preserve"> </w:t>
        </w:r>
        <w:r w:rsidR="00E4566B" w:rsidDel="00586C60">
          <w:fldChar w:fldCharType="begin"/>
        </w:r>
        <w:r w:rsidR="00E4566B" w:rsidDel="00586C60">
          <w:instrText xml:space="preserve"> ADDIN EN.CITE &lt;EndNote&gt;&lt;Cite&gt;&lt;Author&gt;Bell&lt;/Author&gt;&lt;Year&gt;1994&lt;/Year&gt;&lt;RecNum&gt;1668&lt;/RecNum&gt;&lt;DisplayText&gt;(&lt;style face="smallcaps"&gt;Bell and Foster&lt;/style&gt; 1994)&lt;/DisplayText&gt;&lt;record&gt;&lt;rec-number&gt;1668&lt;/rec-number&gt;&lt;foreign-keys&gt;&lt;key app="EN" db-id="ex0vdsfepzfzrhe2rs7vz056dtzpe9f5dref" timestamp="1491852068"&gt;1668&lt;/key&gt;&lt;/foreign-keys&gt;&lt;ref-type name="Book Section"&gt;5&lt;/ref-type&gt;&lt;contributors&gt;&lt;authors&gt;&lt;author&gt;Bell, M. A.&lt;/author&gt;&lt;author&gt;Foster, S. A.&lt;/author&gt;&lt;/authors&gt;&lt;secondary-authors&gt;&lt;author&gt;Bell, M. A.&lt;/author&gt;&lt;author&gt;Foster, S. A.&lt;/author&gt;&lt;/secondary-authors&gt;&lt;/contributors&gt;&lt;titles&gt;&lt;title&gt;Introduction to the evolutionary biology of the threespine stickleback&lt;/title&gt;&lt;secondary-title&gt;The Evolutionary Biology of the Threespine Stickleback&lt;/secondary-title&gt;&lt;/titles&gt;&lt;pages&gt;1-27&lt;/pages&gt;&lt;section&gt;1&lt;/section&gt;&lt;dates&gt;&lt;year&gt;1994&lt;/year&gt;&lt;/dates&gt;&lt;pub-location&gt;New York&lt;/pub-location&gt;&lt;publisher&gt;Oxford University Press&lt;/publisher&gt;&lt;urls&gt;&lt;/urls&gt;&lt;/record&gt;&lt;/Cite&gt;&lt;/EndNote&gt;</w:instrText>
        </w:r>
        <w:r w:rsidR="00E4566B" w:rsidDel="00586C60">
          <w:fldChar w:fldCharType="separate"/>
        </w:r>
        <w:r w:rsidR="00E4566B" w:rsidDel="00586C60">
          <w:rPr>
            <w:noProof/>
          </w:rPr>
          <w:t>(</w:t>
        </w:r>
        <w:r w:rsidR="00E4566B" w:rsidRPr="00E4566B" w:rsidDel="00586C60">
          <w:rPr>
            <w:smallCaps/>
            <w:noProof/>
          </w:rPr>
          <w:t>Bell and Foster</w:t>
        </w:r>
        <w:r w:rsidR="00E4566B" w:rsidDel="00586C60">
          <w:rPr>
            <w:noProof/>
          </w:rPr>
          <w:t xml:space="preserve"> 1994)</w:t>
        </w:r>
        <w:r w:rsidR="00E4566B" w:rsidDel="00586C60">
          <w:fldChar w:fldCharType="end"/>
        </w:r>
        <w:r w:rsidDel="00586C60">
          <w:t>, it is now evident that gene flow between freshwater and marine stickleback populations is common and may facilitate adaptation through the indirect sharing of alleles among freshwater populations</w:t>
        </w:r>
        <w:r w:rsidR="00716C8B" w:rsidDel="00586C60">
          <w:t xml:space="preserve"> </w:t>
        </w:r>
        <w:r w:rsidR="00E4566B" w:rsidDel="00586C60">
          <w:rPr>
            <w:lang w:val="de-DE"/>
          </w:rPr>
          <w:fldChar w:fldCharType="begin"/>
        </w:r>
        <w:r w:rsidR="00E4566B" w:rsidDel="00586C60">
          <w:rPr>
            <w:lang w:val="de-DE"/>
          </w:rPr>
          <w:instrText xml:space="preserve"> ADDIN EN.CITE &lt;EndNote&gt;&lt;Cite&gt;&lt;Author&gt;Schluter&lt;/Author&gt;&lt;Year&gt;2009&lt;/Year&gt;&lt;RecNum&gt;1207&lt;/RecNum&gt;&lt;DisplayText&gt;(&lt;style face="smallcaps"&gt;Schluter and Conte&lt;/style&gt; 2009)&lt;/DisplayText&gt;&lt;record&gt;&lt;rec-number&gt;1207&lt;/rec-number&gt;&lt;foreign-keys&gt;&lt;key app="EN" db-id="ex0vdsfepzfzrhe2rs7vz056dtzpe9f5dref" timestamp="1454006468"&gt;1207&lt;/key&gt;&lt;/foreign-keys&gt;&lt;ref-type name="Journal Article"&gt;17&lt;/ref-type&gt;&lt;contributors&gt;&lt;authors&gt;&lt;author&gt;Schluter, D.&lt;/author&gt;&lt;author&gt;Conte, G. L.&lt;/author&gt;&lt;/authors&gt;&lt;/contributors&gt;&lt;auth-address&gt;Biodiversity Research Centre and Department of Zoology, University of British Columbia, Vancouver, BC, Canada V6T 1Z4. schluter@zoology.ubc.ca&lt;/auth-address&gt;&lt;titles&gt;&lt;title&gt;Genetics and ecological speciation&lt;/title&gt;&lt;secondary-title&gt;Proc Natl Acad Sci U S A&lt;/secondary-title&gt;&lt;alt-title&gt;P Natl Acad Sci USA&lt;/alt-title&gt;&lt;/titles&gt;&lt;periodical&gt;&lt;full-title&gt;Proc Natl Acad Sci U S A&lt;/full-title&gt;&lt;/periodical&gt;&lt;alt-periodical&gt;&lt;full-title&gt;Proceedings of the National Academy of Sciences of the United States of America&lt;/full-title&gt;&lt;abbr-1&gt;P Natl Acad Sci USA&lt;/abbr-1&gt;&lt;/alt-periodical&gt;&lt;pages&gt;9955-62&lt;/pages&gt;&lt;volume&gt;106 Suppl 1&lt;/volume&gt;&lt;keywords&gt;&lt;keyword&gt;*Adaptation, Physiological&lt;/keyword&gt;&lt;keyword&gt;*Alleles&lt;/keyword&gt;&lt;keyword&gt;Animals&lt;/keyword&gt;&lt;keyword&gt;Fresh Water&lt;/keyword&gt;&lt;keyword&gt;*Genetic Speciation&lt;/keyword&gt;&lt;keyword&gt;*Mutation&lt;/keyword&gt;&lt;keyword&gt;*Selection, Genetic&lt;/keyword&gt;&lt;keyword&gt;Smegmamorpha/*genetics&lt;/keyword&gt;&lt;/keywords&gt;&lt;dates&gt;&lt;year&gt;2009&lt;/year&gt;&lt;pub-dates&gt;&lt;date&gt;Jun 16&lt;/date&gt;&lt;/pub-dates&gt;&lt;/dates&gt;&lt;isbn&gt;1091-6490 (Electronic)&amp;#xD;0027-8424 (Linking)&lt;/isbn&gt;&lt;accession-num&gt;19528639&lt;/accession-num&gt;&lt;urls&gt;&lt;related-urls&gt;&lt;url&gt;https://www.ncbi.nlm.nih.gov/pubmed/19528639&lt;/url&gt;&lt;/related-urls&gt;&lt;/urls&gt;&lt;custom2&gt;PMC2702799&lt;/custom2&gt;&lt;electronic-resource-num&gt;10.1073/pnas.0901264106&lt;/electronic-resource-num&gt;&lt;language&gt;English&lt;/language&gt;&lt;/record&gt;&lt;/Cite&gt;&lt;/EndNote&gt;</w:instrText>
        </w:r>
        <w:r w:rsidR="00E4566B" w:rsidDel="00586C60">
          <w:rPr>
            <w:lang w:val="de-DE"/>
          </w:rPr>
          <w:fldChar w:fldCharType="separate"/>
        </w:r>
        <w:r w:rsidR="00E4566B" w:rsidDel="00586C60">
          <w:rPr>
            <w:noProof/>
            <w:lang w:val="de-DE"/>
          </w:rPr>
          <w:t>(</w:t>
        </w:r>
        <w:r w:rsidR="00E4566B" w:rsidRPr="00E4566B" w:rsidDel="00586C60">
          <w:rPr>
            <w:smallCaps/>
            <w:noProof/>
            <w:lang w:val="de-DE"/>
          </w:rPr>
          <w:t>Schluter and Conte</w:t>
        </w:r>
        <w:r w:rsidR="00E4566B" w:rsidDel="00586C60">
          <w:rPr>
            <w:noProof/>
            <w:lang w:val="de-DE"/>
          </w:rPr>
          <w:t xml:space="preserve"> 2009)</w:t>
        </w:r>
        <w:r w:rsidR="00E4566B" w:rsidDel="00586C60">
          <w:rPr>
            <w:lang w:val="de-DE"/>
          </w:rPr>
          <w:fldChar w:fldCharType="end"/>
        </w:r>
        <w:r w:rsidDel="00586C60">
          <w:t xml:space="preserve">. </w:t>
        </w:r>
      </w:moveFrom>
    </w:p>
    <w:p w14:paraId="2BD27C06" w14:textId="7203B100" w:rsidR="00CF031C" w:rsidDel="00586C60" w:rsidRDefault="000F4345" w:rsidP="00C63E93">
      <w:pPr>
        <w:pStyle w:val="Body"/>
        <w:rPr>
          <w:moveFrom w:id="1369" w:author="Bill Cresko" w:date="2019-03-25T16:52:00Z"/>
        </w:rPr>
      </w:pPr>
      <w:moveFrom w:id="1370" w:author="Bill Cresko" w:date="2019-03-25T16:52:00Z">
        <w:r w:rsidDel="00586C60">
          <w:tab/>
          <w:t>Our findings suggest that the more highly structured freshwater habitat is actually the primary reservoir of genetic variation in the species, and this diversity is particularly concentrated in regions of the genome experiencing divergent selection. In these regions of the genomes, chromosomes carrying locally adapted marine and freshwater haplotypes had strikingly different patterns of ancestry. We suggest that this is the consequence of asymmetric population structure among stickleback populations in marine and freshwater habitats (</w:t>
        </w:r>
        <w:r w:rsidRPr="00B64191" w:rsidDel="00586C60">
          <w:rPr>
            <w:highlight w:val="yellow"/>
            <w:rPrChange w:id="1371" w:author="Bill Cresko" w:date="2019-03-25T15:54:00Z">
              <w:rPr/>
            </w:rPrChange>
          </w:rPr>
          <w:t>Figure 6</w:t>
        </w:r>
        <w:r w:rsidDel="00586C60">
          <w:t>). Sequence diversity on marine chromosomes increased steadily away from loci under divergent selection (</w:t>
        </w:r>
        <w:r w:rsidRPr="00B64191" w:rsidDel="00586C60">
          <w:rPr>
            <w:highlight w:val="yellow"/>
            <w:rPrChange w:id="1372" w:author="Bill Cresko" w:date="2019-03-25T15:54:00Z">
              <w:rPr/>
            </w:rPrChange>
          </w:rPr>
          <w:t>Figure 5B</w:t>
        </w:r>
        <w:r w:rsidDel="00586C60">
          <w:t>). In stark contrast, these same regions were the most diverse genomic regions we observed on freshwater chromosomes (</w:t>
        </w:r>
        <w:r w:rsidRPr="00B64191" w:rsidDel="00586C60">
          <w:rPr>
            <w:highlight w:val="yellow"/>
            <w:rPrChange w:id="1373" w:author="Bill Cresko" w:date="2019-03-25T15:54:00Z">
              <w:rPr/>
            </w:rPrChange>
          </w:rPr>
          <w:t>Figure 5C-F</w:t>
        </w:r>
        <w:r w:rsidDel="00586C60">
          <w:t xml:space="preserve">). </w:t>
        </w:r>
      </w:moveFrom>
    </w:p>
    <w:p w14:paraId="44ECC7E6" w14:textId="779B02E8" w:rsidR="00CF031C" w:rsidDel="00586C60" w:rsidRDefault="000F4345" w:rsidP="00C63E93">
      <w:pPr>
        <w:pStyle w:val="Body"/>
        <w:rPr>
          <w:moveFrom w:id="1374" w:author="Bill Cresko" w:date="2019-03-25T16:52:00Z"/>
        </w:rPr>
      </w:pPr>
      <w:moveFrom w:id="1375" w:author="Bill Cresko" w:date="2019-03-25T16:52:00Z">
        <w:r w:rsidDel="00586C60">
          <w:tab/>
          <w:t xml:space="preserve">We hypothesize that these genomic patterns are the result of greater population structure among freshwater populations in combination with the ‘protection’ against recombination with marine chromosomes when in marine habitats. </w:t>
        </w:r>
        <w:r w:rsidR="00533284" w:rsidDel="00586C60">
          <w:t>T</w:t>
        </w:r>
        <w:r w:rsidDel="00586C60">
          <w:t xml:space="preserve">heory shows that population structure itself can increase inter-population coalescence times relative to panmixia </w:t>
        </w:r>
        <w:r w:rsidR="00E4566B" w:rsidDel="00586C60">
          <w:fldChar w:fldCharType="begin"/>
        </w:r>
        <w:r w:rsidR="00E4566B" w:rsidDel="00586C60">
          <w:instrText xml:space="preserve"> ADDIN EN.CITE &lt;EndNote&gt;&lt;Cite&gt;&lt;Author&gt;Charlesworth&lt;/Author&gt;&lt;Year&gt;2003&lt;/Year&gt;&lt;RecNum&gt;1476&lt;/RecNum&gt;&lt;DisplayText&gt;(&lt;style face="smallcaps"&gt;Charlesworth&lt;/style&gt;&lt;style face="italic"&gt; et al.&lt;/style&gt; 2003)&lt;/DisplayText&gt;&lt;record&gt;&lt;rec-number&gt;1476&lt;/rec-number&gt;&lt;foreign-keys&gt;&lt;key app="EN" db-id="ex0vdsfepzfzrhe2rs7vz056dtzpe9f5dref" timestamp="1479160098"&gt;1476&lt;/key&gt;&lt;/foreign-keys&gt;&lt;ref-type name="Journal Article"&gt;17&lt;/ref-type&gt;&lt;contributors&gt;&lt;authors&gt;&lt;author&gt;Charlesworth, B.&lt;/author&gt;&lt;author&gt;Charlesworth, D.&lt;/author&gt;&lt;author&gt;Barton, N. H.&lt;/author&gt;&lt;/authors&gt;&lt;/contributors&gt;&lt;auth-address&gt;Univ Edinburgh, Inst Cell Anim &amp;amp; Populat Biol, Edinburgh EH9 3JT, Midlothian, Scotland&lt;/auth-address&gt;&lt;titles&gt;&lt;title&gt;The effects of genetic and geographic structure on neutral variation&lt;/title&gt;&lt;secondary-title&gt;Annual Review of Ecology Evolution and Systematics&lt;/secondary-title&gt;&lt;alt-title&gt;Annu Rev Ecol Evol S&lt;/alt-title&gt;&lt;/titles&gt;&lt;alt-periodical&gt;&lt;full-title&gt;Annual Review of Ecology, Evolution, and Systematics, Vol 41&lt;/full-title&gt;&lt;abbr-1&gt;Annu Rev Ecol Evol S&lt;/abbr-1&gt;&lt;/alt-periodical&gt;&lt;pages&gt;99-125&lt;/pages&gt;&lt;volume&gt;34&lt;/volume&gt;&lt;keywords&gt;&lt;keyword&gt;genetic drift&lt;/keyword&gt;&lt;keyword&gt;effective population size&lt;/keyword&gt;&lt;keyword&gt;migration&lt;/keyword&gt;&lt;keyword&gt;recombination&lt;/keyword&gt;&lt;keyword&gt;coalescent process&lt;/keyword&gt;&lt;keyword&gt;effective population-size&lt;/keyword&gt;&lt;keyword&gt;DNA polymorphism data&lt;/keyword&gt;&lt;keyword&gt;subdivided populations&lt;/keyword&gt;&lt;keyword&gt;background selection&lt;/keyword&gt;&lt;keyword&gt;balancing selection&lt;/keyword&gt;&lt;keyword&gt;drosophila-melanogaster&lt;/keyword&gt;&lt;keyword&gt;linkage disequilibrium&lt;/keyword&gt;&lt;keyword&gt;self-fertilization&lt;/keyword&gt;&lt;keyword&gt;coalescent process&lt;/keyword&gt;&lt;keyword&gt;natural-selection&lt;/keyword&gt;&lt;/keywords&gt;&lt;dates&gt;&lt;year&gt;2003&lt;/year&gt;&lt;/dates&gt;&lt;isbn&gt;1543-592x&lt;/isbn&gt;&lt;accession-num&gt;WOS:000220102000005&lt;/accession-num&gt;&lt;urls&gt;&lt;related-urls&gt;&lt;url&gt;&amp;lt;Go to ISI&amp;gt;://WOS:000220102000005&lt;/url&gt;&lt;/related-urls&gt;&lt;/urls&gt;&lt;electronic-resource-num&gt;10.1146/annurev.ecolsys.34.011802.132359&lt;/electronic-resource-num&gt;&lt;language&gt;English&lt;/language&gt;&lt;/record&gt;&lt;/Cite&gt;&lt;/EndNote&gt;</w:instrText>
        </w:r>
        <w:r w:rsidR="00E4566B" w:rsidDel="00586C60">
          <w:fldChar w:fldCharType="separate"/>
        </w:r>
        <w:r w:rsidR="00E4566B" w:rsidDel="00586C60">
          <w:rPr>
            <w:noProof/>
          </w:rPr>
          <w:t>(</w:t>
        </w:r>
        <w:r w:rsidR="00E4566B" w:rsidRPr="00E4566B" w:rsidDel="00586C60">
          <w:rPr>
            <w:smallCaps/>
            <w:noProof/>
          </w:rPr>
          <w:t>Charlesworth</w:t>
        </w:r>
        <w:r w:rsidR="00E4566B" w:rsidRPr="00E4566B" w:rsidDel="00586C60">
          <w:rPr>
            <w:i/>
            <w:noProof/>
          </w:rPr>
          <w:t xml:space="preserve"> et al.</w:t>
        </w:r>
        <w:r w:rsidR="00E4566B" w:rsidDel="00586C60">
          <w:rPr>
            <w:noProof/>
          </w:rPr>
          <w:t xml:space="preserve"> 2003)</w:t>
        </w:r>
        <w:r w:rsidR="00E4566B" w:rsidDel="00586C60">
          <w:fldChar w:fldCharType="end"/>
        </w:r>
        <w:r w:rsidR="00716C8B" w:rsidDel="00586C60">
          <w:t>.</w:t>
        </w:r>
        <w:r w:rsidDel="00586C60">
          <w:t xml:space="preserve"> We suggest that selection has naturally partitioned the genome into less- and more-structured regions based on proximity to loci under divergent selection. The increased diversity on freshwater chromosomes adjacent to divergently adapted loci is the result of the geographic structuring of variation among semi-isolated freshwater populations (</w:t>
        </w:r>
        <w:r w:rsidRPr="00B64191" w:rsidDel="00586C60">
          <w:rPr>
            <w:highlight w:val="yellow"/>
            <w:rPrChange w:id="1376" w:author="Bill Cresko" w:date="2019-03-25T15:54:00Z">
              <w:rPr/>
            </w:rPrChange>
          </w:rPr>
          <w:t>Figure 6</w:t>
        </w:r>
        <w:r w:rsidDel="00586C60">
          <w:t xml:space="preserve">). This signature is detected only in those genomic regions also affected by divergent selection because selection itself has reduced the effective migration and recombination rates between marine and freshwater populations </w:t>
        </w:r>
        <w:r w:rsidR="004D0EF6" w:rsidDel="00586C60">
          <w:t>in those genomic regions</w:t>
        </w:r>
        <w:r w:rsidDel="00586C60">
          <w:t>. Because migration among freshwater populations occurs primarily through the marine environment, divergent selection accentuates the effect of population structure in the freshwater habitat.</w:t>
        </w:r>
      </w:moveFrom>
    </w:p>
    <w:p w14:paraId="4ABD949A" w14:textId="34B52616" w:rsidR="00CF031C" w:rsidDel="00586C60" w:rsidRDefault="000F4345" w:rsidP="00C63E93">
      <w:pPr>
        <w:pStyle w:val="Body"/>
        <w:rPr>
          <w:moveFrom w:id="1377" w:author="Bill Cresko" w:date="2019-03-25T16:52:00Z"/>
        </w:rPr>
      </w:pPr>
      <w:moveFrom w:id="1378" w:author="Bill Cresko" w:date="2019-03-25T16:52:00Z">
        <w:r w:rsidDel="00586C60">
          <w:tab/>
          <w:t xml:space="preserve">The forward simulations we performed in SLiM support this hypothesis. We found that under realistic migration rates, such asymmetric </w:t>
        </w:r>
        <w:r w:rsidDel="00586C60">
          <w:rPr>
            <w:lang w:val="fr-FR"/>
          </w:rPr>
          <w:t xml:space="preserve">population subdivision </w:t>
        </w:r>
        <w:r w:rsidDel="00586C60">
          <w:rPr>
            <w:rFonts w:ascii="Helvetica Neue" w:hAnsi="Helvetica Neue"/>
            <w:i/>
            <w:iCs/>
          </w:rPr>
          <w:t xml:space="preserve">by itself </w:t>
        </w:r>
        <w:r w:rsidDel="00586C60">
          <w:t>provides a simple explanation for the counterintuitive observation that smaller, isolated populations contain abundant linked variation. Additional asymmetric population structure increased levels of variation in the system as a whole. Simulations including within-habitat population structure resulted in higher nucleotide diversity across the entire chromosome both within and among allelic classes, and a strong peak in diversity near the locally adaptive locus. These findings generally agree with expectations from the structured coalescent</w:t>
        </w:r>
        <w:r w:rsidR="00F57032" w:rsidDel="00586C60">
          <w:t xml:space="preserve"> </w:t>
        </w:r>
        <w:r w:rsidR="00E4566B" w:rsidDel="00586C60">
          <w:fldChar w:fldCharType="begin">
            <w:fldData xml:space="preserve">PEVuZE5vdGU+PENpdGU+PEF1dGhvcj5DaGFybGVzd29ydGg8L0F1dGhvcj48WWVhcj4yMDAzPC9Z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==
</w:fldData>
          </w:fldChar>
        </w:r>
        <w:r w:rsidR="00E4566B" w:rsidDel="00586C60">
          <w:instrText xml:space="preserve"> ADDIN EN.CITE </w:instrText>
        </w:r>
        <w:r w:rsidR="00E4566B" w:rsidDel="00586C60">
          <w:fldChar w:fldCharType="begin">
            <w:fldData xml:space="preserve">PEVuZE5vdGU+PENpdGU+PEF1dGhvcj5DaGFybGVzd29ydGg8L0F1dGhvcj48WWVhcj4yMDAzPC9Z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==
</w:fldData>
          </w:fldChar>
        </w:r>
        <w:r w:rsidR="00E4566B" w:rsidDel="00586C60">
          <w:instrText xml:space="preserve"> ADDIN EN.CITE.DATA </w:instrText>
        </w:r>
      </w:moveFrom>
      <w:del w:id="1379" w:author="Bill Cresko" w:date="2019-03-25T16:52:00Z"/>
      <w:moveFrom w:id="1380" w:author="Bill Cresko" w:date="2019-03-25T16:52:00Z">
        <w:r w:rsidR="00E4566B" w:rsidDel="00586C60">
          <w:fldChar w:fldCharType="end"/>
        </w:r>
      </w:moveFrom>
      <w:del w:id="1381" w:author="Bill Cresko" w:date="2019-03-25T16:52:00Z"/>
      <w:moveFrom w:id="1382" w:author="Bill Cresko" w:date="2019-03-25T16:52:00Z">
        <w:r w:rsidR="00E4566B" w:rsidDel="00586C60">
          <w:fldChar w:fldCharType="separate"/>
        </w:r>
        <w:r w:rsidR="00E4566B" w:rsidDel="00586C60">
          <w:rPr>
            <w:noProof/>
          </w:rPr>
          <w:t>(</w:t>
        </w:r>
        <w:r w:rsidR="00E4566B" w:rsidRPr="00E4566B" w:rsidDel="00586C60">
          <w:rPr>
            <w:smallCaps/>
            <w:noProof/>
          </w:rPr>
          <w:t>Slatkin</w:t>
        </w:r>
        <w:r w:rsidR="00E4566B" w:rsidDel="00586C60">
          <w:rPr>
            <w:noProof/>
          </w:rPr>
          <w:t xml:space="preserve"> 1987; </w:t>
        </w:r>
        <w:r w:rsidR="00E4566B" w:rsidRPr="00E4566B" w:rsidDel="00586C60">
          <w:rPr>
            <w:smallCaps/>
            <w:noProof/>
          </w:rPr>
          <w:t>Hudson</w:t>
        </w:r>
        <w:r w:rsidR="00E4566B" w:rsidDel="00586C60">
          <w:rPr>
            <w:noProof/>
          </w:rPr>
          <w:t xml:space="preserve"> 1990; </w:t>
        </w:r>
        <w:r w:rsidR="00E4566B" w:rsidRPr="00E4566B" w:rsidDel="00586C60">
          <w:rPr>
            <w:smallCaps/>
            <w:noProof/>
          </w:rPr>
          <w:t>Charlesworth</w:t>
        </w:r>
        <w:r w:rsidR="00E4566B" w:rsidRPr="00E4566B" w:rsidDel="00586C60">
          <w:rPr>
            <w:i/>
            <w:noProof/>
          </w:rPr>
          <w:t xml:space="preserve"> et al.</w:t>
        </w:r>
        <w:r w:rsidR="00E4566B" w:rsidDel="00586C60">
          <w:rPr>
            <w:noProof/>
          </w:rPr>
          <w:t xml:space="preserve"> 2003)</w:t>
        </w:r>
        <w:r w:rsidR="00E4566B" w:rsidDel="00586C60">
          <w:fldChar w:fldCharType="end"/>
        </w:r>
        <w:r w:rsidDel="00586C60">
          <w:t>, where limited migration increases the expected coalescence times of chromosomes sampled from different demes because the chromosomes must be found in the same deme in order to coalesce. Nearby an alternatively adaptive locus, selection accentuates this effect by reducing effective migration rates among demes of alternative habitats.</w:t>
        </w:r>
      </w:moveFrom>
    </w:p>
    <w:p w14:paraId="09BF3F87" w14:textId="63E6D340" w:rsidR="00501780" w:rsidDel="00586C60" w:rsidRDefault="000F4345" w:rsidP="00501780">
      <w:pPr>
        <w:pStyle w:val="Body"/>
        <w:rPr>
          <w:moveFrom w:id="1383" w:author="Bill Cresko" w:date="2019-03-25T16:52:00Z"/>
        </w:rPr>
      </w:pPr>
      <w:moveFrom w:id="1384" w:author="Bill Cresko" w:date="2019-03-25T16:52:00Z">
        <w:r w:rsidDel="00586C60">
          <w:tab/>
          <w:t>Our empirical and simulated results, in combination with previous findings in threespine stickleback</w:t>
        </w:r>
        <w:r w:rsidR="00407527" w:rsidDel="00586C60">
          <w:t xml:space="preserve"> </w:t>
        </w:r>
        <w:r w:rsidR="00E4566B" w:rsidDel="00586C60">
          <w:fldChar w:fldCharType="begin">
            <w:fldData xml:space="preserve">PEVuZE5vdGU+PENpdGU+PEF1dGhvcj5SZWltY2hlbjwvQXV0aG9yPjxZZWFyPjE5OTQ8L1llYXI+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</w:fldData>
          </w:fldChar>
        </w:r>
        <w:r w:rsidR="00E4566B" w:rsidDel="00586C60">
          <w:instrText xml:space="preserve"> ADDIN EN.CITE </w:instrText>
        </w:r>
        <w:r w:rsidR="00E4566B" w:rsidDel="00586C60">
          <w:fldChar w:fldCharType="begin">
            <w:fldData xml:space="preserve">PEVuZE5vdGU+PENpdGU+PEF1dGhvcj5SZWltY2hlbjwvQXV0aG9yPjxZZWFyPjE5OTQ8L1llYXI+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</w:fldData>
          </w:fldChar>
        </w:r>
        <w:r w:rsidR="00E4566B" w:rsidDel="00586C60">
          <w:instrText xml:space="preserve"> ADDIN EN.CITE.DATA </w:instrText>
        </w:r>
      </w:moveFrom>
      <w:del w:id="1385" w:author="Bill Cresko" w:date="2019-03-25T16:52:00Z"/>
      <w:moveFrom w:id="1386" w:author="Bill Cresko" w:date="2019-03-25T16:52:00Z">
        <w:r w:rsidR="00E4566B" w:rsidDel="00586C60">
          <w:fldChar w:fldCharType="end"/>
        </w:r>
      </w:moveFrom>
      <w:del w:id="1387" w:author="Bill Cresko" w:date="2019-03-25T16:52:00Z"/>
      <w:moveFrom w:id="1388" w:author="Bill Cresko" w:date="2019-03-25T16:52:00Z">
        <w:r w:rsidR="00E4566B" w:rsidDel="00586C60">
          <w:fldChar w:fldCharType="separate"/>
        </w:r>
        <w:r w:rsidR="00E4566B" w:rsidDel="00586C60">
          <w:rPr>
            <w:noProof/>
          </w:rPr>
          <w:t>(</w:t>
        </w:r>
        <w:r w:rsidR="00E4566B" w:rsidRPr="00E4566B" w:rsidDel="00586C60">
          <w:rPr>
            <w:smallCaps/>
            <w:noProof/>
          </w:rPr>
          <w:t>Reimchen</w:t>
        </w:r>
        <w:r w:rsidR="00E4566B" w:rsidDel="00586C60">
          <w:rPr>
            <w:noProof/>
          </w:rPr>
          <w:t xml:space="preserve"> 1994; </w:t>
        </w:r>
        <w:r w:rsidR="00E4566B" w:rsidRPr="00E4566B" w:rsidDel="00586C60">
          <w:rPr>
            <w:smallCaps/>
            <w:noProof/>
          </w:rPr>
          <w:t>Kaeuffer</w:t>
        </w:r>
        <w:r w:rsidR="00E4566B" w:rsidRPr="00E4566B" w:rsidDel="00586C60">
          <w:rPr>
            <w:i/>
            <w:noProof/>
          </w:rPr>
          <w:t xml:space="preserve"> et al.</w:t>
        </w:r>
        <w:r w:rsidR="00E4566B" w:rsidDel="00586C60">
          <w:rPr>
            <w:noProof/>
          </w:rPr>
          <w:t xml:space="preserve"> 2012; </w:t>
        </w:r>
        <w:r w:rsidR="00E4566B" w:rsidRPr="00E4566B" w:rsidDel="00586C60">
          <w:rPr>
            <w:smallCaps/>
            <w:noProof/>
          </w:rPr>
          <w:t>Roesti</w:t>
        </w:r>
        <w:r w:rsidR="00E4566B" w:rsidRPr="00E4566B" w:rsidDel="00586C60">
          <w:rPr>
            <w:i/>
            <w:noProof/>
          </w:rPr>
          <w:t xml:space="preserve"> et al.</w:t>
        </w:r>
        <w:r w:rsidR="00E4566B" w:rsidDel="00586C60">
          <w:rPr>
            <w:noProof/>
          </w:rPr>
          <w:t xml:space="preserve"> 2014)</w:t>
        </w:r>
        <w:r w:rsidR="00E4566B" w:rsidDel="00586C60">
          <w:fldChar w:fldCharType="end"/>
        </w:r>
        <w:r w:rsidDel="00586C60">
          <w:t>, have important implications for the long-term evolution of the species. Freshwater populations are ecologically diverse</w:t>
        </w:r>
        <w:r w:rsidR="00407527" w:rsidDel="00586C60">
          <w:t xml:space="preserve"> </w:t>
        </w:r>
        <w:r w:rsidR="00E4566B" w:rsidDel="00586C60">
          <w:fldChar w:fldCharType="begin">
            <w:fldData xml:space="preserve">PEVuZE5vdGU+PENpdGU+PEF1dGhvcj5CZWxsPC9BdXRob3I+PFllYXI+MTk5NDwvWWVhcj48UmVj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</w:fldData>
          </w:fldChar>
        </w:r>
        <w:r w:rsidR="00E4566B" w:rsidDel="00586C60">
          <w:instrText xml:space="preserve"> ADDIN EN.CITE </w:instrText>
        </w:r>
        <w:r w:rsidR="00E4566B" w:rsidDel="00586C60">
          <w:fldChar w:fldCharType="begin">
            <w:fldData xml:space="preserve">PEVuZE5vdGU+PENpdGU+PEF1dGhvcj5CZWxsPC9BdXRob3I+PFllYXI+MTk5NDwvWWVhcj48UmVj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</w:fldData>
          </w:fldChar>
        </w:r>
        <w:r w:rsidR="00E4566B" w:rsidDel="00586C60">
          <w:instrText xml:space="preserve"> ADDIN EN.CITE.DATA </w:instrText>
        </w:r>
      </w:moveFrom>
      <w:del w:id="1389" w:author="Bill Cresko" w:date="2019-03-25T16:52:00Z"/>
      <w:moveFrom w:id="1390" w:author="Bill Cresko" w:date="2019-03-25T16:52:00Z">
        <w:r w:rsidR="00E4566B" w:rsidDel="00586C60">
          <w:fldChar w:fldCharType="end"/>
        </w:r>
      </w:moveFrom>
      <w:del w:id="1391" w:author="Bill Cresko" w:date="2019-03-25T16:52:00Z"/>
      <w:moveFrom w:id="1392" w:author="Bill Cresko" w:date="2019-03-25T16:52:00Z">
        <w:r w:rsidR="00E4566B" w:rsidDel="00586C60">
          <w:fldChar w:fldCharType="separate"/>
        </w:r>
        <w:r w:rsidR="00E4566B" w:rsidDel="00586C60">
          <w:rPr>
            <w:noProof/>
          </w:rPr>
          <w:t>(</w:t>
        </w:r>
        <w:r w:rsidR="00E4566B" w:rsidRPr="00E4566B" w:rsidDel="00586C60">
          <w:rPr>
            <w:smallCaps/>
            <w:noProof/>
          </w:rPr>
          <w:t>Bell and Foster</w:t>
        </w:r>
        <w:r w:rsidR="00E4566B" w:rsidDel="00586C60">
          <w:rPr>
            <w:noProof/>
          </w:rPr>
          <w:t xml:space="preserve"> 1994; </w:t>
        </w:r>
        <w:r w:rsidR="00E4566B" w:rsidRPr="00E4566B" w:rsidDel="00586C60">
          <w:rPr>
            <w:smallCaps/>
            <w:noProof/>
          </w:rPr>
          <w:t>Kaeuffer</w:t>
        </w:r>
        <w:r w:rsidR="00E4566B" w:rsidRPr="00E4566B" w:rsidDel="00586C60">
          <w:rPr>
            <w:i/>
            <w:noProof/>
          </w:rPr>
          <w:t xml:space="preserve"> et al.</w:t>
        </w:r>
        <w:r w:rsidR="00E4566B" w:rsidDel="00586C60">
          <w:rPr>
            <w:noProof/>
          </w:rPr>
          <w:t xml:space="preserve"> 2012; </w:t>
        </w:r>
        <w:r w:rsidR="00E4566B" w:rsidRPr="00E4566B" w:rsidDel="00586C60">
          <w:rPr>
            <w:smallCaps/>
            <w:noProof/>
          </w:rPr>
          <w:t>Leaver and Reimchen</w:t>
        </w:r>
        <w:r w:rsidR="00E4566B" w:rsidDel="00586C60">
          <w:rPr>
            <w:noProof/>
          </w:rPr>
          <w:t xml:space="preserve"> 2012)</w:t>
        </w:r>
        <w:r w:rsidR="00E4566B" w:rsidDel="00586C60">
          <w:fldChar w:fldCharType="end"/>
        </w:r>
        <w:r w:rsidDel="00586C60">
          <w:t xml:space="preserve"> and the relative impacts of parallel versus non-parallel selection pressures among freshwater populations is actively debated</w:t>
        </w:r>
        <w:r w:rsidR="004F28E0" w:rsidDel="00586C60">
          <w:t xml:space="preserve"> </w:t>
        </w:r>
        <w:r w:rsidR="004F28E0" w:rsidDel="00586C60">
          <w:fldChar w:fldCharType="begin">
            <w:fldData xml:space="preserve">PEVuZE5vdGU+PENpdGU+PEF1dGhvcj5LYWV1ZmZlcjwvQXV0aG9yPjxZZWFyPjIwMTI8L1llYXI+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</w:fldData>
          </w:fldChar>
        </w:r>
        <w:r w:rsidR="004F28E0" w:rsidDel="00586C60">
          <w:instrText xml:space="preserve"> ADDIN EN.CITE </w:instrText>
        </w:r>
        <w:r w:rsidR="004F28E0" w:rsidDel="00586C60">
          <w:fldChar w:fldCharType="begin">
            <w:fldData xml:space="preserve">PEVuZE5vdGU+PENpdGU+PEF1dGhvcj5LYWV1ZmZlcjwvQXV0aG9yPjxZZWFyPjIwMTI8L1llYXI+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</w:fldData>
          </w:fldChar>
        </w:r>
        <w:r w:rsidR="004F28E0" w:rsidDel="00586C60">
          <w:instrText xml:space="preserve"> ADDIN EN.CITE.DATA </w:instrText>
        </w:r>
      </w:moveFrom>
      <w:del w:id="1393" w:author="Bill Cresko" w:date="2019-03-25T16:52:00Z"/>
      <w:moveFrom w:id="1394" w:author="Bill Cresko" w:date="2019-03-25T16:52:00Z">
        <w:r w:rsidR="004F28E0" w:rsidDel="00586C60">
          <w:fldChar w:fldCharType="end"/>
        </w:r>
      </w:moveFrom>
      <w:del w:id="1395" w:author="Bill Cresko" w:date="2019-03-25T16:52:00Z"/>
      <w:moveFrom w:id="1396" w:author="Bill Cresko" w:date="2019-03-25T16:52:00Z">
        <w:r w:rsidR="004F28E0" w:rsidDel="00586C60">
          <w:fldChar w:fldCharType="separate"/>
        </w:r>
        <w:r w:rsidR="004F28E0" w:rsidDel="00586C60">
          <w:rPr>
            <w:noProof/>
          </w:rPr>
          <w:t>(</w:t>
        </w:r>
        <w:r w:rsidR="004F28E0" w:rsidRPr="004F28E0" w:rsidDel="00586C60">
          <w:rPr>
            <w:smallCaps/>
            <w:noProof/>
          </w:rPr>
          <w:t>Kaeuffer</w:t>
        </w:r>
        <w:r w:rsidR="004F28E0" w:rsidRPr="004F28E0" w:rsidDel="00586C60">
          <w:rPr>
            <w:i/>
            <w:noProof/>
          </w:rPr>
          <w:t xml:space="preserve"> et al.</w:t>
        </w:r>
        <w:r w:rsidR="004F28E0" w:rsidDel="00586C60">
          <w:rPr>
            <w:noProof/>
          </w:rPr>
          <w:t xml:space="preserve"> 2012; </w:t>
        </w:r>
        <w:r w:rsidR="004F28E0" w:rsidRPr="004F28E0" w:rsidDel="00586C60">
          <w:rPr>
            <w:smallCaps/>
            <w:noProof/>
          </w:rPr>
          <w:t>Stuart</w:t>
        </w:r>
        <w:r w:rsidR="004F28E0" w:rsidRPr="004F28E0" w:rsidDel="00586C60">
          <w:rPr>
            <w:i/>
            <w:noProof/>
          </w:rPr>
          <w:t xml:space="preserve"> et al.</w:t>
        </w:r>
        <w:r w:rsidR="004F28E0" w:rsidDel="00586C60">
          <w:rPr>
            <w:noProof/>
          </w:rPr>
          <w:t xml:space="preserve"> 2017)</w:t>
        </w:r>
        <w:r w:rsidR="004F28E0" w:rsidDel="00586C60">
          <w:fldChar w:fldCharType="end"/>
        </w:r>
        <w:r w:rsidDel="00586C60">
          <w:t>. While it is possible that multifarious selection pressures also contribute to the maintenance of more genetic diversity on chromosomes from freshwater fish, our model does not require additional selection to maintain linked variation. Furthermore, the freshwater pond populations studied here are ecologically similar and geographically proximal</w:t>
        </w:r>
        <w:r w:rsidR="00407527" w:rsidDel="00586C60">
          <w:t xml:space="preserve"> </w:t>
        </w:r>
        <w:r w:rsidR="00E4566B" w:rsidDel="00586C60">
          <w:fldChar w:fldCharType="begin"/>
        </w:r>
        <w:r w:rsidR="00E4566B" w:rsidDel="00586C60">
          <w:instrText xml:space="preserve"> ADDIN EN.CITE &lt;EndNote&gt;&lt;Cite&gt;&lt;Author&gt;Cresko&lt;/Author&gt;&lt;Year&gt;2004&lt;/Year&gt;&lt;RecNum&gt;123&lt;/RecNum&gt;&lt;DisplayText&gt;(&lt;style face="smallcaps"&gt;Cresko&lt;/style&gt;&lt;style face="italic"&gt; et al.&lt;/style&gt; 2004)&lt;/DisplayText&gt;&lt;record&gt;&lt;rec-number&gt;123&lt;/rec-number&gt;&lt;foreign-keys&gt;&lt;key app="EN" db-id="ex0vdsfepzfzrhe2rs7vz056dtzpe9f5dref" timestamp="1451702203"&gt;123&lt;/key&gt;&lt;/foreign-keys&gt;&lt;ref-type name="Journal Article"&gt;17&lt;/ref-type&gt;&lt;contributors&gt;&lt;authors&gt;&lt;author&gt;Cresko, W. A.&lt;/author&gt;&lt;author&gt;Amores, A.&lt;/author&gt;&lt;author&gt;Wilson, C.&lt;/author&gt;&lt;author&gt;Murphy, J.&lt;/author&gt;&lt;author&gt;Currey, M.&lt;/author&gt;&lt;author&gt;Phillips, P.&lt;/author&gt;&lt;author&gt;Bell, M. A.&lt;/author&gt;&lt;author&gt;Kimmel, C. B.&lt;/author&gt;&lt;author&gt;Postlethwait, J. H.&lt;/author&gt;&lt;/authors&gt;&lt;/contributors&gt;&lt;auth-address&gt;Institute of Neuroscience and Center for Ecology and Evolutionary Biology, University of Oregon, Eugene, OR 97403-1254, USA.&lt;/auth-address&gt;&lt;titles&gt;&lt;title&gt;Parallel genetic basis for repeated evolution of armor loss in Alaskan threespine stickleback populations&lt;/title&gt;&lt;secondary-title&gt;Proc Natl Acad Sci U S A&lt;/secondary-title&gt;&lt;/titles&gt;&lt;periodical&gt;&lt;full-title&gt;Proc Natl Acad Sci U S A&lt;/full-title&gt;&lt;/periodical&gt;&lt;pages&gt;6050-5&lt;/pages&gt;&lt;volume&gt;101&lt;/volume&gt;&lt;number&gt;16&lt;/number&gt;&lt;keywords&gt;&lt;keyword&gt;Animals&lt;/keyword&gt;&lt;keyword&gt;*Biological Evolution&lt;/keyword&gt;&lt;keyword&gt;Smegmamorpha/*genetics&lt;/keyword&gt;&lt;/keywords&gt;&lt;dates&gt;&lt;year&gt;2004&lt;/year&gt;&lt;pub-dates&gt;&lt;date&gt;Apr 20&lt;/date&gt;&lt;/pub-dates&gt;&lt;/dates&gt;&lt;isbn&gt;0027-8424 (Print)&amp;#xD;0027-8424 (Linking)&lt;/isbn&gt;&lt;accession-num&gt;15069186&lt;/accession-num&gt;&lt;urls&gt;&lt;related-urls&gt;&lt;url&gt;https://www.ncbi.nlm.nih.gov/pubmed/15069186&lt;/url&gt;&lt;/related-urls&gt;&lt;/urls&gt;&lt;custom2&gt;PMC395921&lt;/custom2&gt;&lt;electronic-resource-num&gt;10.1073/pnas.0308479101&lt;/electronic-resource-num&gt;&lt;/record&gt;&lt;/Cite&gt;&lt;/EndNote&gt;</w:instrText>
        </w:r>
        <w:r w:rsidR="00E4566B" w:rsidDel="00586C60">
          <w:fldChar w:fldCharType="separate"/>
        </w:r>
        <w:r w:rsidR="00E4566B" w:rsidDel="00586C60">
          <w:rPr>
            <w:noProof/>
          </w:rPr>
          <w:t>(</w:t>
        </w:r>
        <w:r w:rsidR="00E4566B" w:rsidRPr="00E4566B" w:rsidDel="00586C60">
          <w:rPr>
            <w:smallCaps/>
            <w:noProof/>
          </w:rPr>
          <w:t>Cresko</w:t>
        </w:r>
        <w:r w:rsidR="00E4566B" w:rsidRPr="00E4566B" w:rsidDel="00586C60">
          <w:rPr>
            <w:i/>
            <w:noProof/>
          </w:rPr>
          <w:t xml:space="preserve"> et al.</w:t>
        </w:r>
        <w:r w:rsidR="00E4566B" w:rsidDel="00586C60">
          <w:rPr>
            <w:noProof/>
          </w:rPr>
          <w:t xml:space="preserve"> 2004)</w:t>
        </w:r>
        <w:r w:rsidR="00E4566B" w:rsidDel="00586C60">
          <w:fldChar w:fldCharType="end"/>
        </w:r>
        <w:r w:rsidDel="00586C60">
          <w:t xml:space="preserve">, so it is likely that parallel selection on a common pool of variation has produced the patterns of variation we observe. Also studying ecologically similar freshwater populations, Roesti et al </w:t>
        </w:r>
        <w:r w:rsidR="00E4566B" w:rsidDel="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1E3D8B" w:rsidDel="00586C60">
          <w:instrText xml:space="preserve"> ADDIN EN.CITE </w:instrText>
        </w:r>
        <w:r w:rsidR="001E3D8B" w:rsidDel="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1E3D8B" w:rsidDel="00586C60">
          <w:instrText xml:space="preserve"> ADDIN EN.CITE.DATA </w:instrText>
        </w:r>
      </w:moveFrom>
      <w:del w:id="1397" w:author="Bill Cresko" w:date="2019-03-25T16:52:00Z"/>
      <w:moveFrom w:id="1398" w:author="Bill Cresko" w:date="2019-03-25T16:52:00Z">
        <w:r w:rsidR="001E3D8B" w:rsidDel="00586C60">
          <w:fldChar w:fldCharType="end"/>
        </w:r>
      </w:moveFrom>
      <w:del w:id="1399" w:author="Bill Cresko" w:date="2019-03-25T16:52:00Z"/>
      <w:moveFrom w:id="1400" w:author="Bill Cresko" w:date="2019-03-25T16:52:00Z">
        <w:r w:rsidR="00E4566B" w:rsidDel="00586C60">
          <w:fldChar w:fldCharType="separate"/>
        </w:r>
        <w:r w:rsidR="001E3D8B" w:rsidDel="00586C60">
          <w:rPr>
            <w:noProof/>
          </w:rPr>
          <w:t>(2014)</w:t>
        </w:r>
        <w:r w:rsidR="00E4566B" w:rsidDel="00586C60">
          <w:fldChar w:fldCharType="end"/>
        </w:r>
        <w:r w:rsidR="00407527" w:rsidDel="00586C60">
          <w:t xml:space="preserve"> </w:t>
        </w:r>
        <w:r w:rsidDel="00586C60">
          <w:t>found that parallel adaptation led to increases in F</w:t>
        </w:r>
        <w:r w:rsidDel="00586C60">
          <w:rPr>
            <w:vertAlign w:val="subscript"/>
          </w:rPr>
          <w:t>ST</w:t>
        </w:r>
        <w:r w:rsidDel="00586C60">
          <w:t xml:space="preserve"> among freshwater populations near peaks of marine-freshwater divergence, and inferred that sweeps of common SNPs on different genetic backgrounds led to this pattern. We have shown these linked genomic regions to be not only the most heavily partitioned but also the most diverse in the genome. We find it likely that selection and gene flow happening over shorter evolutionary timescales (tens to thousands of years), like those investigated by Roesti et al. </w:t>
        </w:r>
        <w:r w:rsidR="00E4566B" w:rsidDel="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1E3D8B" w:rsidDel="00586C60">
          <w:instrText xml:space="preserve"> ADDIN EN.CITE </w:instrText>
        </w:r>
        <w:r w:rsidR="001E3D8B" w:rsidDel="00586C60">
          <w:fldChar w:fldCharType="begin">
            <w:fldData xml:space="preserve">PEVuZE5vdGU+PENpdGUgRXhjbHVkZUF1dGg9IjEiPjxBdXRob3I+Um9lc3RpPC9BdXRob3I+PFll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</w:fldData>
          </w:fldChar>
        </w:r>
        <w:r w:rsidR="001E3D8B" w:rsidDel="00586C60">
          <w:instrText xml:space="preserve"> ADDIN EN.CITE.DATA </w:instrText>
        </w:r>
      </w:moveFrom>
      <w:del w:id="1401" w:author="Bill Cresko" w:date="2019-03-25T16:52:00Z"/>
      <w:moveFrom w:id="1402" w:author="Bill Cresko" w:date="2019-03-25T16:52:00Z">
        <w:r w:rsidR="001E3D8B" w:rsidDel="00586C60">
          <w:fldChar w:fldCharType="end"/>
        </w:r>
      </w:moveFrom>
      <w:del w:id="1403" w:author="Bill Cresko" w:date="2019-03-25T16:52:00Z"/>
      <w:moveFrom w:id="1404" w:author="Bill Cresko" w:date="2019-03-25T16:52:00Z">
        <w:r w:rsidR="00E4566B" w:rsidDel="00586C60">
          <w:fldChar w:fldCharType="separate"/>
        </w:r>
        <w:r w:rsidR="001E3D8B" w:rsidDel="00586C60">
          <w:rPr>
            <w:noProof/>
          </w:rPr>
          <w:t>(2014)</w:t>
        </w:r>
        <w:r w:rsidR="00E4566B" w:rsidDel="00586C60">
          <w:fldChar w:fldCharType="end"/>
        </w:r>
        <w:r w:rsidDel="00586C60">
          <w:t>, have occurred throughout the evolutionary history of this species and have long-lasting, collective effects on patterns of genomic variation over the course of millions of years.</w:t>
        </w:r>
      </w:moveFrom>
    </w:p>
    <w:moveFromRangeEnd w:id="1361"/>
    <w:p w14:paraId="5CEAE48B" w14:textId="77777777" w:rsidR="00CF031C" w:rsidRDefault="000F4345">
      <w:pPr>
        <w:pStyle w:val="Heading2"/>
      </w:pPr>
      <w:r>
        <w:t>Conclusions</w:t>
      </w:r>
    </w:p>
    <w:p w14:paraId="0941EB1F" w14:textId="311ACFAA" w:rsidR="00501780" w:rsidRDefault="000F4345" w:rsidP="006811D3">
      <w:pPr>
        <w:pStyle w:val="Body"/>
      </w:pPr>
      <w:r>
        <w:t xml:space="preserve">Divergent natural selection is a powerful force for the maintenance of genetic variation in nature. When local adaptation plays out on variable </w:t>
      </w:r>
      <w:del w:id="1405" w:author="Bill Cresko" w:date="2019-03-25T16:57:00Z">
        <w:r w:rsidDel="004C2FCE">
          <w:delText xml:space="preserve">recombinational and </w:delText>
        </w:r>
      </w:del>
      <w:r>
        <w:t>geograp</w:t>
      </w:r>
      <w:r w:rsidR="001D2C37">
        <w:t xml:space="preserve">hic </w:t>
      </w:r>
      <w:ins w:id="1406" w:author="Bill Cresko" w:date="2019-03-25T16:57:00Z">
        <w:r w:rsidR="004C2FCE">
          <w:t xml:space="preserve">and recombinational </w:t>
        </w:r>
      </w:ins>
      <w:r w:rsidR="001D2C37">
        <w:t xml:space="preserve">landscapes, we find that </w:t>
      </w:r>
      <w:del w:id="1407" w:author="Bill Cresko" w:date="2019-03-25T16:57:00Z">
        <w:r w:rsidR="001D2C37" w:rsidDel="00F52BFE">
          <w:delText>its</w:delText>
        </w:r>
        <w:r w:rsidDel="00F52BFE">
          <w:delText xml:space="preserve"> effects</w:delText>
        </w:r>
      </w:del>
      <w:ins w:id="1408" w:author="Bill Cresko" w:date="2019-03-25T16:57:00Z">
        <w:r w:rsidR="00F52BFE">
          <w:t>the effect of selection</w:t>
        </w:r>
      </w:ins>
      <w:r>
        <w:t xml:space="preserve"> on </w:t>
      </w:r>
      <w:r w:rsidR="001D2C37">
        <w:t>genetic</w:t>
      </w:r>
      <w:r>
        <w:t xml:space="preserve"> variation are amplified and shape patterns of linked variation in unexpected ways. </w:t>
      </w:r>
      <w:ins w:id="1409" w:author="Bill Cresko" w:date="2019-03-25T16:57:00Z">
        <w:r w:rsidR="00F52BFE">
          <w:t xml:space="preserve">Here we </w:t>
        </w:r>
      </w:ins>
      <w:ins w:id="1410" w:author="Bill Cresko" w:date="2019-03-25T16:58:00Z">
        <w:r w:rsidR="00F52BFE">
          <w:t>document using simulation and empirical studies that asymmetric population subdivision among habitats in stickleback</w:t>
        </w:r>
      </w:ins>
      <w:ins w:id="1411" w:author="Bill Cresko" w:date="2019-03-25T16:59:00Z">
        <w:r w:rsidR="00F52BFE">
          <w:t xml:space="preserve"> leads to an </w:t>
        </w:r>
        <w:proofErr w:type="gramStart"/>
        <w:r w:rsidR="00F52BFE">
          <w:t>overall greater maintenances of diversity</w:t>
        </w:r>
        <w:proofErr w:type="gramEnd"/>
        <w:r w:rsidR="00F52BFE">
          <w:t xml:space="preserve"> in freshwater as compared to the larger ancestral marine population. </w:t>
        </w:r>
      </w:ins>
      <w:ins w:id="1412" w:author="Bill Cresko" w:date="2019-03-25T17:00:00Z">
        <w:r w:rsidR="00F52BFE">
          <w:t>Furthermore, w</w:t>
        </w:r>
      </w:ins>
      <w:del w:id="1413" w:author="Bill Cresko" w:date="2019-03-25T17:00:00Z">
        <w:r w:rsidR="006C3549" w:rsidDel="00F52BFE">
          <w:delText>W</w:delText>
        </w:r>
      </w:del>
      <w:r w:rsidR="006C3549">
        <w:t xml:space="preserve">e </w:t>
      </w:r>
      <w:proofErr w:type="gramStart"/>
      <w:r w:rsidR="006C3549">
        <w:t>hypothesize</w:t>
      </w:r>
      <w:proofErr w:type="gramEnd"/>
      <w:r w:rsidR="006C3549">
        <w:t xml:space="preserve"> that </w:t>
      </w:r>
      <w:r>
        <w:t xml:space="preserve">the </w:t>
      </w:r>
      <w:r w:rsidR="006C3549">
        <w:t xml:space="preserve">stickleback </w:t>
      </w:r>
      <w:r>
        <w:t xml:space="preserve">recombinational landscape is the product of </w:t>
      </w:r>
      <w:ins w:id="1414" w:author="Bill Cresko" w:date="2019-03-25T17:00:00Z">
        <w:r w:rsidR="00F52BFE">
          <w:t xml:space="preserve">repeated </w:t>
        </w:r>
      </w:ins>
      <w:r>
        <w:t xml:space="preserve">adaptive </w:t>
      </w:r>
      <w:r>
        <w:lastRenderedPageBreak/>
        <w:t xml:space="preserve">evolution that transforms a large genomic architecture of marine-freshwater divergence into a much more simplified genetic architecture. </w:t>
      </w:r>
      <w:r w:rsidR="003F7821">
        <w:t>If true, t</w:t>
      </w:r>
      <w:r>
        <w:t xml:space="preserve">wo consequences are the efficient maintenance of adaptive divergence in the face of gene flow, and widespread linked selection that eliminates genetic variation in the panmictic marine population while maintaining genetic diversity in the freshwater habitat. The interaction of selection, recombination, and population structure has turned small, isolated freshwater stickleback populations into the primary reservoirs of standing genetic variation that potentiate future evolutionary change. More broadly, our results underscore how </w:t>
      </w:r>
      <w:r w:rsidR="00D144C7">
        <w:t xml:space="preserve">integrated </w:t>
      </w:r>
      <w:r w:rsidR="003F7821">
        <w:t xml:space="preserve">studies of </w:t>
      </w:r>
      <w:r>
        <w:t>evolutionary and genetic processes can yield exciting</w:t>
      </w:r>
      <w:r w:rsidR="00D144C7">
        <w:t>,</w:t>
      </w:r>
      <w:r>
        <w:t xml:space="preserve"> </w:t>
      </w:r>
      <w:r w:rsidR="00D144C7">
        <w:t>unexpected patterns and deeper understanding</w:t>
      </w:r>
      <w:r>
        <w:t xml:space="preserve"> when</w:t>
      </w:r>
      <w:r w:rsidR="00501780">
        <w:t xml:space="preserve"> we </w:t>
      </w:r>
      <w:r w:rsidR="001D2C37">
        <w:t xml:space="preserve">jointly </w:t>
      </w:r>
      <w:r w:rsidR="00501780">
        <w:t xml:space="preserve">consider </w:t>
      </w:r>
      <w:r w:rsidR="001D2C37">
        <w:t>the processes</w:t>
      </w:r>
      <w:r>
        <w:t xml:space="preserve"> and their interactions with one</w:t>
      </w:r>
      <w:r w:rsidR="001D2C37">
        <w:t xml:space="preserve"> another</w:t>
      </w:r>
      <w:r>
        <w:t>.</w:t>
      </w:r>
    </w:p>
    <w:p w14:paraId="226B42DB" w14:textId="0940A23A" w:rsidR="001F76EB" w:rsidRDefault="001F76EB" w:rsidP="006811D3">
      <w:pPr>
        <w:pStyle w:val="Body"/>
      </w:pPr>
    </w:p>
    <w:p w14:paraId="0F9C4046" w14:textId="6D469704" w:rsidR="00AB0645" w:rsidRDefault="00AB0645" w:rsidP="006811D3">
      <w:pPr>
        <w:pStyle w:val="Body"/>
      </w:pPr>
    </w:p>
    <w:p w14:paraId="481C6119" w14:textId="77777777" w:rsidR="00AB0645" w:rsidRDefault="00AB0645" w:rsidP="006811D3">
      <w:pPr>
        <w:pStyle w:val="Body"/>
      </w:pPr>
    </w:p>
    <w:p w14:paraId="256DE8EF" w14:textId="49F0E492" w:rsidR="002E7694" w:rsidRDefault="002E7694" w:rsidP="00AB0645">
      <w:pPr>
        <w:pStyle w:val="Heading"/>
      </w:pPr>
      <w:r>
        <w:t>Author Contributions</w:t>
      </w:r>
    </w:p>
    <w:p w14:paraId="397D7ED8" w14:textId="6D00B31C" w:rsidR="002E7694" w:rsidRPr="002E7694" w:rsidRDefault="002E7694" w:rsidP="002E7694">
      <w:pPr>
        <w:pStyle w:val="Body"/>
      </w:pPr>
      <w:r>
        <w:t>TCN, JMC, and WAC conceived of and designed the study. TCN, JGC, CMI, and JMC performed mapping crosses and prepared sequencing libraries. TCN, JGC, and JMC performed linkage mapping.</w:t>
      </w:r>
      <w:r w:rsidR="008B7D74">
        <w:t xml:space="preserve"> TCN performed population genomic analyses and conducted population genetic simulations. TCN and WAC wrote the paper.</w:t>
      </w:r>
    </w:p>
    <w:p w14:paraId="4B8DF63E" w14:textId="77777777" w:rsidR="00B01653" w:rsidRDefault="00B01653" w:rsidP="00AB0645">
      <w:pPr>
        <w:pStyle w:val="Heading"/>
        <w:rPr>
          <w:ins w:id="1415" w:author="Bill Cresko" w:date="2019-03-25T15:34:00Z"/>
        </w:rPr>
      </w:pPr>
    </w:p>
    <w:p w14:paraId="34AB30FF" w14:textId="168D7353" w:rsidR="00AB0645" w:rsidRDefault="00AB0645" w:rsidP="00AB0645">
      <w:pPr>
        <w:pStyle w:val="Heading"/>
      </w:pPr>
      <w:r>
        <w:t>Acknowledgements</w:t>
      </w:r>
    </w:p>
    <w:p w14:paraId="19886EDA" w14:textId="539CE080" w:rsidR="00AB0645" w:rsidRPr="00AB0645" w:rsidRDefault="00AB0645" w:rsidP="00AB0645">
      <w:pPr>
        <w:pStyle w:val="Body"/>
      </w:pPr>
      <w:r>
        <w:tab/>
        <w:t xml:space="preserve">We thank Patrick Phillips, John </w:t>
      </w:r>
      <w:proofErr w:type="spellStart"/>
      <w:r>
        <w:t>Postlethwait</w:t>
      </w:r>
      <w:proofErr w:type="spellEnd"/>
      <w:r>
        <w:t xml:space="preserve">, Kirstin Sterner, Matt </w:t>
      </w:r>
      <w:proofErr w:type="spellStart"/>
      <w:r>
        <w:t>Streisfeld</w:t>
      </w:r>
      <w:proofErr w:type="spellEnd"/>
      <w:r w:rsidR="002E7694">
        <w:t>, and members of the Cresko Laboratory</w:t>
      </w:r>
      <w:r>
        <w:t xml:space="preserve"> for their guidance and advice</w:t>
      </w:r>
      <w:r w:rsidR="002E7694">
        <w:t xml:space="preserve">. Thanks go to Sean </w:t>
      </w:r>
      <w:proofErr w:type="spellStart"/>
      <w:r w:rsidR="002E7694">
        <w:t>Stankowski</w:t>
      </w:r>
      <w:proofErr w:type="spellEnd"/>
      <w:r w:rsidR="002E7694">
        <w:t>, Madeline Chase, Emily Beck, and Kristin Alligood for useful discussions during the development of this project</w:t>
      </w:r>
      <w:r w:rsidR="008B7D74">
        <w:t xml:space="preserve">. And thank you </w:t>
      </w:r>
      <w:r w:rsidR="002E7694">
        <w:t>to Peter Ralph</w:t>
      </w:r>
      <w:r w:rsidR="00161709">
        <w:t xml:space="preserve">, </w:t>
      </w:r>
      <w:r w:rsidR="003D08F6">
        <w:t>Nadia Singh,</w:t>
      </w:r>
      <w:r w:rsidR="002E7694">
        <w:t xml:space="preserve"> </w:t>
      </w:r>
      <w:r w:rsidR="008B7D74">
        <w:t>and anonymous reviewers for their comments on and improvements to this manuscript</w:t>
      </w:r>
      <w:r w:rsidR="002E7694">
        <w:t>.</w:t>
      </w:r>
      <w:r w:rsidR="00CC4BBE">
        <w:t xml:space="preserve"> </w:t>
      </w:r>
      <w:r w:rsidR="00CC4BBE" w:rsidRPr="00CC4BBE">
        <w:t>We acknowledge National Science Foundation awards NSF DEB 1501423 (W.A.C. and T.C.N.), NSF DEB 0919090 (W.A.C.), and National Institutes of Health award NIH T32GM007413 (T.C.N.).</w:t>
      </w:r>
    </w:p>
    <w:p w14:paraId="16B880F6" w14:textId="77777777" w:rsidR="008A1D07" w:rsidRDefault="008A1D07" w:rsidP="006811D3">
      <w:pPr>
        <w:pStyle w:val="Body"/>
        <w:rPr>
          <w:b/>
        </w:rPr>
      </w:pPr>
    </w:p>
    <w:p w14:paraId="7488DB6C" w14:textId="77777777" w:rsidR="00B01653" w:rsidRDefault="00B01653">
      <w:pPr>
        <w:rPr>
          <w:ins w:id="1416" w:author="Bill Cresko" w:date="2019-03-25T15:34:00Z"/>
          <w:rFonts w:ascii="Helvetica Neue Light" w:hAnsi="Helvetica Neue Light" w:cs="Arial Unicode MS"/>
          <w:b/>
          <w:color w:val="000000"/>
          <w:sz w:val="22"/>
          <w:szCs w:val="22"/>
        </w:rPr>
      </w:pPr>
      <w:ins w:id="1417" w:author="Bill Cresko" w:date="2019-03-25T15:34:00Z">
        <w:r>
          <w:rPr>
            <w:b/>
          </w:rPr>
          <w:br w:type="page"/>
        </w:r>
      </w:ins>
    </w:p>
    <w:p w14:paraId="28C0097C" w14:textId="01494FD9" w:rsidR="006811D3" w:rsidRPr="00EE439B" w:rsidRDefault="006811D3" w:rsidP="006811D3">
      <w:pPr>
        <w:pStyle w:val="Body"/>
      </w:pPr>
      <w:r w:rsidRPr="006811D3">
        <w:rPr>
          <w:b/>
        </w:rPr>
        <w:lastRenderedPageBreak/>
        <w:t>Literature Cited</w:t>
      </w:r>
    </w:p>
    <w:p w14:paraId="6A38A4D3" w14:textId="427DF928" w:rsidR="006811D3" w:rsidRPr="00F85B11" w:rsidRDefault="006811D3" w:rsidP="006811D3">
      <w:pPr>
        <w:pStyle w:val="EndNoteBibliography"/>
        <w:ind w:left="720" w:hanging="720"/>
        <w:rPr>
          <w:noProof/>
          <w:sz w:val="22"/>
          <w:szCs w:val="22"/>
        </w:rPr>
      </w:pPr>
      <w:r w:rsidRPr="00F85B11">
        <w:rPr>
          <w:sz w:val="22"/>
          <w:szCs w:val="22"/>
        </w:rPr>
        <w:fldChar w:fldCharType="begin"/>
      </w:r>
      <w:r w:rsidRPr="00F85B11">
        <w:rPr>
          <w:sz w:val="22"/>
          <w:szCs w:val="22"/>
        </w:rPr>
        <w:instrText xml:space="preserve"> ADDIN EN.REFLIST </w:instrText>
      </w:r>
      <w:r w:rsidRPr="00F85B11">
        <w:rPr>
          <w:sz w:val="22"/>
          <w:szCs w:val="22"/>
        </w:rPr>
        <w:fldChar w:fldCharType="separate"/>
      </w:r>
      <w:r w:rsidRPr="00F85B11">
        <w:rPr>
          <w:noProof/>
          <w:sz w:val="22"/>
          <w:szCs w:val="22"/>
        </w:rPr>
        <w:t xml:space="preserve">Aeschbacher, S., J. P. Selby, J. H. Willis and G. Coop, 2017 Population-genomic inference of the strength and timing of selection against gene flow. </w:t>
      </w:r>
      <w:r w:rsidRPr="00F85B11">
        <w:rPr>
          <w:i/>
          <w:noProof/>
          <w:sz w:val="22"/>
          <w:szCs w:val="22"/>
        </w:rPr>
        <w:t>Proc</w:t>
      </w:r>
      <w:r w:rsidR="009C1558" w:rsidRPr="00F85B11">
        <w:rPr>
          <w:i/>
          <w:noProof/>
          <w:sz w:val="22"/>
          <w:szCs w:val="22"/>
        </w:rPr>
        <w:t>.</w:t>
      </w:r>
      <w:r w:rsidRPr="00F85B11">
        <w:rPr>
          <w:i/>
          <w:noProof/>
          <w:sz w:val="22"/>
          <w:szCs w:val="22"/>
        </w:rPr>
        <w:t xml:space="preserve"> Nat</w:t>
      </w:r>
      <w:r w:rsidR="009C1558" w:rsidRPr="00F85B11">
        <w:rPr>
          <w:i/>
          <w:noProof/>
          <w:sz w:val="22"/>
          <w:szCs w:val="22"/>
        </w:rPr>
        <w:t>l. Acad.</w:t>
      </w:r>
      <w:r w:rsidRPr="00F85B11">
        <w:rPr>
          <w:i/>
          <w:noProof/>
          <w:sz w:val="22"/>
          <w:szCs w:val="22"/>
        </w:rPr>
        <w:t xml:space="preserve"> </w:t>
      </w:r>
      <w:r w:rsidR="009C1558" w:rsidRPr="00F85B11">
        <w:rPr>
          <w:i/>
          <w:noProof/>
          <w:sz w:val="22"/>
          <w:szCs w:val="22"/>
        </w:rPr>
        <w:t>S</w:t>
      </w:r>
      <w:r w:rsidRPr="00F85B11">
        <w:rPr>
          <w:i/>
          <w:noProof/>
          <w:sz w:val="22"/>
          <w:szCs w:val="22"/>
        </w:rPr>
        <w:t>ci</w:t>
      </w:r>
      <w:r w:rsidR="00F85B11" w:rsidRPr="00F85B11">
        <w:rPr>
          <w:i/>
          <w:noProof/>
          <w:sz w:val="22"/>
          <w:szCs w:val="22"/>
        </w:rPr>
        <w:t>.</w:t>
      </w:r>
      <w:r w:rsidRPr="00F85B11">
        <w:rPr>
          <w:i/>
          <w:noProof/>
          <w:sz w:val="22"/>
          <w:szCs w:val="22"/>
        </w:rPr>
        <w:t xml:space="preserve"> </w:t>
      </w:r>
      <w:r w:rsidR="00F85B11" w:rsidRPr="00F85B11">
        <w:rPr>
          <w:i/>
          <w:noProof/>
          <w:sz w:val="22"/>
          <w:szCs w:val="22"/>
        </w:rPr>
        <w:t>USA</w:t>
      </w:r>
      <w:r w:rsidRPr="00F85B11">
        <w:rPr>
          <w:noProof/>
          <w:sz w:val="22"/>
          <w:szCs w:val="22"/>
        </w:rPr>
        <w:t xml:space="preserve"> </w:t>
      </w:r>
      <w:r w:rsidRPr="00F85B11">
        <w:rPr>
          <w:b/>
          <w:noProof/>
          <w:sz w:val="22"/>
          <w:szCs w:val="22"/>
        </w:rPr>
        <w:t>114:</w:t>
      </w:r>
      <w:r w:rsidRPr="00F85B11">
        <w:rPr>
          <w:noProof/>
          <w:sz w:val="22"/>
          <w:szCs w:val="22"/>
        </w:rPr>
        <w:t xml:space="preserve"> 7061-7066.</w:t>
      </w:r>
    </w:p>
    <w:p w14:paraId="1A181722" w14:textId="77777777" w:rsidR="006811D3" w:rsidRPr="00F85B11" w:rsidRDefault="006811D3" w:rsidP="006811D3">
      <w:pPr>
        <w:pStyle w:val="EndNoteBibliography"/>
        <w:ind w:left="720" w:hanging="720"/>
        <w:rPr>
          <w:noProof/>
          <w:sz w:val="22"/>
          <w:szCs w:val="22"/>
        </w:rPr>
      </w:pPr>
      <w:r w:rsidRPr="00F85B11">
        <w:rPr>
          <w:noProof/>
          <w:sz w:val="22"/>
          <w:szCs w:val="22"/>
        </w:rPr>
        <w:t>Albert, A. Y. K., S. Sawaya, T. H. Vines, A. K. Knecht, C. T. Miller</w:t>
      </w:r>
      <w:r w:rsidRPr="00F85B11">
        <w:rPr>
          <w:i/>
          <w:noProof/>
          <w:sz w:val="22"/>
          <w:szCs w:val="22"/>
        </w:rPr>
        <w:t xml:space="preserve"> et al.</w:t>
      </w:r>
      <w:r w:rsidRPr="00F85B11">
        <w:rPr>
          <w:noProof/>
          <w:sz w:val="22"/>
          <w:szCs w:val="22"/>
        </w:rPr>
        <w:t xml:space="preserve">, 2008 The genetics of adaptive shape shift in stickleback: Pleiotropy and effect size. </w:t>
      </w:r>
      <w:r w:rsidRPr="00F85B11">
        <w:rPr>
          <w:i/>
          <w:noProof/>
          <w:sz w:val="22"/>
          <w:szCs w:val="22"/>
        </w:rPr>
        <w:t>Evolution</w:t>
      </w:r>
      <w:r w:rsidRPr="00F85B11">
        <w:rPr>
          <w:noProof/>
          <w:sz w:val="22"/>
          <w:szCs w:val="22"/>
        </w:rPr>
        <w:t xml:space="preserve"> </w:t>
      </w:r>
      <w:r w:rsidRPr="00F85B11">
        <w:rPr>
          <w:b/>
          <w:noProof/>
          <w:sz w:val="22"/>
          <w:szCs w:val="22"/>
        </w:rPr>
        <w:t>62:</w:t>
      </w:r>
      <w:r w:rsidRPr="00F85B11">
        <w:rPr>
          <w:noProof/>
          <w:sz w:val="22"/>
          <w:szCs w:val="22"/>
        </w:rPr>
        <w:t xml:space="preserve"> 76-85.</w:t>
      </w:r>
    </w:p>
    <w:p w14:paraId="293C3D15" w14:textId="74E5FDE6" w:rsidR="006811D3" w:rsidRPr="00F85B11" w:rsidRDefault="006811D3" w:rsidP="006811D3">
      <w:pPr>
        <w:pStyle w:val="EndNoteBibliography"/>
        <w:ind w:left="720" w:hanging="720"/>
        <w:rPr>
          <w:noProof/>
          <w:sz w:val="22"/>
          <w:szCs w:val="22"/>
        </w:rPr>
      </w:pPr>
      <w:r w:rsidRPr="00F85B11">
        <w:rPr>
          <w:noProof/>
          <w:sz w:val="22"/>
          <w:szCs w:val="22"/>
        </w:rPr>
        <w:t xml:space="preserve">Angert, A. L., M. Bayly, S. N. Sheth and J. R. Paul, 2018 Testing Range-Limit Hypotheses Using Range-Wide Habitat Suitability and Occupancy for the Scarlet Monkeyflower (Erythranthe cardinalis). </w:t>
      </w:r>
      <w:r w:rsidR="00F85B11" w:rsidRPr="00F85B11">
        <w:rPr>
          <w:i/>
          <w:noProof/>
          <w:sz w:val="22"/>
          <w:szCs w:val="22"/>
        </w:rPr>
        <w:t>Am. Nat.</w:t>
      </w:r>
      <w:r w:rsidRPr="00F85B11">
        <w:rPr>
          <w:noProof/>
          <w:sz w:val="22"/>
          <w:szCs w:val="22"/>
        </w:rPr>
        <w:t xml:space="preserve"> </w:t>
      </w:r>
      <w:r w:rsidRPr="00F85B11">
        <w:rPr>
          <w:b/>
          <w:noProof/>
          <w:sz w:val="22"/>
          <w:szCs w:val="22"/>
        </w:rPr>
        <w:t>191:</w:t>
      </w:r>
      <w:r w:rsidRPr="00F85B11">
        <w:rPr>
          <w:noProof/>
          <w:sz w:val="22"/>
          <w:szCs w:val="22"/>
        </w:rPr>
        <w:t xml:space="preserve"> E76-E89.</w:t>
      </w:r>
    </w:p>
    <w:p w14:paraId="07001E48" w14:textId="77777777" w:rsidR="006811D3" w:rsidRPr="00F85B11" w:rsidRDefault="006811D3" w:rsidP="006811D3">
      <w:pPr>
        <w:pStyle w:val="EndNoteBibliography"/>
        <w:ind w:left="720" w:hanging="720"/>
        <w:rPr>
          <w:noProof/>
          <w:sz w:val="22"/>
          <w:szCs w:val="22"/>
        </w:rPr>
      </w:pPr>
      <w:r w:rsidRPr="00F85B11">
        <w:rPr>
          <w:noProof/>
          <w:sz w:val="22"/>
          <w:szCs w:val="22"/>
        </w:rPr>
        <w:t>Aronesty, E., 2011 ea-utils: Command-line tools for processing biological sequencing data.</w:t>
      </w:r>
    </w:p>
    <w:p w14:paraId="2A9666DB" w14:textId="77777777" w:rsidR="006811D3" w:rsidRPr="00F85B11" w:rsidRDefault="006811D3" w:rsidP="006811D3">
      <w:pPr>
        <w:pStyle w:val="EndNoteBibliography"/>
        <w:ind w:left="720" w:hanging="720"/>
        <w:rPr>
          <w:noProof/>
          <w:sz w:val="22"/>
          <w:szCs w:val="22"/>
        </w:rPr>
      </w:pPr>
      <w:r w:rsidRPr="00F85B11">
        <w:rPr>
          <w:noProof/>
          <w:sz w:val="22"/>
          <w:szCs w:val="22"/>
        </w:rPr>
        <w:t>Baird, N. A., P. D. Etter, T. S. Atwood, M. C. Currey, A. L. Shiver</w:t>
      </w:r>
      <w:r w:rsidRPr="00F85B11">
        <w:rPr>
          <w:i/>
          <w:noProof/>
          <w:sz w:val="22"/>
          <w:szCs w:val="22"/>
        </w:rPr>
        <w:t xml:space="preserve"> et al.</w:t>
      </w:r>
      <w:r w:rsidRPr="00F85B11">
        <w:rPr>
          <w:noProof/>
          <w:sz w:val="22"/>
          <w:szCs w:val="22"/>
        </w:rPr>
        <w:t xml:space="preserve">, 2008 Rapid SNP discovery and genetic mapping using sequenced RAD markers. </w:t>
      </w:r>
      <w:r w:rsidRPr="00F85B11">
        <w:rPr>
          <w:i/>
          <w:noProof/>
          <w:sz w:val="22"/>
          <w:szCs w:val="22"/>
        </w:rPr>
        <w:t>PLoS One</w:t>
      </w:r>
      <w:r w:rsidRPr="00F85B11">
        <w:rPr>
          <w:noProof/>
          <w:sz w:val="22"/>
          <w:szCs w:val="22"/>
        </w:rPr>
        <w:t xml:space="preserve"> </w:t>
      </w:r>
      <w:r w:rsidRPr="00F85B11">
        <w:rPr>
          <w:b/>
          <w:noProof/>
          <w:sz w:val="22"/>
          <w:szCs w:val="22"/>
        </w:rPr>
        <w:t>3:</w:t>
      </w:r>
      <w:r w:rsidRPr="00F85B11">
        <w:rPr>
          <w:noProof/>
          <w:sz w:val="22"/>
          <w:szCs w:val="22"/>
        </w:rPr>
        <w:t xml:space="preserve"> e3376.</w:t>
      </w:r>
    </w:p>
    <w:p w14:paraId="66F4A9F6" w14:textId="6071FE71" w:rsidR="006811D3" w:rsidRPr="00F85B11" w:rsidRDefault="006811D3" w:rsidP="006811D3">
      <w:pPr>
        <w:pStyle w:val="EndNoteBibliography"/>
        <w:ind w:left="720" w:hanging="720"/>
        <w:rPr>
          <w:noProof/>
          <w:sz w:val="22"/>
          <w:szCs w:val="22"/>
        </w:rPr>
      </w:pPr>
      <w:r w:rsidRPr="00F85B11">
        <w:rPr>
          <w:noProof/>
          <w:sz w:val="22"/>
          <w:szCs w:val="22"/>
        </w:rPr>
        <w:t>Bassham, S., J. Catchen, E. Lescak, F. A. von Hippel a</w:t>
      </w:r>
      <w:r w:rsidR="00F85B11">
        <w:rPr>
          <w:noProof/>
          <w:sz w:val="22"/>
          <w:szCs w:val="22"/>
        </w:rPr>
        <w:t>nd W. A. Cresko, 2018 Repeated selection of alternatively adapted haplotypes creates sweeping genomic remodeling in s</w:t>
      </w:r>
      <w:r w:rsidRPr="00F85B11">
        <w:rPr>
          <w:noProof/>
          <w:sz w:val="22"/>
          <w:szCs w:val="22"/>
        </w:rPr>
        <w:t xml:space="preserve">tickleback. </w:t>
      </w:r>
      <w:r w:rsidR="00F85B11" w:rsidRPr="00F85B11">
        <w:rPr>
          <w:i/>
          <w:noProof/>
          <w:sz w:val="22"/>
          <w:szCs w:val="22"/>
        </w:rPr>
        <w:t>GENETICS</w:t>
      </w:r>
      <w:r w:rsidR="00F85B11">
        <w:rPr>
          <w:noProof/>
          <w:sz w:val="22"/>
          <w:szCs w:val="22"/>
        </w:rPr>
        <w:t xml:space="preserve"> </w:t>
      </w:r>
      <w:r w:rsidR="00F85B11" w:rsidRPr="00F85B11">
        <w:rPr>
          <w:b/>
          <w:noProof/>
          <w:sz w:val="22"/>
          <w:szCs w:val="22"/>
        </w:rPr>
        <w:t>209</w:t>
      </w:r>
      <w:r w:rsidR="00F85B11">
        <w:rPr>
          <w:noProof/>
          <w:sz w:val="22"/>
          <w:szCs w:val="22"/>
        </w:rPr>
        <w:t>: 921-939</w:t>
      </w:r>
      <w:r w:rsidRPr="00F85B11">
        <w:rPr>
          <w:noProof/>
          <w:sz w:val="22"/>
          <w:szCs w:val="22"/>
        </w:rPr>
        <w:t>.</w:t>
      </w:r>
    </w:p>
    <w:p w14:paraId="53292A5E"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Begun, D. J., and C. F. Aquadro, 1992 Levels of naturally occurring DNA polymorphism correlate with recombination rates in D. melanogaster. </w:t>
      </w:r>
      <w:r w:rsidRPr="00F85B11">
        <w:rPr>
          <w:i/>
          <w:noProof/>
          <w:sz w:val="22"/>
          <w:szCs w:val="22"/>
        </w:rPr>
        <w:t>Nature</w:t>
      </w:r>
      <w:r w:rsidRPr="00F85B11">
        <w:rPr>
          <w:noProof/>
          <w:sz w:val="22"/>
          <w:szCs w:val="22"/>
        </w:rPr>
        <w:t xml:space="preserve"> </w:t>
      </w:r>
      <w:r w:rsidRPr="00F85B11">
        <w:rPr>
          <w:b/>
          <w:noProof/>
          <w:sz w:val="22"/>
          <w:szCs w:val="22"/>
        </w:rPr>
        <w:t>356:</w:t>
      </w:r>
      <w:r w:rsidRPr="00F85B11">
        <w:rPr>
          <w:noProof/>
          <w:sz w:val="22"/>
          <w:szCs w:val="22"/>
        </w:rPr>
        <w:t xml:space="preserve"> 519-520.</w:t>
      </w:r>
    </w:p>
    <w:p w14:paraId="6D4B367B"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Bell, M. A., and S. A. Foster, 1994 Introduction to the evolutionary biology of the threespine stickleback, pp. 1-27 in </w:t>
      </w:r>
      <w:r w:rsidRPr="00F85B11">
        <w:rPr>
          <w:i/>
          <w:noProof/>
          <w:sz w:val="22"/>
          <w:szCs w:val="22"/>
        </w:rPr>
        <w:t>The Evolutionary Biology of the Threespine Stickleback</w:t>
      </w:r>
      <w:r w:rsidRPr="00F85B11">
        <w:rPr>
          <w:noProof/>
          <w:sz w:val="22"/>
          <w:szCs w:val="22"/>
        </w:rPr>
        <w:t>, edited by M. A. Bell and S. A. Foster. Oxford University Press, New York.</w:t>
      </w:r>
    </w:p>
    <w:p w14:paraId="797600D2" w14:textId="2C40FEB7" w:rsidR="006811D3" w:rsidRPr="00F85B11" w:rsidRDefault="006811D3" w:rsidP="006811D3">
      <w:pPr>
        <w:pStyle w:val="EndNoteBibliography"/>
        <w:ind w:left="720" w:hanging="720"/>
        <w:rPr>
          <w:noProof/>
          <w:sz w:val="22"/>
          <w:szCs w:val="22"/>
        </w:rPr>
      </w:pPr>
      <w:r w:rsidRPr="00F85B11">
        <w:rPr>
          <w:noProof/>
          <w:sz w:val="22"/>
          <w:szCs w:val="22"/>
        </w:rPr>
        <w:t>Bergland, A. O., E. L. Behrman, K. R. O'Brien, P. S. Schmidt and D. A. Petrov, 2014 Genomic Evidence of Rapid and Stable Adaptive Oscillations over Seasonal</w:t>
      </w:r>
      <w:r w:rsidR="00F85B11">
        <w:rPr>
          <w:noProof/>
          <w:sz w:val="22"/>
          <w:szCs w:val="22"/>
        </w:rPr>
        <w:t xml:space="preserve"> Time Scales in Drosophila. </w:t>
      </w:r>
      <w:r w:rsidR="00F85B11" w:rsidRPr="00C0796A">
        <w:rPr>
          <w:i/>
          <w:noProof/>
          <w:sz w:val="22"/>
          <w:szCs w:val="22"/>
        </w:rPr>
        <w:t>PLoS</w:t>
      </w:r>
      <w:r w:rsidRPr="00C0796A">
        <w:rPr>
          <w:i/>
          <w:noProof/>
          <w:sz w:val="22"/>
          <w:szCs w:val="22"/>
        </w:rPr>
        <w:t xml:space="preserve"> Genet</w:t>
      </w:r>
      <w:r w:rsidR="00F85B11" w:rsidRPr="00C0796A">
        <w:rPr>
          <w:i/>
          <w:noProof/>
          <w:sz w:val="22"/>
          <w:szCs w:val="22"/>
        </w:rPr>
        <w:t>.</w:t>
      </w:r>
      <w:r w:rsidRPr="00F85B11">
        <w:rPr>
          <w:noProof/>
          <w:sz w:val="22"/>
          <w:szCs w:val="22"/>
        </w:rPr>
        <w:t xml:space="preserve"> </w:t>
      </w:r>
      <w:r w:rsidRPr="00C0796A">
        <w:rPr>
          <w:b/>
          <w:noProof/>
          <w:sz w:val="22"/>
          <w:szCs w:val="22"/>
        </w:rPr>
        <w:t>10</w:t>
      </w:r>
      <w:r w:rsidR="00C0796A">
        <w:rPr>
          <w:noProof/>
          <w:sz w:val="22"/>
          <w:szCs w:val="22"/>
        </w:rPr>
        <w:t>: e1004775</w:t>
      </w:r>
      <w:r w:rsidRPr="00F85B11">
        <w:rPr>
          <w:noProof/>
          <w:sz w:val="22"/>
          <w:szCs w:val="22"/>
        </w:rPr>
        <w:t>.</w:t>
      </w:r>
    </w:p>
    <w:p w14:paraId="3F0A671C" w14:textId="67D16FBA" w:rsidR="006811D3" w:rsidRPr="00F85B11" w:rsidRDefault="006811D3" w:rsidP="006811D3">
      <w:pPr>
        <w:pStyle w:val="EndNoteBibliography"/>
        <w:ind w:left="720" w:hanging="720"/>
        <w:rPr>
          <w:noProof/>
          <w:sz w:val="22"/>
          <w:szCs w:val="22"/>
        </w:rPr>
      </w:pPr>
      <w:r w:rsidRPr="00F85B11">
        <w:rPr>
          <w:noProof/>
          <w:sz w:val="22"/>
          <w:szCs w:val="22"/>
        </w:rPr>
        <w:t>Burri, R., A. Nater, T. Kawakami, C. F. Mugal, P. I. Olason</w:t>
      </w:r>
      <w:r w:rsidRPr="00F85B11">
        <w:rPr>
          <w:i/>
          <w:noProof/>
          <w:sz w:val="22"/>
          <w:szCs w:val="22"/>
        </w:rPr>
        <w:t xml:space="preserve"> et al.</w:t>
      </w:r>
      <w:r w:rsidRPr="00F85B11">
        <w:rPr>
          <w:noProof/>
          <w:sz w:val="22"/>
          <w:szCs w:val="22"/>
        </w:rPr>
        <w:t xml:space="preserve">, 2015 Linked selection and recombination rate variation drive the evolution of the genomic landscape of differentiation across the speciation continuum of </w:t>
      </w:r>
      <w:r w:rsidRPr="00C0796A">
        <w:rPr>
          <w:i/>
          <w:noProof/>
          <w:sz w:val="22"/>
          <w:szCs w:val="22"/>
        </w:rPr>
        <w:t>Ficedula</w:t>
      </w:r>
      <w:r w:rsidRPr="00F85B11">
        <w:rPr>
          <w:noProof/>
          <w:sz w:val="22"/>
          <w:szCs w:val="22"/>
        </w:rPr>
        <w:t xml:space="preserve"> flycatchers. </w:t>
      </w:r>
      <w:r w:rsidRPr="00C0796A">
        <w:rPr>
          <w:i/>
          <w:noProof/>
          <w:sz w:val="22"/>
          <w:szCs w:val="22"/>
        </w:rPr>
        <w:t>Genome Res</w:t>
      </w:r>
      <w:r w:rsidR="00C0796A" w:rsidRPr="00C0796A">
        <w:rPr>
          <w:i/>
          <w:noProof/>
          <w:sz w:val="22"/>
          <w:szCs w:val="22"/>
        </w:rPr>
        <w:t>.</w:t>
      </w:r>
      <w:r w:rsidRPr="00F85B11">
        <w:rPr>
          <w:noProof/>
          <w:sz w:val="22"/>
          <w:szCs w:val="22"/>
        </w:rPr>
        <w:t xml:space="preserve"> </w:t>
      </w:r>
      <w:r w:rsidRPr="00C0796A">
        <w:rPr>
          <w:b/>
          <w:noProof/>
          <w:sz w:val="22"/>
          <w:szCs w:val="22"/>
        </w:rPr>
        <w:t>25</w:t>
      </w:r>
      <w:r w:rsidRPr="00F85B11">
        <w:rPr>
          <w:b/>
          <w:noProof/>
          <w:sz w:val="22"/>
          <w:szCs w:val="22"/>
        </w:rPr>
        <w:t>:</w:t>
      </w:r>
      <w:r w:rsidRPr="00F85B11">
        <w:rPr>
          <w:noProof/>
          <w:sz w:val="22"/>
          <w:szCs w:val="22"/>
        </w:rPr>
        <w:t xml:space="preserve"> 1656-1665.</w:t>
      </w:r>
    </w:p>
    <w:p w14:paraId="0D226987" w14:textId="18661C10" w:rsidR="006811D3" w:rsidRPr="00F85B11" w:rsidRDefault="006811D3" w:rsidP="006811D3">
      <w:pPr>
        <w:pStyle w:val="EndNoteBibliography"/>
        <w:ind w:left="720" w:hanging="720"/>
        <w:rPr>
          <w:noProof/>
          <w:sz w:val="22"/>
          <w:szCs w:val="22"/>
        </w:rPr>
      </w:pPr>
      <w:r w:rsidRPr="00F85B11">
        <w:rPr>
          <w:noProof/>
          <w:sz w:val="22"/>
          <w:szCs w:val="22"/>
        </w:rPr>
        <w:t>Catchen, J., S. Bassham, T. Wilson, M. Currey, C. O'Brien</w:t>
      </w:r>
      <w:r w:rsidRPr="00F85B11">
        <w:rPr>
          <w:i/>
          <w:noProof/>
          <w:sz w:val="22"/>
          <w:szCs w:val="22"/>
        </w:rPr>
        <w:t xml:space="preserve"> et al.</w:t>
      </w:r>
      <w:r w:rsidR="00C0796A">
        <w:rPr>
          <w:noProof/>
          <w:sz w:val="22"/>
          <w:szCs w:val="22"/>
        </w:rPr>
        <w:t>, 2013</w:t>
      </w:r>
      <w:r w:rsidRPr="00F85B11">
        <w:rPr>
          <w:noProof/>
          <w:sz w:val="22"/>
          <w:szCs w:val="22"/>
        </w:rPr>
        <w:t xml:space="preserve"> The population structure and recent colonization history of Oregon threespine stickleback determined using restriction-site associated DNA-sequencing. </w:t>
      </w:r>
      <w:r w:rsidRPr="00C0796A">
        <w:rPr>
          <w:i/>
          <w:noProof/>
          <w:sz w:val="22"/>
          <w:szCs w:val="22"/>
        </w:rPr>
        <w:t>Mo</w:t>
      </w:r>
      <w:r w:rsidR="007C0205">
        <w:rPr>
          <w:i/>
          <w:noProof/>
          <w:sz w:val="22"/>
          <w:szCs w:val="22"/>
        </w:rPr>
        <w:t>.</w:t>
      </w:r>
      <w:r w:rsidRPr="00C0796A">
        <w:rPr>
          <w:i/>
          <w:noProof/>
          <w:sz w:val="22"/>
          <w:szCs w:val="22"/>
        </w:rPr>
        <w:t>l Eco</w:t>
      </w:r>
      <w:r w:rsidR="007C0205">
        <w:rPr>
          <w:i/>
          <w:noProof/>
          <w:sz w:val="22"/>
          <w:szCs w:val="22"/>
        </w:rPr>
        <w:t>.</w:t>
      </w:r>
      <w:r w:rsidRPr="00C0796A">
        <w:rPr>
          <w:i/>
          <w:noProof/>
          <w:sz w:val="22"/>
          <w:szCs w:val="22"/>
        </w:rPr>
        <w:t xml:space="preserve">l </w:t>
      </w:r>
      <w:r w:rsidRPr="00C0796A">
        <w:rPr>
          <w:b/>
          <w:noProof/>
          <w:sz w:val="22"/>
          <w:szCs w:val="22"/>
        </w:rPr>
        <w:t>22</w:t>
      </w:r>
      <w:r w:rsidRPr="00F85B11">
        <w:rPr>
          <w:b/>
          <w:noProof/>
          <w:sz w:val="22"/>
          <w:szCs w:val="22"/>
        </w:rPr>
        <w:t>:</w:t>
      </w:r>
      <w:r w:rsidRPr="00F85B11">
        <w:rPr>
          <w:noProof/>
          <w:sz w:val="22"/>
          <w:szCs w:val="22"/>
        </w:rPr>
        <w:t xml:space="preserve"> 2864-2883.</w:t>
      </w:r>
    </w:p>
    <w:p w14:paraId="7C371709" w14:textId="321792A9" w:rsidR="006811D3" w:rsidRPr="00F85B11" w:rsidRDefault="006811D3" w:rsidP="006811D3">
      <w:pPr>
        <w:pStyle w:val="EndNoteBibliography"/>
        <w:ind w:left="720" w:hanging="720"/>
        <w:rPr>
          <w:noProof/>
          <w:sz w:val="22"/>
          <w:szCs w:val="22"/>
        </w:rPr>
      </w:pPr>
      <w:r w:rsidRPr="00F85B11">
        <w:rPr>
          <w:noProof/>
          <w:sz w:val="22"/>
          <w:szCs w:val="22"/>
        </w:rPr>
        <w:t>Catchen, J., P. A. Hohenlohe, S. Bassham, A</w:t>
      </w:r>
      <w:r w:rsidR="007C0205">
        <w:rPr>
          <w:noProof/>
          <w:sz w:val="22"/>
          <w:szCs w:val="22"/>
        </w:rPr>
        <w:t>. Amores and W. A. Cresko, 2013</w:t>
      </w:r>
      <w:r w:rsidRPr="00F85B11">
        <w:rPr>
          <w:noProof/>
          <w:sz w:val="22"/>
          <w:szCs w:val="22"/>
        </w:rPr>
        <w:t xml:space="preserve"> Stacks: an analysis tool set for population genomics. </w:t>
      </w:r>
      <w:r w:rsidRPr="007C0205">
        <w:rPr>
          <w:i/>
          <w:noProof/>
          <w:sz w:val="22"/>
          <w:szCs w:val="22"/>
        </w:rPr>
        <w:t>Mol</w:t>
      </w:r>
      <w:r w:rsidR="007C0205">
        <w:rPr>
          <w:i/>
          <w:noProof/>
          <w:sz w:val="22"/>
          <w:szCs w:val="22"/>
        </w:rPr>
        <w:t>.</w:t>
      </w:r>
      <w:r w:rsidRPr="007C0205">
        <w:rPr>
          <w:i/>
          <w:noProof/>
          <w:sz w:val="22"/>
          <w:szCs w:val="22"/>
        </w:rPr>
        <w:t xml:space="preserve"> Ecol</w:t>
      </w:r>
      <w:r w:rsidR="007C0205">
        <w:rPr>
          <w:i/>
          <w:noProof/>
          <w:sz w:val="22"/>
          <w:szCs w:val="22"/>
        </w:rPr>
        <w:t>.</w:t>
      </w:r>
      <w:r w:rsidRPr="00F85B11">
        <w:rPr>
          <w:noProof/>
          <w:sz w:val="22"/>
          <w:szCs w:val="22"/>
        </w:rPr>
        <w:t xml:space="preserve"> </w:t>
      </w:r>
      <w:r w:rsidRPr="007C0205">
        <w:rPr>
          <w:b/>
          <w:noProof/>
          <w:sz w:val="22"/>
          <w:szCs w:val="22"/>
        </w:rPr>
        <w:t>22</w:t>
      </w:r>
      <w:r w:rsidRPr="00F85B11">
        <w:rPr>
          <w:b/>
          <w:noProof/>
          <w:sz w:val="22"/>
          <w:szCs w:val="22"/>
        </w:rPr>
        <w:t>:</w:t>
      </w:r>
      <w:r w:rsidRPr="00F85B11">
        <w:rPr>
          <w:noProof/>
          <w:sz w:val="22"/>
          <w:szCs w:val="22"/>
        </w:rPr>
        <w:t xml:space="preserve"> 3124-3140.</w:t>
      </w:r>
    </w:p>
    <w:p w14:paraId="687BC0E8"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Catchen, J. M., A. Amores, P. Hohenlohe, W. Cresko and J. H. Postlethwait, 2011 Stacks: building and genotyping Loci de novo from short-read sequences. </w:t>
      </w:r>
      <w:r w:rsidRPr="007C0205">
        <w:rPr>
          <w:i/>
          <w:noProof/>
          <w:sz w:val="22"/>
          <w:szCs w:val="22"/>
        </w:rPr>
        <w:t>G3 (Bethesda)</w:t>
      </w:r>
      <w:r w:rsidRPr="007C0205">
        <w:rPr>
          <w:b/>
          <w:noProof/>
          <w:sz w:val="22"/>
          <w:szCs w:val="22"/>
        </w:rPr>
        <w:t xml:space="preserve"> 1</w:t>
      </w:r>
      <w:r w:rsidRPr="00F85B11">
        <w:rPr>
          <w:b/>
          <w:noProof/>
          <w:sz w:val="22"/>
          <w:szCs w:val="22"/>
        </w:rPr>
        <w:t>:</w:t>
      </w:r>
      <w:r w:rsidRPr="00F85B11">
        <w:rPr>
          <w:noProof/>
          <w:sz w:val="22"/>
          <w:szCs w:val="22"/>
        </w:rPr>
        <w:t xml:space="preserve"> 171-182.</w:t>
      </w:r>
    </w:p>
    <w:p w14:paraId="6EA4823C" w14:textId="1A73EF80" w:rsidR="006811D3" w:rsidRPr="00F85B11" w:rsidRDefault="006811D3" w:rsidP="006811D3">
      <w:pPr>
        <w:pStyle w:val="EndNoteBibliography"/>
        <w:ind w:left="720" w:hanging="720"/>
        <w:rPr>
          <w:noProof/>
          <w:sz w:val="22"/>
          <w:szCs w:val="22"/>
        </w:rPr>
      </w:pPr>
      <w:r w:rsidRPr="00F85B11">
        <w:rPr>
          <w:noProof/>
          <w:sz w:val="22"/>
          <w:szCs w:val="22"/>
        </w:rPr>
        <w:t>Charlesworth, B., D. Charlesworth and N. H. Barton, 2003 The effects of genetic and geographic struct</w:t>
      </w:r>
      <w:r w:rsidR="007C0205">
        <w:rPr>
          <w:noProof/>
          <w:sz w:val="22"/>
          <w:szCs w:val="22"/>
        </w:rPr>
        <w:t xml:space="preserve">ure on neutral variation. </w:t>
      </w:r>
      <w:r w:rsidR="007C0205" w:rsidRPr="007C0205">
        <w:rPr>
          <w:i/>
          <w:noProof/>
          <w:sz w:val="22"/>
          <w:szCs w:val="22"/>
        </w:rPr>
        <w:t>Ann.</w:t>
      </w:r>
      <w:r w:rsidRPr="007C0205">
        <w:rPr>
          <w:i/>
          <w:noProof/>
          <w:sz w:val="22"/>
          <w:szCs w:val="22"/>
        </w:rPr>
        <w:t xml:space="preserve"> Rev</w:t>
      </w:r>
      <w:r w:rsidR="007C0205" w:rsidRPr="007C0205">
        <w:rPr>
          <w:i/>
          <w:noProof/>
          <w:sz w:val="22"/>
          <w:szCs w:val="22"/>
        </w:rPr>
        <w:t>.</w:t>
      </w:r>
      <w:r w:rsidRPr="007C0205">
        <w:rPr>
          <w:i/>
          <w:noProof/>
          <w:sz w:val="22"/>
          <w:szCs w:val="22"/>
        </w:rPr>
        <w:t xml:space="preserve"> Ecol</w:t>
      </w:r>
      <w:r w:rsidR="007C0205" w:rsidRPr="007C0205">
        <w:rPr>
          <w:i/>
          <w:noProof/>
          <w:sz w:val="22"/>
          <w:szCs w:val="22"/>
        </w:rPr>
        <w:t>.</w:t>
      </w:r>
      <w:r w:rsidRPr="007C0205">
        <w:rPr>
          <w:i/>
          <w:noProof/>
          <w:sz w:val="22"/>
          <w:szCs w:val="22"/>
        </w:rPr>
        <w:t xml:space="preserve"> Evol</w:t>
      </w:r>
      <w:r w:rsidR="007C0205" w:rsidRPr="007C0205">
        <w:rPr>
          <w:i/>
          <w:noProof/>
          <w:sz w:val="22"/>
          <w:szCs w:val="22"/>
        </w:rPr>
        <w:t>.</w:t>
      </w:r>
      <w:r w:rsidRPr="007C0205">
        <w:rPr>
          <w:i/>
          <w:noProof/>
          <w:sz w:val="22"/>
          <w:szCs w:val="22"/>
        </w:rPr>
        <w:t xml:space="preserve"> Syst</w:t>
      </w:r>
      <w:r w:rsidR="007C0205" w:rsidRPr="007C0205">
        <w:rPr>
          <w:i/>
          <w:noProof/>
          <w:sz w:val="22"/>
          <w:szCs w:val="22"/>
        </w:rPr>
        <w:t>.</w:t>
      </w:r>
      <w:r w:rsidRPr="00F85B11">
        <w:rPr>
          <w:noProof/>
          <w:sz w:val="22"/>
          <w:szCs w:val="22"/>
        </w:rPr>
        <w:t xml:space="preserve"> </w:t>
      </w:r>
      <w:r w:rsidRPr="007C0205">
        <w:rPr>
          <w:b/>
          <w:noProof/>
          <w:sz w:val="22"/>
          <w:szCs w:val="22"/>
        </w:rPr>
        <w:t>34</w:t>
      </w:r>
      <w:r w:rsidRPr="00F85B11">
        <w:rPr>
          <w:b/>
          <w:noProof/>
          <w:sz w:val="22"/>
          <w:szCs w:val="22"/>
        </w:rPr>
        <w:t>:</w:t>
      </w:r>
      <w:r w:rsidRPr="00F85B11">
        <w:rPr>
          <w:noProof/>
          <w:sz w:val="22"/>
          <w:szCs w:val="22"/>
        </w:rPr>
        <w:t xml:space="preserve"> 99-125.</w:t>
      </w:r>
    </w:p>
    <w:p w14:paraId="38251E99" w14:textId="1E9E44AD" w:rsidR="006811D3" w:rsidRPr="00F85B11" w:rsidRDefault="006811D3" w:rsidP="006811D3">
      <w:pPr>
        <w:pStyle w:val="EndNoteBibliography"/>
        <w:ind w:left="720" w:hanging="720"/>
        <w:rPr>
          <w:noProof/>
          <w:sz w:val="22"/>
          <w:szCs w:val="22"/>
        </w:rPr>
      </w:pPr>
      <w:r w:rsidRPr="00F85B11">
        <w:rPr>
          <w:noProof/>
          <w:sz w:val="22"/>
          <w:szCs w:val="22"/>
        </w:rPr>
        <w:t>Charlesworth, B., M. T. Morgan and D. Ch</w:t>
      </w:r>
      <w:r w:rsidR="007C0205">
        <w:rPr>
          <w:noProof/>
          <w:sz w:val="22"/>
          <w:szCs w:val="22"/>
        </w:rPr>
        <w:t>arlesworth, 1993 The Effect of deleterious mutations on neutral molecular v</w:t>
      </w:r>
      <w:r w:rsidRPr="00F85B11">
        <w:rPr>
          <w:noProof/>
          <w:sz w:val="22"/>
          <w:szCs w:val="22"/>
        </w:rPr>
        <w:t xml:space="preserve">ariation. </w:t>
      </w:r>
      <w:r w:rsidR="007C0205" w:rsidRPr="007C0205">
        <w:rPr>
          <w:i/>
          <w:noProof/>
          <w:sz w:val="22"/>
          <w:szCs w:val="22"/>
        </w:rPr>
        <w:t>GENETICS</w:t>
      </w:r>
      <w:r w:rsidRPr="00F85B11">
        <w:rPr>
          <w:noProof/>
          <w:sz w:val="22"/>
          <w:szCs w:val="22"/>
        </w:rPr>
        <w:t xml:space="preserve"> </w:t>
      </w:r>
      <w:r w:rsidRPr="007C0205">
        <w:rPr>
          <w:b/>
          <w:noProof/>
          <w:sz w:val="22"/>
          <w:szCs w:val="22"/>
        </w:rPr>
        <w:t>134</w:t>
      </w:r>
      <w:r w:rsidRPr="00F85B11">
        <w:rPr>
          <w:b/>
          <w:noProof/>
          <w:sz w:val="22"/>
          <w:szCs w:val="22"/>
        </w:rPr>
        <w:t>:</w:t>
      </w:r>
      <w:r w:rsidRPr="00F85B11">
        <w:rPr>
          <w:noProof/>
          <w:sz w:val="22"/>
          <w:szCs w:val="22"/>
        </w:rPr>
        <w:t xml:space="preserve"> 1289-1303.</w:t>
      </w:r>
    </w:p>
    <w:p w14:paraId="0313B584" w14:textId="5D8C45F9" w:rsidR="006811D3" w:rsidRPr="00F85B11" w:rsidRDefault="006811D3" w:rsidP="006811D3">
      <w:pPr>
        <w:pStyle w:val="EndNoteBibliography"/>
        <w:ind w:left="720" w:hanging="720"/>
        <w:rPr>
          <w:noProof/>
          <w:sz w:val="22"/>
          <w:szCs w:val="22"/>
        </w:rPr>
      </w:pPr>
      <w:r w:rsidRPr="00F85B11">
        <w:rPr>
          <w:noProof/>
          <w:sz w:val="22"/>
          <w:szCs w:val="22"/>
        </w:rPr>
        <w:t xml:space="preserve">Charlesworth, B., M. Nordborg and D. Charlesworth, 1997 The effects of local selection, balanced polymorphism and background selection on equilibrium patterns of genetic diversity in subdivided populations. </w:t>
      </w:r>
      <w:r w:rsidRPr="007C0205">
        <w:rPr>
          <w:i/>
          <w:noProof/>
          <w:sz w:val="22"/>
          <w:szCs w:val="22"/>
        </w:rPr>
        <w:t>Genet</w:t>
      </w:r>
      <w:r w:rsidR="007C0205" w:rsidRPr="007C0205">
        <w:rPr>
          <w:i/>
          <w:noProof/>
          <w:sz w:val="22"/>
          <w:szCs w:val="22"/>
        </w:rPr>
        <w:t>.</w:t>
      </w:r>
      <w:r w:rsidRPr="007C0205">
        <w:rPr>
          <w:i/>
          <w:noProof/>
          <w:sz w:val="22"/>
          <w:szCs w:val="22"/>
        </w:rPr>
        <w:t xml:space="preserve"> Res</w:t>
      </w:r>
      <w:r w:rsidR="007C0205" w:rsidRPr="007C0205">
        <w:rPr>
          <w:i/>
          <w:noProof/>
          <w:sz w:val="22"/>
          <w:szCs w:val="22"/>
        </w:rPr>
        <w:t>.</w:t>
      </w:r>
      <w:r w:rsidRPr="00F85B11">
        <w:rPr>
          <w:noProof/>
          <w:sz w:val="22"/>
          <w:szCs w:val="22"/>
        </w:rPr>
        <w:t xml:space="preserve"> </w:t>
      </w:r>
      <w:r w:rsidRPr="007C0205">
        <w:rPr>
          <w:b/>
          <w:noProof/>
          <w:sz w:val="22"/>
          <w:szCs w:val="22"/>
        </w:rPr>
        <w:t>70</w:t>
      </w:r>
      <w:r w:rsidRPr="00F85B11">
        <w:rPr>
          <w:b/>
          <w:noProof/>
          <w:sz w:val="22"/>
          <w:szCs w:val="22"/>
        </w:rPr>
        <w:t>:</w:t>
      </w:r>
      <w:r w:rsidRPr="00F85B11">
        <w:rPr>
          <w:noProof/>
          <w:sz w:val="22"/>
          <w:szCs w:val="22"/>
        </w:rPr>
        <w:t xml:space="preserve"> 155-174.</w:t>
      </w:r>
    </w:p>
    <w:p w14:paraId="26274BF1" w14:textId="732A3863" w:rsidR="006811D3" w:rsidRPr="00F85B11" w:rsidRDefault="006811D3" w:rsidP="006811D3">
      <w:pPr>
        <w:pStyle w:val="EndNoteBibliography"/>
        <w:ind w:left="720" w:hanging="720"/>
        <w:rPr>
          <w:noProof/>
          <w:sz w:val="22"/>
          <w:szCs w:val="22"/>
        </w:rPr>
      </w:pPr>
      <w:r w:rsidRPr="00F85B11">
        <w:rPr>
          <w:noProof/>
          <w:sz w:val="22"/>
          <w:szCs w:val="22"/>
        </w:rPr>
        <w:t xml:space="preserve">Clausen, J., W. M. Keck and W. M. Hiesey, 1941 Regional differentiation in plant species. </w:t>
      </w:r>
      <w:r w:rsidR="007C0205" w:rsidRPr="007C0205">
        <w:rPr>
          <w:i/>
          <w:noProof/>
          <w:sz w:val="22"/>
          <w:szCs w:val="22"/>
        </w:rPr>
        <w:t>Am. Nat.</w:t>
      </w:r>
      <w:r w:rsidRPr="007C0205">
        <w:rPr>
          <w:i/>
          <w:noProof/>
          <w:sz w:val="22"/>
          <w:szCs w:val="22"/>
        </w:rPr>
        <w:t xml:space="preserve"> </w:t>
      </w:r>
      <w:r w:rsidRPr="007C0205">
        <w:rPr>
          <w:b/>
          <w:noProof/>
          <w:sz w:val="22"/>
          <w:szCs w:val="22"/>
        </w:rPr>
        <w:t>75</w:t>
      </w:r>
      <w:r w:rsidRPr="00F85B11">
        <w:rPr>
          <w:b/>
          <w:noProof/>
          <w:sz w:val="22"/>
          <w:szCs w:val="22"/>
        </w:rPr>
        <w:t>:</w:t>
      </w:r>
      <w:r w:rsidRPr="00F85B11">
        <w:rPr>
          <w:noProof/>
          <w:sz w:val="22"/>
          <w:szCs w:val="22"/>
        </w:rPr>
        <w:t xml:space="preserve"> 231-250.</w:t>
      </w:r>
    </w:p>
    <w:p w14:paraId="4C991EDD" w14:textId="77777777" w:rsidR="006811D3" w:rsidRPr="00F85B11" w:rsidRDefault="006811D3" w:rsidP="006811D3">
      <w:pPr>
        <w:pStyle w:val="EndNoteBibliography"/>
        <w:ind w:left="720" w:hanging="720"/>
        <w:rPr>
          <w:noProof/>
          <w:sz w:val="22"/>
          <w:szCs w:val="22"/>
        </w:rPr>
      </w:pPr>
      <w:r w:rsidRPr="00F85B11">
        <w:rPr>
          <w:noProof/>
          <w:sz w:val="22"/>
          <w:szCs w:val="22"/>
        </w:rPr>
        <w:t>Colosimo, P. F., K. E. Hosemann, S. Balabhadra, G. Villarreal, Jr., M. Dickson</w:t>
      </w:r>
      <w:r w:rsidRPr="00F85B11">
        <w:rPr>
          <w:i/>
          <w:noProof/>
          <w:sz w:val="22"/>
          <w:szCs w:val="22"/>
        </w:rPr>
        <w:t xml:space="preserve"> et al.</w:t>
      </w:r>
      <w:r w:rsidRPr="00F85B11">
        <w:rPr>
          <w:noProof/>
          <w:sz w:val="22"/>
          <w:szCs w:val="22"/>
        </w:rPr>
        <w:t xml:space="preserve">, 2005 Widespread parallel evolution in sticklebacks by repeated fixation of </w:t>
      </w:r>
      <w:r w:rsidRPr="007C0205">
        <w:rPr>
          <w:i/>
          <w:noProof/>
          <w:sz w:val="22"/>
          <w:szCs w:val="22"/>
        </w:rPr>
        <w:t>Ectodysplasin</w:t>
      </w:r>
      <w:r w:rsidRPr="00F85B11">
        <w:rPr>
          <w:noProof/>
          <w:sz w:val="22"/>
          <w:szCs w:val="22"/>
        </w:rPr>
        <w:t xml:space="preserve"> alleles. </w:t>
      </w:r>
      <w:r w:rsidRPr="007C0205">
        <w:rPr>
          <w:i/>
          <w:noProof/>
          <w:sz w:val="22"/>
          <w:szCs w:val="22"/>
        </w:rPr>
        <w:t>Science</w:t>
      </w:r>
      <w:r w:rsidRPr="00F85B11">
        <w:rPr>
          <w:noProof/>
          <w:sz w:val="22"/>
          <w:szCs w:val="22"/>
        </w:rPr>
        <w:t xml:space="preserve"> </w:t>
      </w:r>
      <w:r w:rsidRPr="007C0205">
        <w:rPr>
          <w:b/>
          <w:noProof/>
          <w:sz w:val="22"/>
          <w:szCs w:val="22"/>
        </w:rPr>
        <w:t>307</w:t>
      </w:r>
      <w:r w:rsidRPr="00F85B11">
        <w:rPr>
          <w:b/>
          <w:noProof/>
          <w:sz w:val="22"/>
          <w:szCs w:val="22"/>
        </w:rPr>
        <w:t>:</w:t>
      </w:r>
      <w:r w:rsidRPr="00F85B11">
        <w:rPr>
          <w:noProof/>
          <w:sz w:val="22"/>
          <w:szCs w:val="22"/>
        </w:rPr>
        <w:t xml:space="preserve"> 1928-1933.</w:t>
      </w:r>
    </w:p>
    <w:p w14:paraId="2941EB9D" w14:textId="5AF6D159" w:rsidR="006811D3" w:rsidRPr="00F85B11" w:rsidRDefault="006811D3" w:rsidP="006811D3">
      <w:pPr>
        <w:pStyle w:val="EndNoteBibliography"/>
        <w:ind w:left="720" w:hanging="720"/>
        <w:rPr>
          <w:noProof/>
          <w:sz w:val="22"/>
          <w:szCs w:val="22"/>
        </w:rPr>
      </w:pPr>
      <w:r w:rsidRPr="00F85B11">
        <w:rPr>
          <w:noProof/>
          <w:sz w:val="22"/>
          <w:szCs w:val="22"/>
        </w:rPr>
        <w:t>Cresko, W. A., A. Amores, C. Wilson, J. Murphy, M. Currey</w:t>
      </w:r>
      <w:r w:rsidRPr="00F85B11">
        <w:rPr>
          <w:i/>
          <w:noProof/>
          <w:sz w:val="22"/>
          <w:szCs w:val="22"/>
        </w:rPr>
        <w:t xml:space="preserve"> et al.</w:t>
      </w:r>
      <w:r w:rsidRPr="00F85B11">
        <w:rPr>
          <w:noProof/>
          <w:sz w:val="22"/>
          <w:szCs w:val="22"/>
        </w:rPr>
        <w:t xml:space="preserve">, 2004 Parallel genetic basis for repeated evolution of armor loss in Alaskan threespine stickleback populations. </w:t>
      </w:r>
      <w:r w:rsidRPr="007C0205">
        <w:rPr>
          <w:i/>
          <w:noProof/>
          <w:sz w:val="22"/>
          <w:szCs w:val="22"/>
        </w:rPr>
        <w:t>Proc Na</w:t>
      </w:r>
      <w:r w:rsidR="007C0205">
        <w:rPr>
          <w:i/>
          <w:noProof/>
          <w:sz w:val="22"/>
          <w:szCs w:val="22"/>
        </w:rPr>
        <w:t>tl Acad Sci US</w:t>
      </w:r>
      <w:r w:rsidRPr="007C0205">
        <w:rPr>
          <w:i/>
          <w:noProof/>
          <w:sz w:val="22"/>
          <w:szCs w:val="22"/>
        </w:rPr>
        <w:t>A</w:t>
      </w:r>
      <w:r w:rsidRPr="00F85B11">
        <w:rPr>
          <w:noProof/>
          <w:sz w:val="22"/>
          <w:szCs w:val="22"/>
        </w:rPr>
        <w:t xml:space="preserve"> </w:t>
      </w:r>
      <w:r w:rsidRPr="007C0205">
        <w:rPr>
          <w:b/>
          <w:noProof/>
          <w:sz w:val="22"/>
          <w:szCs w:val="22"/>
        </w:rPr>
        <w:t>101</w:t>
      </w:r>
      <w:r w:rsidRPr="00F85B11">
        <w:rPr>
          <w:b/>
          <w:noProof/>
          <w:sz w:val="22"/>
          <w:szCs w:val="22"/>
        </w:rPr>
        <w:t>:</w:t>
      </w:r>
      <w:r w:rsidRPr="00F85B11">
        <w:rPr>
          <w:noProof/>
          <w:sz w:val="22"/>
          <w:szCs w:val="22"/>
        </w:rPr>
        <w:t xml:space="preserve"> 6050-6055.</w:t>
      </w:r>
    </w:p>
    <w:p w14:paraId="60F8AC04" w14:textId="3A6C667D" w:rsidR="006811D3" w:rsidRPr="00F85B11" w:rsidRDefault="006811D3" w:rsidP="006811D3">
      <w:pPr>
        <w:pStyle w:val="EndNoteBibliography"/>
        <w:ind w:left="720" w:hanging="720"/>
        <w:rPr>
          <w:noProof/>
          <w:sz w:val="22"/>
          <w:szCs w:val="22"/>
        </w:rPr>
      </w:pPr>
      <w:r w:rsidRPr="00F85B11">
        <w:rPr>
          <w:noProof/>
          <w:sz w:val="22"/>
          <w:szCs w:val="22"/>
        </w:rPr>
        <w:lastRenderedPageBreak/>
        <w:t xml:space="preserve">Cruickshank, T. E., and M. W. Hahn, 2014 Reanalysis suggests that genomic islands of speciation are due to reduced diversity, not reduced gene flow. </w:t>
      </w:r>
      <w:r w:rsidR="007C0205" w:rsidRPr="007C0205">
        <w:rPr>
          <w:i/>
          <w:noProof/>
          <w:sz w:val="22"/>
          <w:szCs w:val="22"/>
        </w:rPr>
        <w:t>Mol. Ecol.</w:t>
      </w:r>
      <w:r w:rsidRPr="00F85B11">
        <w:rPr>
          <w:noProof/>
          <w:sz w:val="22"/>
          <w:szCs w:val="22"/>
        </w:rPr>
        <w:t xml:space="preserve"> </w:t>
      </w:r>
      <w:r w:rsidRPr="00887E46">
        <w:rPr>
          <w:b/>
          <w:noProof/>
          <w:sz w:val="22"/>
          <w:szCs w:val="22"/>
        </w:rPr>
        <w:t>23</w:t>
      </w:r>
      <w:r w:rsidRPr="00F85B11">
        <w:rPr>
          <w:b/>
          <w:noProof/>
          <w:sz w:val="22"/>
          <w:szCs w:val="22"/>
        </w:rPr>
        <w:t>:</w:t>
      </w:r>
      <w:r w:rsidRPr="00F85B11">
        <w:rPr>
          <w:noProof/>
          <w:sz w:val="22"/>
          <w:szCs w:val="22"/>
        </w:rPr>
        <w:t xml:space="preserve"> 3133-3157.</w:t>
      </w:r>
    </w:p>
    <w:p w14:paraId="3EEC0852" w14:textId="643AF6EB" w:rsidR="006811D3" w:rsidRPr="00F85B11" w:rsidRDefault="006811D3" w:rsidP="006811D3">
      <w:pPr>
        <w:pStyle w:val="EndNoteBibliography"/>
        <w:ind w:left="720" w:hanging="720"/>
        <w:rPr>
          <w:noProof/>
          <w:sz w:val="22"/>
          <w:szCs w:val="22"/>
        </w:rPr>
      </w:pPr>
      <w:r w:rsidRPr="00F85B11">
        <w:rPr>
          <w:noProof/>
          <w:sz w:val="22"/>
          <w:szCs w:val="22"/>
        </w:rPr>
        <w:t xml:space="preserve">Drummond, A. J., and A. Rambaut, 2007 BEAST: Bayesian evolutionary analysis by sampling trees. </w:t>
      </w:r>
      <w:r w:rsidRPr="00887E46">
        <w:rPr>
          <w:i/>
          <w:noProof/>
          <w:sz w:val="22"/>
          <w:szCs w:val="22"/>
        </w:rPr>
        <w:t>BMC Evol</w:t>
      </w:r>
      <w:r w:rsidR="00887E46">
        <w:rPr>
          <w:i/>
          <w:noProof/>
          <w:sz w:val="22"/>
          <w:szCs w:val="22"/>
        </w:rPr>
        <w:t>.</w:t>
      </w:r>
      <w:r w:rsidRPr="00887E46">
        <w:rPr>
          <w:i/>
          <w:noProof/>
          <w:sz w:val="22"/>
          <w:szCs w:val="22"/>
        </w:rPr>
        <w:t xml:space="preserve"> Biol</w:t>
      </w:r>
      <w:r w:rsidR="00887E46">
        <w:rPr>
          <w:i/>
          <w:noProof/>
          <w:sz w:val="22"/>
          <w:szCs w:val="22"/>
        </w:rPr>
        <w:t>.</w:t>
      </w:r>
      <w:r w:rsidRPr="00F85B11">
        <w:rPr>
          <w:noProof/>
          <w:sz w:val="22"/>
          <w:szCs w:val="22"/>
        </w:rPr>
        <w:t xml:space="preserve"> </w:t>
      </w:r>
      <w:r w:rsidRPr="00887E46">
        <w:rPr>
          <w:b/>
          <w:noProof/>
          <w:sz w:val="22"/>
          <w:szCs w:val="22"/>
        </w:rPr>
        <w:t>7</w:t>
      </w:r>
      <w:r w:rsidRPr="00F85B11">
        <w:rPr>
          <w:b/>
          <w:noProof/>
          <w:sz w:val="22"/>
          <w:szCs w:val="22"/>
        </w:rPr>
        <w:t>:</w:t>
      </w:r>
      <w:r w:rsidRPr="00F85B11">
        <w:rPr>
          <w:noProof/>
          <w:sz w:val="22"/>
          <w:szCs w:val="22"/>
        </w:rPr>
        <w:t xml:space="preserve"> 214.</w:t>
      </w:r>
    </w:p>
    <w:p w14:paraId="0007F6BA" w14:textId="1A398D9F" w:rsidR="006811D3" w:rsidRPr="00F85B11" w:rsidRDefault="006811D3" w:rsidP="006811D3">
      <w:pPr>
        <w:pStyle w:val="EndNoteBibliography"/>
        <w:ind w:left="720" w:hanging="720"/>
        <w:rPr>
          <w:noProof/>
          <w:sz w:val="22"/>
          <w:szCs w:val="22"/>
        </w:rPr>
      </w:pPr>
      <w:r w:rsidRPr="00F85B11">
        <w:rPr>
          <w:noProof/>
          <w:sz w:val="22"/>
          <w:szCs w:val="22"/>
        </w:rPr>
        <w:t xml:space="preserve">Drummond, A. J., M. A. Suchard, D. Xie and A. Rambaut, 2012 Bayesian phylogenetics with BEAUti and the BEAST 1.7. </w:t>
      </w:r>
      <w:r w:rsidR="00887E46" w:rsidRPr="00887E46">
        <w:rPr>
          <w:i/>
          <w:noProof/>
          <w:sz w:val="22"/>
          <w:szCs w:val="22"/>
        </w:rPr>
        <w:t>Mol. Biol. Evol.</w:t>
      </w:r>
      <w:r w:rsidRPr="00887E46">
        <w:rPr>
          <w:b/>
          <w:noProof/>
          <w:sz w:val="22"/>
          <w:szCs w:val="22"/>
        </w:rPr>
        <w:t xml:space="preserve"> 29</w:t>
      </w:r>
      <w:r w:rsidRPr="00F85B11">
        <w:rPr>
          <w:b/>
          <w:noProof/>
          <w:sz w:val="22"/>
          <w:szCs w:val="22"/>
        </w:rPr>
        <w:t>:</w:t>
      </w:r>
      <w:r w:rsidRPr="00F85B11">
        <w:rPr>
          <w:noProof/>
          <w:sz w:val="22"/>
          <w:szCs w:val="22"/>
        </w:rPr>
        <w:t xml:space="preserve"> 1969-1973.</w:t>
      </w:r>
    </w:p>
    <w:p w14:paraId="4C90F53E" w14:textId="2C480D0C" w:rsidR="006811D3" w:rsidRPr="00F85B11" w:rsidRDefault="006811D3" w:rsidP="006811D3">
      <w:pPr>
        <w:pStyle w:val="EndNoteBibliography"/>
        <w:ind w:left="720" w:hanging="720"/>
        <w:rPr>
          <w:noProof/>
          <w:sz w:val="22"/>
          <w:szCs w:val="22"/>
        </w:rPr>
      </w:pPr>
      <w:r w:rsidRPr="00F85B11">
        <w:rPr>
          <w:noProof/>
          <w:sz w:val="22"/>
          <w:szCs w:val="22"/>
        </w:rPr>
        <w:t>Elyashiv, E., S. Sattath, T. T. Hu, A. Strutsovsky, G. McVicker</w:t>
      </w:r>
      <w:r w:rsidRPr="00F85B11">
        <w:rPr>
          <w:i/>
          <w:noProof/>
          <w:sz w:val="22"/>
          <w:szCs w:val="22"/>
        </w:rPr>
        <w:t xml:space="preserve"> et al.</w:t>
      </w:r>
      <w:r w:rsidR="00827FC5">
        <w:rPr>
          <w:noProof/>
          <w:sz w:val="22"/>
          <w:szCs w:val="22"/>
        </w:rPr>
        <w:t>, 2016 A Genomic map of the effects of l</w:t>
      </w:r>
      <w:r w:rsidRPr="00F85B11">
        <w:rPr>
          <w:noProof/>
          <w:sz w:val="22"/>
          <w:szCs w:val="22"/>
        </w:rPr>
        <w:t>ink</w:t>
      </w:r>
      <w:r w:rsidR="00827FC5">
        <w:rPr>
          <w:noProof/>
          <w:sz w:val="22"/>
          <w:szCs w:val="22"/>
        </w:rPr>
        <w:t>ed s</w:t>
      </w:r>
      <w:r w:rsidR="00887E46">
        <w:rPr>
          <w:noProof/>
          <w:sz w:val="22"/>
          <w:szCs w:val="22"/>
        </w:rPr>
        <w:t xml:space="preserve">election in </w:t>
      </w:r>
      <w:r w:rsidR="00887E46" w:rsidRPr="00827FC5">
        <w:rPr>
          <w:i/>
          <w:noProof/>
          <w:sz w:val="22"/>
          <w:szCs w:val="22"/>
        </w:rPr>
        <w:t>Drosophila</w:t>
      </w:r>
      <w:r w:rsidR="00887E46">
        <w:rPr>
          <w:noProof/>
          <w:sz w:val="22"/>
          <w:szCs w:val="22"/>
        </w:rPr>
        <w:t xml:space="preserve">. </w:t>
      </w:r>
      <w:r w:rsidR="00887E46" w:rsidRPr="00887E46">
        <w:rPr>
          <w:i/>
          <w:noProof/>
          <w:sz w:val="22"/>
          <w:szCs w:val="22"/>
        </w:rPr>
        <w:t>PLoS</w:t>
      </w:r>
      <w:r w:rsidRPr="00887E46">
        <w:rPr>
          <w:i/>
          <w:noProof/>
          <w:sz w:val="22"/>
          <w:szCs w:val="22"/>
        </w:rPr>
        <w:t xml:space="preserve"> Genet</w:t>
      </w:r>
      <w:r w:rsidR="00887E46" w:rsidRPr="00887E46">
        <w:rPr>
          <w:i/>
          <w:noProof/>
          <w:sz w:val="22"/>
          <w:szCs w:val="22"/>
        </w:rPr>
        <w:t>.</w:t>
      </w:r>
      <w:r w:rsidRPr="00F85B11">
        <w:rPr>
          <w:noProof/>
          <w:sz w:val="22"/>
          <w:szCs w:val="22"/>
        </w:rPr>
        <w:t xml:space="preserve"> </w:t>
      </w:r>
      <w:r w:rsidRPr="00887E46">
        <w:rPr>
          <w:b/>
          <w:noProof/>
          <w:sz w:val="22"/>
          <w:szCs w:val="22"/>
        </w:rPr>
        <w:t>12</w:t>
      </w:r>
      <w:r w:rsidR="00827FC5" w:rsidRPr="00827FC5">
        <w:rPr>
          <w:noProof/>
          <w:sz w:val="22"/>
          <w:szCs w:val="22"/>
        </w:rPr>
        <w:t>:</w:t>
      </w:r>
      <w:r w:rsidR="00827FC5">
        <w:rPr>
          <w:noProof/>
          <w:sz w:val="22"/>
          <w:szCs w:val="22"/>
        </w:rPr>
        <w:t xml:space="preserve"> e1006130</w:t>
      </w:r>
      <w:r w:rsidRPr="00F85B11">
        <w:rPr>
          <w:noProof/>
          <w:sz w:val="22"/>
          <w:szCs w:val="22"/>
        </w:rPr>
        <w:t>.</w:t>
      </w:r>
    </w:p>
    <w:p w14:paraId="701D23CA" w14:textId="06A9BBAF" w:rsidR="006811D3" w:rsidRPr="00F85B11" w:rsidRDefault="006811D3" w:rsidP="006811D3">
      <w:pPr>
        <w:pStyle w:val="EndNoteBibliography"/>
        <w:ind w:left="720" w:hanging="720"/>
        <w:rPr>
          <w:noProof/>
          <w:sz w:val="22"/>
          <w:szCs w:val="22"/>
        </w:rPr>
      </w:pPr>
      <w:r w:rsidRPr="00F85B11">
        <w:rPr>
          <w:noProof/>
          <w:sz w:val="22"/>
          <w:szCs w:val="22"/>
        </w:rPr>
        <w:t xml:space="preserve">Endler, J. A., 1977 </w:t>
      </w:r>
      <w:r w:rsidR="00827FC5">
        <w:rPr>
          <w:i/>
          <w:noProof/>
          <w:sz w:val="22"/>
          <w:szCs w:val="22"/>
        </w:rPr>
        <w:t>Geographic V</w:t>
      </w:r>
      <w:r w:rsidRPr="00827FC5">
        <w:rPr>
          <w:i/>
          <w:noProof/>
          <w:sz w:val="22"/>
          <w:szCs w:val="22"/>
        </w:rPr>
        <w:t>aria</w:t>
      </w:r>
      <w:r w:rsidR="00827FC5">
        <w:rPr>
          <w:i/>
          <w:noProof/>
          <w:sz w:val="22"/>
          <w:szCs w:val="22"/>
        </w:rPr>
        <w:t>tion, Speciation, and C</w:t>
      </w:r>
      <w:r w:rsidR="00827FC5" w:rsidRPr="00827FC5">
        <w:rPr>
          <w:i/>
          <w:noProof/>
          <w:sz w:val="22"/>
          <w:szCs w:val="22"/>
        </w:rPr>
        <w:t>lines</w:t>
      </w:r>
      <w:r w:rsidRPr="00F85B11">
        <w:rPr>
          <w:noProof/>
          <w:sz w:val="22"/>
          <w:szCs w:val="22"/>
        </w:rPr>
        <w:t>. Princeton University Press.</w:t>
      </w:r>
    </w:p>
    <w:p w14:paraId="28F2E2D0" w14:textId="425B7228" w:rsidR="006811D3" w:rsidRPr="00F85B11" w:rsidRDefault="006811D3" w:rsidP="006811D3">
      <w:pPr>
        <w:pStyle w:val="EndNoteBibliography"/>
        <w:ind w:left="720" w:hanging="720"/>
        <w:rPr>
          <w:noProof/>
          <w:sz w:val="22"/>
          <w:szCs w:val="22"/>
        </w:rPr>
      </w:pPr>
      <w:r w:rsidRPr="00F85B11">
        <w:rPr>
          <w:noProof/>
          <w:sz w:val="22"/>
          <w:szCs w:val="22"/>
        </w:rPr>
        <w:t xml:space="preserve">Fay, J. C., and C. I. Wu, 2000 Hitchhiking under positive Darwinian selection. </w:t>
      </w:r>
      <w:r w:rsidR="00827FC5" w:rsidRPr="00827FC5">
        <w:rPr>
          <w:i/>
          <w:noProof/>
          <w:sz w:val="22"/>
          <w:szCs w:val="22"/>
        </w:rPr>
        <w:t>GENETICS</w:t>
      </w:r>
      <w:r w:rsidRPr="00F85B11">
        <w:rPr>
          <w:noProof/>
          <w:sz w:val="22"/>
          <w:szCs w:val="22"/>
        </w:rPr>
        <w:t xml:space="preserve"> </w:t>
      </w:r>
      <w:r w:rsidRPr="00827FC5">
        <w:rPr>
          <w:b/>
          <w:noProof/>
          <w:sz w:val="22"/>
          <w:szCs w:val="22"/>
        </w:rPr>
        <w:t>155</w:t>
      </w:r>
      <w:r w:rsidRPr="00F85B11">
        <w:rPr>
          <w:b/>
          <w:noProof/>
          <w:sz w:val="22"/>
          <w:szCs w:val="22"/>
        </w:rPr>
        <w:t>:</w:t>
      </w:r>
      <w:r w:rsidRPr="00F85B11">
        <w:rPr>
          <w:noProof/>
          <w:sz w:val="22"/>
          <w:szCs w:val="22"/>
        </w:rPr>
        <w:t xml:space="preserve"> 1405-1413.</w:t>
      </w:r>
    </w:p>
    <w:p w14:paraId="08F404BB" w14:textId="77777777" w:rsidR="006811D3" w:rsidRPr="00F85B11" w:rsidRDefault="006811D3" w:rsidP="006811D3">
      <w:pPr>
        <w:pStyle w:val="EndNoteBibliography"/>
        <w:ind w:left="720" w:hanging="720"/>
        <w:rPr>
          <w:noProof/>
          <w:sz w:val="22"/>
          <w:szCs w:val="22"/>
        </w:rPr>
      </w:pPr>
      <w:r w:rsidRPr="00F85B11">
        <w:rPr>
          <w:noProof/>
          <w:sz w:val="22"/>
          <w:szCs w:val="22"/>
        </w:rPr>
        <w:t>Fontaine, M. C., J. B. Pease, A. Steele, R. M. Waterhouse, D. E. Neafsey</w:t>
      </w:r>
      <w:r w:rsidRPr="00F85B11">
        <w:rPr>
          <w:i/>
          <w:noProof/>
          <w:sz w:val="22"/>
          <w:szCs w:val="22"/>
        </w:rPr>
        <w:t xml:space="preserve"> et al.</w:t>
      </w:r>
      <w:r w:rsidRPr="00F85B11">
        <w:rPr>
          <w:noProof/>
          <w:sz w:val="22"/>
          <w:szCs w:val="22"/>
        </w:rPr>
        <w:t xml:space="preserve">, 2015 Mosquito genomics. Extensive introgression in a malaria vector species complex revealed by phylogenomics. </w:t>
      </w:r>
      <w:r w:rsidRPr="00827FC5">
        <w:rPr>
          <w:i/>
          <w:noProof/>
          <w:sz w:val="22"/>
          <w:szCs w:val="22"/>
        </w:rPr>
        <w:t>Science</w:t>
      </w:r>
      <w:r w:rsidRPr="00F85B11">
        <w:rPr>
          <w:noProof/>
          <w:sz w:val="22"/>
          <w:szCs w:val="22"/>
        </w:rPr>
        <w:t xml:space="preserve"> </w:t>
      </w:r>
      <w:r w:rsidRPr="00827FC5">
        <w:rPr>
          <w:b/>
          <w:noProof/>
          <w:sz w:val="22"/>
          <w:szCs w:val="22"/>
        </w:rPr>
        <w:t>347</w:t>
      </w:r>
      <w:r w:rsidRPr="00F85B11">
        <w:rPr>
          <w:b/>
          <w:noProof/>
          <w:sz w:val="22"/>
          <w:szCs w:val="22"/>
        </w:rPr>
        <w:t>:</w:t>
      </w:r>
      <w:r w:rsidRPr="00F85B11">
        <w:rPr>
          <w:noProof/>
          <w:sz w:val="22"/>
          <w:szCs w:val="22"/>
        </w:rPr>
        <w:t xml:space="preserve"> 1258524.</w:t>
      </w:r>
    </w:p>
    <w:p w14:paraId="14663222" w14:textId="5B547B0D" w:rsidR="006811D3" w:rsidRPr="00F85B11" w:rsidRDefault="006811D3" w:rsidP="006811D3">
      <w:pPr>
        <w:pStyle w:val="EndNoteBibliography"/>
        <w:ind w:left="720" w:hanging="720"/>
        <w:rPr>
          <w:noProof/>
          <w:sz w:val="22"/>
          <w:szCs w:val="22"/>
        </w:rPr>
      </w:pPr>
      <w:r w:rsidRPr="00F85B11">
        <w:rPr>
          <w:noProof/>
          <w:sz w:val="22"/>
          <w:szCs w:val="22"/>
        </w:rPr>
        <w:t xml:space="preserve">Gillespie, J. H., 2000 Genetic drift in an infinite population: The pseudohitchhiking model. </w:t>
      </w:r>
      <w:r w:rsidR="00827FC5">
        <w:rPr>
          <w:i/>
          <w:noProof/>
          <w:sz w:val="22"/>
          <w:szCs w:val="22"/>
        </w:rPr>
        <w:t>GENETICS</w:t>
      </w:r>
      <w:r w:rsidRPr="00F85B11">
        <w:rPr>
          <w:noProof/>
          <w:sz w:val="22"/>
          <w:szCs w:val="22"/>
        </w:rPr>
        <w:t xml:space="preserve"> </w:t>
      </w:r>
      <w:r w:rsidRPr="00827FC5">
        <w:rPr>
          <w:b/>
          <w:noProof/>
          <w:sz w:val="22"/>
          <w:szCs w:val="22"/>
        </w:rPr>
        <w:t>155</w:t>
      </w:r>
      <w:r w:rsidRPr="00F85B11">
        <w:rPr>
          <w:b/>
          <w:noProof/>
          <w:sz w:val="22"/>
          <w:szCs w:val="22"/>
        </w:rPr>
        <w:t>:</w:t>
      </w:r>
      <w:r w:rsidRPr="00F85B11">
        <w:rPr>
          <w:noProof/>
          <w:sz w:val="22"/>
          <w:szCs w:val="22"/>
        </w:rPr>
        <w:t xml:space="preserve"> 909-919.</w:t>
      </w:r>
    </w:p>
    <w:p w14:paraId="2F9DFEAC"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Gillespie, J. H., 2004 </w:t>
      </w:r>
      <w:r w:rsidRPr="00F85B11">
        <w:rPr>
          <w:i/>
          <w:noProof/>
          <w:sz w:val="22"/>
          <w:szCs w:val="22"/>
        </w:rPr>
        <w:t>Population genetics : a concise guide</w:t>
      </w:r>
      <w:r w:rsidRPr="00F85B11">
        <w:rPr>
          <w:noProof/>
          <w:sz w:val="22"/>
          <w:szCs w:val="22"/>
        </w:rPr>
        <w:t>. Johns Hopkins University Press, Baltimore, Md.</w:t>
      </w:r>
    </w:p>
    <w:p w14:paraId="5B3FC86D" w14:textId="7EBF31E6" w:rsidR="006811D3" w:rsidRPr="00F85B11" w:rsidRDefault="006811D3" w:rsidP="006811D3">
      <w:pPr>
        <w:pStyle w:val="EndNoteBibliography"/>
        <w:ind w:left="720" w:hanging="720"/>
        <w:rPr>
          <w:noProof/>
          <w:sz w:val="22"/>
          <w:szCs w:val="22"/>
        </w:rPr>
      </w:pPr>
      <w:r w:rsidRPr="00F85B11">
        <w:rPr>
          <w:noProof/>
          <w:sz w:val="22"/>
          <w:szCs w:val="22"/>
        </w:rPr>
        <w:t>Glazer, A. M., E. E. Killingbeck, T. Mitros, D. S. Rokhsar</w:t>
      </w:r>
      <w:r w:rsidR="00827FC5">
        <w:rPr>
          <w:noProof/>
          <w:sz w:val="22"/>
          <w:szCs w:val="22"/>
        </w:rPr>
        <w:t xml:space="preserve"> and C. T. Miller, 2015 Genome assembly improvement and mapping convergently evolved skeletal traits in sticklebacks with genotyping-by-s</w:t>
      </w:r>
      <w:r w:rsidRPr="00F85B11">
        <w:rPr>
          <w:noProof/>
          <w:sz w:val="22"/>
          <w:szCs w:val="22"/>
        </w:rPr>
        <w:t xml:space="preserve">equencing. </w:t>
      </w:r>
      <w:r w:rsidR="00827FC5" w:rsidRPr="00827FC5">
        <w:rPr>
          <w:i/>
          <w:noProof/>
          <w:sz w:val="22"/>
          <w:szCs w:val="22"/>
        </w:rPr>
        <w:t>G3 (Bethesda)</w:t>
      </w:r>
      <w:r w:rsidRPr="00F85B11">
        <w:rPr>
          <w:noProof/>
          <w:sz w:val="22"/>
          <w:szCs w:val="22"/>
        </w:rPr>
        <w:t xml:space="preserve"> </w:t>
      </w:r>
      <w:r w:rsidRPr="00827FC5">
        <w:rPr>
          <w:b/>
          <w:noProof/>
          <w:sz w:val="22"/>
          <w:szCs w:val="22"/>
        </w:rPr>
        <w:t>5</w:t>
      </w:r>
      <w:r w:rsidRPr="00F85B11">
        <w:rPr>
          <w:b/>
          <w:noProof/>
          <w:sz w:val="22"/>
          <w:szCs w:val="22"/>
        </w:rPr>
        <w:t>:</w:t>
      </w:r>
      <w:r w:rsidRPr="00F85B11">
        <w:rPr>
          <w:noProof/>
          <w:sz w:val="22"/>
          <w:szCs w:val="22"/>
        </w:rPr>
        <w:t xml:space="preserve"> 1463-1472.</w:t>
      </w:r>
    </w:p>
    <w:p w14:paraId="38F8E36D"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Hahn, M. W., 2008 Toward a selection theory of molecular evolution. </w:t>
      </w:r>
      <w:r w:rsidRPr="00827FC5">
        <w:rPr>
          <w:i/>
          <w:noProof/>
          <w:sz w:val="22"/>
          <w:szCs w:val="22"/>
        </w:rPr>
        <w:t>Evolution</w:t>
      </w:r>
      <w:r w:rsidRPr="00F85B11">
        <w:rPr>
          <w:noProof/>
          <w:sz w:val="22"/>
          <w:szCs w:val="22"/>
        </w:rPr>
        <w:t xml:space="preserve"> </w:t>
      </w:r>
      <w:r w:rsidRPr="00827FC5">
        <w:rPr>
          <w:b/>
          <w:noProof/>
          <w:sz w:val="22"/>
          <w:szCs w:val="22"/>
        </w:rPr>
        <w:t>62</w:t>
      </w:r>
      <w:r w:rsidRPr="00F85B11">
        <w:rPr>
          <w:b/>
          <w:noProof/>
          <w:sz w:val="22"/>
          <w:szCs w:val="22"/>
        </w:rPr>
        <w:t>:</w:t>
      </w:r>
      <w:r w:rsidRPr="00F85B11">
        <w:rPr>
          <w:noProof/>
          <w:sz w:val="22"/>
          <w:szCs w:val="22"/>
        </w:rPr>
        <w:t xml:space="preserve"> 255-265.</w:t>
      </w:r>
    </w:p>
    <w:p w14:paraId="3F39A0AB" w14:textId="34D013F3" w:rsidR="006811D3" w:rsidRPr="00F85B11" w:rsidRDefault="006811D3" w:rsidP="006811D3">
      <w:pPr>
        <w:pStyle w:val="EndNoteBibliography"/>
        <w:ind w:left="720" w:hanging="720"/>
        <w:rPr>
          <w:noProof/>
          <w:sz w:val="22"/>
          <w:szCs w:val="22"/>
        </w:rPr>
      </w:pPr>
      <w:r w:rsidRPr="00F85B11">
        <w:rPr>
          <w:noProof/>
          <w:sz w:val="22"/>
          <w:szCs w:val="22"/>
        </w:rPr>
        <w:t xml:space="preserve">Haldane, J. B. S., 1930 A mathematical theory of natural and artificial selection. (Part VI, Isolation.). </w:t>
      </w:r>
      <w:r w:rsidRPr="00827FC5">
        <w:rPr>
          <w:i/>
          <w:noProof/>
          <w:sz w:val="22"/>
          <w:szCs w:val="22"/>
        </w:rPr>
        <w:t>Mathematical Proc</w:t>
      </w:r>
      <w:r w:rsidR="00827FC5" w:rsidRPr="00827FC5">
        <w:rPr>
          <w:i/>
          <w:noProof/>
          <w:sz w:val="22"/>
          <w:szCs w:val="22"/>
        </w:rPr>
        <w:t>.</w:t>
      </w:r>
      <w:r w:rsidRPr="00827FC5">
        <w:rPr>
          <w:i/>
          <w:noProof/>
          <w:sz w:val="22"/>
          <w:szCs w:val="22"/>
        </w:rPr>
        <w:t xml:space="preserve"> Cam</w:t>
      </w:r>
      <w:r w:rsidR="00827FC5" w:rsidRPr="00827FC5">
        <w:rPr>
          <w:i/>
          <w:noProof/>
          <w:sz w:val="22"/>
          <w:szCs w:val="22"/>
        </w:rPr>
        <w:t>.</w:t>
      </w:r>
      <w:r w:rsidRPr="00827FC5">
        <w:rPr>
          <w:i/>
          <w:noProof/>
          <w:sz w:val="22"/>
          <w:szCs w:val="22"/>
        </w:rPr>
        <w:t xml:space="preserve"> Phil</w:t>
      </w:r>
      <w:r w:rsidR="00827FC5" w:rsidRPr="00827FC5">
        <w:rPr>
          <w:i/>
          <w:noProof/>
          <w:sz w:val="22"/>
          <w:szCs w:val="22"/>
        </w:rPr>
        <w:t>.</w:t>
      </w:r>
      <w:r w:rsidRPr="00827FC5">
        <w:rPr>
          <w:i/>
          <w:noProof/>
          <w:sz w:val="22"/>
          <w:szCs w:val="22"/>
        </w:rPr>
        <w:t xml:space="preserve"> Soc</w:t>
      </w:r>
      <w:r w:rsidR="00827FC5" w:rsidRPr="00827FC5">
        <w:rPr>
          <w:i/>
          <w:noProof/>
          <w:sz w:val="22"/>
          <w:szCs w:val="22"/>
        </w:rPr>
        <w:t>.</w:t>
      </w:r>
      <w:r w:rsidRPr="00F85B11">
        <w:rPr>
          <w:noProof/>
          <w:sz w:val="22"/>
          <w:szCs w:val="22"/>
        </w:rPr>
        <w:t xml:space="preserve"> </w:t>
      </w:r>
      <w:r w:rsidRPr="00827FC5">
        <w:rPr>
          <w:b/>
          <w:noProof/>
          <w:sz w:val="22"/>
          <w:szCs w:val="22"/>
        </w:rPr>
        <w:t>26</w:t>
      </w:r>
      <w:r w:rsidRPr="00F85B11">
        <w:rPr>
          <w:b/>
          <w:noProof/>
          <w:sz w:val="22"/>
          <w:szCs w:val="22"/>
        </w:rPr>
        <w:t>:</w:t>
      </w:r>
      <w:r w:rsidRPr="00F85B11">
        <w:rPr>
          <w:noProof/>
          <w:sz w:val="22"/>
          <w:szCs w:val="22"/>
        </w:rPr>
        <w:t xml:space="preserve"> 220-230.</w:t>
      </w:r>
    </w:p>
    <w:p w14:paraId="20D59252" w14:textId="0B392512" w:rsidR="006811D3" w:rsidRPr="00F85B11" w:rsidRDefault="006811D3" w:rsidP="006811D3">
      <w:pPr>
        <w:pStyle w:val="EndNoteBibliography"/>
        <w:ind w:left="720" w:hanging="720"/>
        <w:rPr>
          <w:noProof/>
          <w:sz w:val="22"/>
          <w:szCs w:val="22"/>
        </w:rPr>
      </w:pPr>
      <w:r w:rsidRPr="00F85B11">
        <w:rPr>
          <w:noProof/>
          <w:sz w:val="22"/>
          <w:szCs w:val="22"/>
        </w:rPr>
        <w:t xml:space="preserve">Haller, B. C., </w:t>
      </w:r>
      <w:r w:rsidR="00E426C2">
        <w:rPr>
          <w:noProof/>
          <w:sz w:val="22"/>
          <w:szCs w:val="22"/>
        </w:rPr>
        <w:t>and P. W. Messer, 2017 SLiM 2: flexible, interactive forward genetic s</w:t>
      </w:r>
      <w:r w:rsidRPr="00F85B11">
        <w:rPr>
          <w:noProof/>
          <w:sz w:val="22"/>
          <w:szCs w:val="22"/>
        </w:rPr>
        <w:t xml:space="preserve">imulations. </w:t>
      </w:r>
      <w:r w:rsidR="00E426C2" w:rsidRPr="00E426C2">
        <w:rPr>
          <w:i/>
          <w:noProof/>
          <w:sz w:val="22"/>
          <w:szCs w:val="22"/>
        </w:rPr>
        <w:t>Mol. Biol. Evol.</w:t>
      </w:r>
      <w:r w:rsidRPr="00F85B11">
        <w:rPr>
          <w:noProof/>
          <w:sz w:val="22"/>
          <w:szCs w:val="22"/>
        </w:rPr>
        <w:t xml:space="preserve"> </w:t>
      </w:r>
      <w:r w:rsidRPr="00E426C2">
        <w:rPr>
          <w:b/>
          <w:noProof/>
          <w:sz w:val="22"/>
          <w:szCs w:val="22"/>
        </w:rPr>
        <w:t>34</w:t>
      </w:r>
      <w:r w:rsidRPr="00F85B11">
        <w:rPr>
          <w:b/>
          <w:noProof/>
          <w:sz w:val="22"/>
          <w:szCs w:val="22"/>
        </w:rPr>
        <w:t>:</w:t>
      </w:r>
      <w:r w:rsidRPr="00F85B11">
        <w:rPr>
          <w:noProof/>
          <w:sz w:val="22"/>
          <w:szCs w:val="22"/>
        </w:rPr>
        <w:t xml:space="preserve"> 230-240.</w:t>
      </w:r>
    </w:p>
    <w:p w14:paraId="3C5B113B"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Hoekstra, H. E., K. E. Drumm and M. W. Nachman, 2004 Ecological genetics of adaptive color polymorphism in pocket mice: geographic variation in selected and neutral genes. </w:t>
      </w:r>
      <w:r w:rsidRPr="00E426C2">
        <w:rPr>
          <w:i/>
          <w:noProof/>
          <w:sz w:val="22"/>
          <w:szCs w:val="22"/>
        </w:rPr>
        <w:t>Evolution</w:t>
      </w:r>
      <w:r w:rsidRPr="00F85B11">
        <w:rPr>
          <w:noProof/>
          <w:sz w:val="22"/>
          <w:szCs w:val="22"/>
        </w:rPr>
        <w:t xml:space="preserve"> </w:t>
      </w:r>
      <w:r w:rsidRPr="00E426C2">
        <w:rPr>
          <w:b/>
          <w:noProof/>
          <w:sz w:val="22"/>
          <w:szCs w:val="22"/>
        </w:rPr>
        <w:t>58</w:t>
      </w:r>
      <w:r w:rsidRPr="00F85B11">
        <w:rPr>
          <w:b/>
          <w:noProof/>
          <w:sz w:val="22"/>
          <w:szCs w:val="22"/>
        </w:rPr>
        <w:t>:</w:t>
      </w:r>
      <w:r w:rsidRPr="00F85B11">
        <w:rPr>
          <w:noProof/>
          <w:sz w:val="22"/>
          <w:szCs w:val="22"/>
        </w:rPr>
        <w:t xml:space="preserve"> 1329-1341.</w:t>
      </w:r>
    </w:p>
    <w:p w14:paraId="0CB0DC2E" w14:textId="77777777" w:rsidR="006811D3" w:rsidRPr="00F85B11" w:rsidRDefault="006811D3" w:rsidP="006811D3">
      <w:pPr>
        <w:pStyle w:val="EndNoteBibliography"/>
        <w:ind w:left="720" w:hanging="720"/>
        <w:rPr>
          <w:noProof/>
          <w:sz w:val="22"/>
          <w:szCs w:val="22"/>
        </w:rPr>
      </w:pPr>
      <w:r w:rsidRPr="00F85B11">
        <w:rPr>
          <w:noProof/>
          <w:sz w:val="22"/>
          <w:szCs w:val="22"/>
        </w:rPr>
        <w:t>Hohenlohe, P. A., S. Bassham, P. D. Etter, N. Stiffler, E. A. Johnson</w:t>
      </w:r>
      <w:r w:rsidRPr="00F85B11">
        <w:rPr>
          <w:i/>
          <w:noProof/>
          <w:sz w:val="22"/>
          <w:szCs w:val="22"/>
        </w:rPr>
        <w:t xml:space="preserve"> et al.</w:t>
      </w:r>
      <w:r w:rsidRPr="00F85B11">
        <w:rPr>
          <w:noProof/>
          <w:sz w:val="22"/>
          <w:szCs w:val="22"/>
        </w:rPr>
        <w:t xml:space="preserve">, 2010 Population genomics of parallel adaptation in threespine stickleback using sequenced RAD tags. </w:t>
      </w:r>
      <w:r w:rsidRPr="006D3F9E">
        <w:rPr>
          <w:i/>
          <w:noProof/>
          <w:sz w:val="22"/>
          <w:szCs w:val="22"/>
        </w:rPr>
        <w:t>PLoS Genet</w:t>
      </w:r>
      <w:r w:rsidRPr="00F85B11">
        <w:rPr>
          <w:noProof/>
          <w:sz w:val="22"/>
          <w:szCs w:val="22"/>
        </w:rPr>
        <w:t xml:space="preserve"> </w:t>
      </w:r>
      <w:r w:rsidRPr="006D3F9E">
        <w:rPr>
          <w:b/>
          <w:noProof/>
          <w:sz w:val="22"/>
          <w:szCs w:val="22"/>
        </w:rPr>
        <w:t>6</w:t>
      </w:r>
      <w:r w:rsidRPr="00F85B11">
        <w:rPr>
          <w:b/>
          <w:noProof/>
          <w:sz w:val="22"/>
          <w:szCs w:val="22"/>
        </w:rPr>
        <w:t>:</w:t>
      </w:r>
      <w:r w:rsidRPr="00F85B11">
        <w:rPr>
          <w:noProof/>
          <w:sz w:val="22"/>
          <w:szCs w:val="22"/>
        </w:rPr>
        <w:t xml:space="preserve"> e1000862.</w:t>
      </w:r>
    </w:p>
    <w:p w14:paraId="77FB78B8"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Hudson, R. R., 1990 Gene genealogies and the coalescent process, pp. 1-44 in </w:t>
      </w:r>
      <w:r w:rsidRPr="00F85B11">
        <w:rPr>
          <w:i/>
          <w:noProof/>
          <w:sz w:val="22"/>
          <w:szCs w:val="22"/>
        </w:rPr>
        <w:t>Oxford Surveys in Evolutionary Biology</w:t>
      </w:r>
      <w:r w:rsidRPr="00F85B11">
        <w:rPr>
          <w:noProof/>
          <w:sz w:val="22"/>
          <w:szCs w:val="22"/>
        </w:rPr>
        <w:t>, edited by D. J. Futuyma and J. Antonovics. Oxford University Press, Oxford.</w:t>
      </w:r>
    </w:p>
    <w:p w14:paraId="05532AE6" w14:textId="554283C4" w:rsidR="006811D3" w:rsidRPr="00F85B11" w:rsidRDefault="006811D3" w:rsidP="006811D3">
      <w:pPr>
        <w:pStyle w:val="EndNoteBibliography"/>
        <w:ind w:left="720" w:hanging="720"/>
        <w:rPr>
          <w:noProof/>
          <w:sz w:val="22"/>
          <w:szCs w:val="22"/>
        </w:rPr>
      </w:pPr>
      <w:r w:rsidRPr="00F85B11">
        <w:rPr>
          <w:noProof/>
          <w:sz w:val="22"/>
          <w:szCs w:val="22"/>
        </w:rPr>
        <w:t>Hudson, R. R., M. Slatkin and W. P</w:t>
      </w:r>
      <w:r w:rsidR="006D3F9E">
        <w:rPr>
          <w:noProof/>
          <w:sz w:val="22"/>
          <w:szCs w:val="22"/>
        </w:rPr>
        <w:t>. Maddison, 1992 Estimation of levels of gene flow from DNA sequence d</w:t>
      </w:r>
      <w:r w:rsidRPr="00F85B11">
        <w:rPr>
          <w:noProof/>
          <w:sz w:val="22"/>
          <w:szCs w:val="22"/>
        </w:rPr>
        <w:t xml:space="preserve">ata. </w:t>
      </w:r>
      <w:r w:rsidR="006D3F9E">
        <w:rPr>
          <w:i/>
          <w:noProof/>
          <w:sz w:val="22"/>
          <w:szCs w:val="22"/>
        </w:rPr>
        <w:t>GENETICS</w:t>
      </w:r>
      <w:r w:rsidRPr="00F85B11">
        <w:rPr>
          <w:noProof/>
          <w:sz w:val="22"/>
          <w:szCs w:val="22"/>
        </w:rPr>
        <w:t xml:space="preserve"> </w:t>
      </w:r>
      <w:r w:rsidRPr="006D3F9E">
        <w:rPr>
          <w:b/>
          <w:noProof/>
          <w:sz w:val="22"/>
          <w:szCs w:val="22"/>
        </w:rPr>
        <w:t>132</w:t>
      </w:r>
      <w:r w:rsidRPr="00F85B11">
        <w:rPr>
          <w:b/>
          <w:noProof/>
          <w:sz w:val="22"/>
          <w:szCs w:val="22"/>
        </w:rPr>
        <w:t>:</w:t>
      </w:r>
      <w:r w:rsidRPr="00F85B11">
        <w:rPr>
          <w:noProof/>
          <w:sz w:val="22"/>
          <w:szCs w:val="22"/>
        </w:rPr>
        <w:t xml:space="preserve"> 583-589.</w:t>
      </w:r>
    </w:p>
    <w:p w14:paraId="62A17D5D" w14:textId="77777777" w:rsidR="006811D3" w:rsidRPr="00F85B11" w:rsidRDefault="006811D3" w:rsidP="006811D3">
      <w:pPr>
        <w:pStyle w:val="EndNoteBibliography"/>
        <w:ind w:left="720" w:hanging="720"/>
        <w:rPr>
          <w:noProof/>
          <w:sz w:val="22"/>
          <w:szCs w:val="22"/>
        </w:rPr>
      </w:pPr>
      <w:r w:rsidRPr="00F85B11">
        <w:rPr>
          <w:noProof/>
          <w:sz w:val="22"/>
          <w:szCs w:val="22"/>
        </w:rPr>
        <w:t>Jones, F. C., M. G. Grabherr, Y. F. Chan, P. Russell, E. Mauceli</w:t>
      </w:r>
      <w:r w:rsidRPr="00F85B11">
        <w:rPr>
          <w:i/>
          <w:noProof/>
          <w:sz w:val="22"/>
          <w:szCs w:val="22"/>
        </w:rPr>
        <w:t xml:space="preserve"> et al.</w:t>
      </w:r>
      <w:r w:rsidRPr="00F85B11">
        <w:rPr>
          <w:noProof/>
          <w:sz w:val="22"/>
          <w:szCs w:val="22"/>
        </w:rPr>
        <w:t xml:space="preserve">, 2012 The genomic basis of adaptive evolution in threespine sticklebacks. </w:t>
      </w:r>
      <w:r w:rsidRPr="006D3F9E">
        <w:rPr>
          <w:i/>
          <w:noProof/>
          <w:sz w:val="22"/>
          <w:szCs w:val="22"/>
        </w:rPr>
        <w:t>Nature</w:t>
      </w:r>
      <w:r w:rsidRPr="00F85B11">
        <w:rPr>
          <w:noProof/>
          <w:sz w:val="22"/>
          <w:szCs w:val="22"/>
        </w:rPr>
        <w:t xml:space="preserve"> </w:t>
      </w:r>
      <w:r w:rsidRPr="006D3F9E">
        <w:rPr>
          <w:b/>
          <w:noProof/>
          <w:sz w:val="22"/>
          <w:szCs w:val="22"/>
        </w:rPr>
        <w:t>484</w:t>
      </w:r>
      <w:r w:rsidRPr="00F85B11">
        <w:rPr>
          <w:b/>
          <w:noProof/>
          <w:sz w:val="22"/>
          <w:szCs w:val="22"/>
        </w:rPr>
        <w:t>:</w:t>
      </w:r>
      <w:r w:rsidRPr="00F85B11">
        <w:rPr>
          <w:noProof/>
          <w:sz w:val="22"/>
          <w:szCs w:val="22"/>
        </w:rPr>
        <w:t xml:space="preserve"> 55-61.</w:t>
      </w:r>
    </w:p>
    <w:p w14:paraId="68534162" w14:textId="77777777" w:rsidR="006811D3" w:rsidRPr="00F85B11" w:rsidRDefault="006811D3" w:rsidP="006811D3">
      <w:pPr>
        <w:pStyle w:val="EndNoteBibliography"/>
        <w:ind w:left="720" w:hanging="720"/>
        <w:rPr>
          <w:noProof/>
          <w:sz w:val="22"/>
          <w:szCs w:val="22"/>
        </w:rPr>
      </w:pPr>
      <w:r w:rsidRPr="00F85B11">
        <w:rPr>
          <w:noProof/>
          <w:sz w:val="22"/>
          <w:szCs w:val="22"/>
        </w:rPr>
        <w:t>Jones, M. R., L. S. Mills, P. C. Alves, C. M. Callahan, J. M. Alves</w:t>
      </w:r>
      <w:r w:rsidRPr="00F85B11">
        <w:rPr>
          <w:i/>
          <w:noProof/>
          <w:sz w:val="22"/>
          <w:szCs w:val="22"/>
        </w:rPr>
        <w:t xml:space="preserve"> et al.</w:t>
      </w:r>
      <w:r w:rsidRPr="00F85B11">
        <w:rPr>
          <w:noProof/>
          <w:sz w:val="22"/>
          <w:szCs w:val="22"/>
        </w:rPr>
        <w:t xml:space="preserve">, 2018 Adaptive introgression underlies polymorphic seasonal camouflage in snowshoe hares. </w:t>
      </w:r>
      <w:r w:rsidRPr="006D3F9E">
        <w:rPr>
          <w:i/>
          <w:noProof/>
          <w:sz w:val="22"/>
          <w:szCs w:val="22"/>
        </w:rPr>
        <w:t>Science</w:t>
      </w:r>
      <w:r w:rsidRPr="00F85B11">
        <w:rPr>
          <w:noProof/>
          <w:sz w:val="22"/>
          <w:szCs w:val="22"/>
        </w:rPr>
        <w:t xml:space="preserve"> </w:t>
      </w:r>
      <w:r w:rsidRPr="006D3F9E">
        <w:rPr>
          <w:b/>
          <w:noProof/>
          <w:sz w:val="22"/>
          <w:szCs w:val="22"/>
        </w:rPr>
        <w:t>360</w:t>
      </w:r>
      <w:r w:rsidRPr="00F85B11">
        <w:rPr>
          <w:b/>
          <w:noProof/>
          <w:sz w:val="22"/>
          <w:szCs w:val="22"/>
        </w:rPr>
        <w:t>:</w:t>
      </w:r>
      <w:r w:rsidRPr="00F85B11">
        <w:rPr>
          <w:noProof/>
          <w:sz w:val="22"/>
          <w:szCs w:val="22"/>
        </w:rPr>
        <w:t xml:space="preserve"> 1355-1358.</w:t>
      </w:r>
    </w:p>
    <w:p w14:paraId="5D003C51"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Kaeuffer, R., C. L. Peichel, D. I. Bolnick and A. P. Hendry, 2012 Parallel and nonparallel aspects of ecological, phenotypic, and genetic divergence across replicate population pairs of lake and stream stickleback. </w:t>
      </w:r>
      <w:r w:rsidRPr="006D3F9E">
        <w:rPr>
          <w:i/>
          <w:noProof/>
          <w:sz w:val="22"/>
          <w:szCs w:val="22"/>
        </w:rPr>
        <w:t>Evolution</w:t>
      </w:r>
      <w:r w:rsidRPr="00F85B11">
        <w:rPr>
          <w:noProof/>
          <w:sz w:val="22"/>
          <w:szCs w:val="22"/>
        </w:rPr>
        <w:t xml:space="preserve"> </w:t>
      </w:r>
      <w:r w:rsidRPr="006D3F9E">
        <w:rPr>
          <w:b/>
          <w:noProof/>
          <w:sz w:val="22"/>
          <w:szCs w:val="22"/>
        </w:rPr>
        <w:t>66</w:t>
      </w:r>
      <w:r w:rsidRPr="00F85B11">
        <w:rPr>
          <w:b/>
          <w:noProof/>
          <w:sz w:val="22"/>
          <w:szCs w:val="22"/>
        </w:rPr>
        <w:t>:</w:t>
      </w:r>
      <w:r w:rsidRPr="00F85B11">
        <w:rPr>
          <w:noProof/>
          <w:sz w:val="22"/>
          <w:szCs w:val="22"/>
        </w:rPr>
        <w:t xml:space="preserve"> 402-418.</w:t>
      </w:r>
    </w:p>
    <w:p w14:paraId="6D16E8F5" w14:textId="4AC3BF87" w:rsidR="006811D3" w:rsidRPr="00F85B11" w:rsidRDefault="006811D3" w:rsidP="006811D3">
      <w:pPr>
        <w:pStyle w:val="EndNoteBibliography"/>
        <w:ind w:left="720" w:hanging="720"/>
        <w:rPr>
          <w:noProof/>
          <w:sz w:val="22"/>
          <w:szCs w:val="22"/>
        </w:rPr>
      </w:pPr>
      <w:r w:rsidRPr="00F85B11">
        <w:rPr>
          <w:noProof/>
          <w:sz w:val="22"/>
          <w:szCs w:val="22"/>
        </w:rPr>
        <w:t>Kern, A</w:t>
      </w:r>
      <w:r w:rsidR="006D3F9E">
        <w:rPr>
          <w:noProof/>
          <w:sz w:val="22"/>
          <w:szCs w:val="22"/>
        </w:rPr>
        <w:t>. D., and M. W. Hahn, 2018 The neutral theory in light of natural s</w:t>
      </w:r>
      <w:r w:rsidRPr="00F85B11">
        <w:rPr>
          <w:noProof/>
          <w:sz w:val="22"/>
          <w:szCs w:val="22"/>
        </w:rPr>
        <w:t xml:space="preserve">election. </w:t>
      </w:r>
      <w:r w:rsidR="00E426C2" w:rsidRPr="006D3F9E">
        <w:rPr>
          <w:i/>
          <w:noProof/>
          <w:sz w:val="22"/>
          <w:szCs w:val="22"/>
        </w:rPr>
        <w:t>Mol. Biol. Evol.</w:t>
      </w:r>
      <w:r w:rsidRPr="006D3F9E">
        <w:rPr>
          <w:i/>
          <w:noProof/>
          <w:sz w:val="22"/>
          <w:szCs w:val="22"/>
        </w:rPr>
        <w:t xml:space="preserve"> </w:t>
      </w:r>
      <w:r w:rsidRPr="006D3F9E">
        <w:rPr>
          <w:b/>
          <w:noProof/>
          <w:sz w:val="22"/>
          <w:szCs w:val="22"/>
        </w:rPr>
        <w:t>35</w:t>
      </w:r>
      <w:r w:rsidRPr="00F85B11">
        <w:rPr>
          <w:b/>
          <w:noProof/>
          <w:sz w:val="22"/>
          <w:szCs w:val="22"/>
        </w:rPr>
        <w:t>:</w:t>
      </w:r>
      <w:r w:rsidRPr="00F85B11">
        <w:rPr>
          <w:noProof/>
          <w:sz w:val="22"/>
          <w:szCs w:val="22"/>
        </w:rPr>
        <w:t xml:space="preserve"> 1366-1371.</w:t>
      </w:r>
    </w:p>
    <w:p w14:paraId="22F3F0AC" w14:textId="1E9BC382" w:rsidR="006811D3" w:rsidRPr="00F85B11" w:rsidRDefault="006811D3" w:rsidP="006811D3">
      <w:pPr>
        <w:pStyle w:val="EndNoteBibliography"/>
        <w:ind w:left="720" w:hanging="720"/>
        <w:rPr>
          <w:noProof/>
          <w:sz w:val="22"/>
          <w:szCs w:val="22"/>
        </w:rPr>
      </w:pPr>
      <w:r w:rsidRPr="00F85B11">
        <w:rPr>
          <w:noProof/>
          <w:sz w:val="22"/>
          <w:szCs w:val="22"/>
        </w:rPr>
        <w:lastRenderedPageBreak/>
        <w:t xml:space="preserve">Kirkpatrick, M., and N. Barton, 2006 Chromosome inversions, local adaptation and speciation. </w:t>
      </w:r>
      <w:r w:rsidR="006D3F9E">
        <w:rPr>
          <w:i/>
          <w:noProof/>
          <w:sz w:val="22"/>
          <w:szCs w:val="22"/>
        </w:rPr>
        <w:t>GENETICS</w:t>
      </w:r>
      <w:r w:rsidRPr="00F85B11">
        <w:rPr>
          <w:noProof/>
          <w:sz w:val="22"/>
          <w:szCs w:val="22"/>
        </w:rPr>
        <w:t xml:space="preserve"> </w:t>
      </w:r>
      <w:r w:rsidRPr="006D3F9E">
        <w:rPr>
          <w:b/>
          <w:noProof/>
          <w:sz w:val="22"/>
          <w:szCs w:val="22"/>
        </w:rPr>
        <w:t>173</w:t>
      </w:r>
      <w:r w:rsidRPr="00F85B11">
        <w:rPr>
          <w:b/>
          <w:noProof/>
          <w:sz w:val="22"/>
          <w:szCs w:val="22"/>
        </w:rPr>
        <w:t>:</w:t>
      </w:r>
      <w:r w:rsidRPr="00F85B11">
        <w:rPr>
          <w:noProof/>
          <w:sz w:val="22"/>
          <w:szCs w:val="22"/>
        </w:rPr>
        <w:t xml:space="preserve"> 419-434.</w:t>
      </w:r>
    </w:p>
    <w:p w14:paraId="0364BF18" w14:textId="7C98881E" w:rsidR="006811D3" w:rsidRPr="00F85B11" w:rsidRDefault="006811D3" w:rsidP="006811D3">
      <w:pPr>
        <w:pStyle w:val="EndNoteBibliography"/>
        <w:ind w:left="720" w:hanging="720"/>
        <w:rPr>
          <w:noProof/>
          <w:sz w:val="22"/>
          <w:szCs w:val="22"/>
        </w:rPr>
      </w:pPr>
      <w:r w:rsidRPr="00F85B11">
        <w:rPr>
          <w:noProof/>
          <w:sz w:val="22"/>
          <w:szCs w:val="22"/>
        </w:rPr>
        <w:t>Langley, C. H., K. Stevens, C. Cardeno, Y. C. Lee, D. R. Schrider</w:t>
      </w:r>
      <w:r w:rsidRPr="00F85B11">
        <w:rPr>
          <w:i/>
          <w:noProof/>
          <w:sz w:val="22"/>
          <w:szCs w:val="22"/>
        </w:rPr>
        <w:t xml:space="preserve"> et al.</w:t>
      </w:r>
      <w:r w:rsidRPr="00F85B11">
        <w:rPr>
          <w:noProof/>
          <w:sz w:val="22"/>
          <w:szCs w:val="22"/>
        </w:rPr>
        <w:t xml:space="preserve">, 2012 Genomic variation in natural populations of </w:t>
      </w:r>
      <w:r w:rsidRPr="006D3F9E">
        <w:rPr>
          <w:i/>
          <w:noProof/>
          <w:sz w:val="22"/>
          <w:szCs w:val="22"/>
        </w:rPr>
        <w:t>Drosophila melanogaster</w:t>
      </w:r>
      <w:r w:rsidRPr="00F85B11">
        <w:rPr>
          <w:noProof/>
          <w:sz w:val="22"/>
          <w:szCs w:val="22"/>
        </w:rPr>
        <w:t xml:space="preserve">. </w:t>
      </w:r>
      <w:r w:rsidR="006D3F9E" w:rsidRPr="006D3F9E">
        <w:rPr>
          <w:i/>
          <w:noProof/>
          <w:sz w:val="22"/>
          <w:szCs w:val="22"/>
        </w:rPr>
        <w:t>GENETICS</w:t>
      </w:r>
      <w:r w:rsidRPr="00F85B11">
        <w:rPr>
          <w:noProof/>
          <w:sz w:val="22"/>
          <w:szCs w:val="22"/>
        </w:rPr>
        <w:t xml:space="preserve"> </w:t>
      </w:r>
      <w:r w:rsidRPr="006D3F9E">
        <w:rPr>
          <w:b/>
          <w:noProof/>
          <w:sz w:val="22"/>
          <w:szCs w:val="22"/>
        </w:rPr>
        <w:t>192</w:t>
      </w:r>
      <w:r w:rsidRPr="00F85B11">
        <w:rPr>
          <w:b/>
          <w:noProof/>
          <w:sz w:val="22"/>
          <w:szCs w:val="22"/>
        </w:rPr>
        <w:t>:</w:t>
      </w:r>
      <w:r w:rsidRPr="00F85B11">
        <w:rPr>
          <w:noProof/>
          <w:sz w:val="22"/>
          <w:szCs w:val="22"/>
        </w:rPr>
        <w:t xml:space="preserve"> 533-598.</w:t>
      </w:r>
    </w:p>
    <w:p w14:paraId="4B03AF92" w14:textId="4B38D5CB" w:rsidR="006811D3" w:rsidRPr="00F85B11" w:rsidRDefault="006811D3" w:rsidP="006811D3">
      <w:pPr>
        <w:pStyle w:val="EndNoteBibliography"/>
        <w:ind w:left="720" w:hanging="720"/>
        <w:rPr>
          <w:noProof/>
          <w:sz w:val="22"/>
          <w:szCs w:val="22"/>
        </w:rPr>
      </w:pPr>
      <w:r w:rsidRPr="00F85B11">
        <w:rPr>
          <w:noProof/>
          <w:sz w:val="22"/>
          <w:szCs w:val="22"/>
        </w:rPr>
        <w:t>Leaver, S. D., and T. E. Reimchen, 2012 Abrupt changes in defence and trophic morphology of the giant threespine stickleback (</w:t>
      </w:r>
      <w:r w:rsidRPr="006D3F9E">
        <w:rPr>
          <w:i/>
          <w:noProof/>
          <w:sz w:val="22"/>
          <w:szCs w:val="22"/>
        </w:rPr>
        <w:t>Gasterosteus</w:t>
      </w:r>
      <w:r w:rsidRPr="00F85B11">
        <w:rPr>
          <w:noProof/>
          <w:sz w:val="22"/>
          <w:szCs w:val="22"/>
        </w:rPr>
        <w:t xml:space="preserve"> sp.) following colonization of a vacant habitat. </w:t>
      </w:r>
      <w:r w:rsidRPr="006D3F9E">
        <w:rPr>
          <w:i/>
          <w:noProof/>
          <w:sz w:val="22"/>
          <w:szCs w:val="22"/>
        </w:rPr>
        <w:t>Biol</w:t>
      </w:r>
      <w:r w:rsidR="006D3F9E" w:rsidRPr="006D3F9E">
        <w:rPr>
          <w:i/>
          <w:noProof/>
          <w:sz w:val="22"/>
          <w:szCs w:val="22"/>
        </w:rPr>
        <w:t>.</w:t>
      </w:r>
      <w:r w:rsidRPr="006D3F9E">
        <w:rPr>
          <w:i/>
          <w:noProof/>
          <w:sz w:val="22"/>
          <w:szCs w:val="22"/>
        </w:rPr>
        <w:t xml:space="preserve"> J</w:t>
      </w:r>
      <w:r w:rsidR="006D3F9E" w:rsidRPr="006D3F9E">
        <w:rPr>
          <w:i/>
          <w:noProof/>
          <w:sz w:val="22"/>
          <w:szCs w:val="22"/>
        </w:rPr>
        <w:t>.</w:t>
      </w:r>
      <w:r w:rsidRPr="006D3F9E">
        <w:rPr>
          <w:i/>
          <w:noProof/>
          <w:sz w:val="22"/>
          <w:szCs w:val="22"/>
        </w:rPr>
        <w:t xml:space="preserve"> Linn</w:t>
      </w:r>
      <w:r w:rsidR="006D3F9E" w:rsidRPr="006D3F9E">
        <w:rPr>
          <w:i/>
          <w:noProof/>
          <w:sz w:val="22"/>
          <w:szCs w:val="22"/>
        </w:rPr>
        <w:t>.</w:t>
      </w:r>
      <w:r w:rsidRPr="006D3F9E">
        <w:rPr>
          <w:i/>
          <w:noProof/>
          <w:sz w:val="22"/>
          <w:szCs w:val="22"/>
        </w:rPr>
        <w:t xml:space="preserve"> Soc</w:t>
      </w:r>
      <w:r w:rsidR="006D3F9E" w:rsidRPr="006D3F9E">
        <w:rPr>
          <w:i/>
          <w:noProof/>
          <w:sz w:val="22"/>
          <w:szCs w:val="22"/>
        </w:rPr>
        <w:t>.</w:t>
      </w:r>
      <w:r w:rsidRPr="00F85B11">
        <w:rPr>
          <w:noProof/>
          <w:sz w:val="22"/>
          <w:szCs w:val="22"/>
        </w:rPr>
        <w:t xml:space="preserve"> </w:t>
      </w:r>
      <w:r w:rsidRPr="006D3F9E">
        <w:rPr>
          <w:b/>
          <w:noProof/>
          <w:sz w:val="22"/>
          <w:szCs w:val="22"/>
        </w:rPr>
        <w:t>107</w:t>
      </w:r>
      <w:r w:rsidRPr="00F85B11">
        <w:rPr>
          <w:b/>
          <w:noProof/>
          <w:sz w:val="22"/>
          <w:szCs w:val="22"/>
        </w:rPr>
        <w:t>:</w:t>
      </w:r>
      <w:r w:rsidRPr="00F85B11">
        <w:rPr>
          <w:noProof/>
          <w:sz w:val="22"/>
          <w:szCs w:val="22"/>
        </w:rPr>
        <w:t xml:space="preserve"> 494-509.</w:t>
      </w:r>
    </w:p>
    <w:p w14:paraId="67734230" w14:textId="250753A1" w:rsidR="006811D3" w:rsidRPr="00F85B11" w:rsidRDefault="006811D3" w:rsidP="006811D3">
      <w:pPr>
        <w:pStyle w:val="EndNoteBibliography"/>
        <w:ind w:left="720" w:hanging="720"/>
        <w:rPr>
          <w:noProof/>
          <w:sz w:val="22"/>
          <w:szCs w:val="22"/>
        </w:rPr>
      </w:pPr>
      <w:r w:rsidRPr="00F85B11">
        <w:rPr>
          <w:noProof/>
          <w:sz w:val="22"/>
          <w:szCs w:val="22"/>
        </w:rPr>
        <w:t xml:space="preserve">Lenormand, T., 2002 Gene flow and the limits to natural selection. </w:t>
      </w:r>
      <w:r w:rsidR="006D3F9E" w:rsidRPr="006D3F9E">
        <w:rPr>
          <w:i/>
          <w:noProof/>
          <w:sz w:val="22"/>
          <w:szCs w:val="22"/>
        </w:rPr>
        <w:t>TREE</w:t>
      </w:r>
      <w:r w:rsidRPr="00F85B11">
        <w:rPr>
          <w:noProof/>
          <w:sz w:val="22"/>
          <w:szCs w:val="22"/>
        </w:rPr>
        <w:t xml:space="preserve"> </w:t>
      </w:r>
      <w:r w:rsidRPr="006D3F9E">
        <w:rPr>
          <w:b/>
          <w:noProof/>
          <w:sz w:val="22"/>
          <w:szCs w:val="22"/>
        </w:rPr>
        <w:t>17</w:t>
      </w:r>
      <w:r w:rsidRPr="00F85B11">
        <w:rPr>
          <w:b/>
          <w:noProof/>
          <w:sz w:val="22"/>
          <w:szCs w:val="22"/>
        </w:rPr>
        <w:t>:</w:t>
      </w:r>
      <w:r w:rsidRPr="00F85B11">
        <w:rPr>
          <w:noProof/>
          <w:sz w:val="22"/>
          <w:szCs w:val="22"/>
        </w:rPr>
        <w:t xml:space="preserve"> 183-189.</w:t>
      </w:r>
    </w:p>
    <w:p w14:paraId="4BBF1696"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Lenormand, T., D. Bourguet, T. Guillemaud and M. Raymond, 1999 Tracking the evolution of insecticide resistance in the mosquito </w:t>
      </w:r>
      <w:r w:rsidRPr="006D3F9E">
        <w:rPr>
          <w:i/>
          <w:noProof/>
          <w:sz w:val="22"/>
          <w:szCs w:val="22"/>
        </w:rPr>
        <w:t>Culex pipiens</w:t>
      </w:r>
      <w:r w:rsidRPr="00F85B11">
        <w:rPr>
          <w:noProof/>
          <w:sz w:val="22"/>
          <w:szCs w:val="22"/>
        </w:rPr>
        <w:t xml:space="preserve">. </w:t>
      </w:r>
      <w:r w:rsidRPr="006D3F9E">
        <w:rPr>
          <w:i/>
          <w:noProof/>
          <w:sz w:val="22"/>
          <w:szCs w:val="22"/>
        </w:rPr>
        <w:t>Nature</w:t>
      </w:r>
      <w:r w:rsidRPr="00F85B11">
        <w:rPr>
          <w:noProof/>
          <w:sz w:val="22"/>
          <w:szCs w:val="22"/>
        </w:rPr>
        <w:t xml:space="preserve"> </w:t>
      </w:r>
      <w:r w:rsidRPr="006D3F9E">
        <w:rPr>
          <w:b/>
          <w:noProof/>
          <w:sz w:val="22"/>
          <w:szCs w:val="22"/>
        </w:rPr>
        <w:t>400</w:t>
      </w:r>
      <w:r w:rsidRPr="00F85B11">
        <w:rPr>
          <w:b/>
          <w:noProof/>
          <w:sz w:val="22"/>
          <w:szCs w:val="22"/>
        </w:rPr>
        <w:t>:</w:t>
      </w:r>
      <w:r w:rsidRPr="00F85B11">
        <w:rPr>
          <w:noProof/>
          <w:sz w:val="22"/>
          <w:szCs w:val="22"/>
        </w:rPr>
        <w:t xml:space="preserve"> 861-864.</w:t>
      </w:r>
    </w:p>
    <w:p w14:paraId="7CD24896" w14:textId="787F7F9D" w:rsidR="006811D3" w:rsidRPr="00F85B11" w:rsidRDefault="006811D3" w:rsidP="006811D3">
      <w:pPr>
        <w:pStyle w:val="EndNoteBibliography"/>
        <w:ind w:left="720" w:hanging="720"/>
        <w:rPr>
          <w:noProof/>
          <w:sz w:val="22"/>
          <w:szCs w:val="22"/>
        </w:rPr>
      </w:pPr>
      <w:r w:rsidRPr="00F85B11">
        <w:rPr>
          <w:noProof/>
          <w:sz w:val="22"/>
          <w:szCs w:val="22"/>
        </w:rPr>
        <w:t>Lescak, E. A., S. L. Bassham, J. Catchen, O. Gelmond, M. L. Sherbick</w:t>
      </w:r>
      <w:r w:rsidRPr="00F85B11">
        <w:rPr>
          <w:i/>
          <w:noProof/>
          <w:sz w:val="22"/>
          <w:szCs w:val="22"/>
        </w:rPr>
        <w:t xml:space="preserve"> et al.</w:t>
      </w:r>
      <w:r w:rsidRPr="00F85B11">
        <w:rPr>
          <w:noProof/>
          <w:sz w:val="22"/>
          <w:szCs w:val="22"/>
        </w:rPr>
        <w:t xml:space="preserve">, 2015 Evolution of stickleback in 50 years on earthquake-uplifted islands. </w:t>
      </w:r>
      <w:r w:rsidRPr="006D3F9E">
        <w:rPr>
          <w:i/>
          <w:noProof/>
          <w:sz w:val="22"/>
          <w:szCs w:val="22"/>
        </w:rPr>
        <w:t>Proc Natl A</w:t>
      </w:r>
      <w:r w:rsidR="006D3F9E" w:rsidRPr="006D3F9E">
        <w:rPr>
          <w:i/>
          <w:noProof/>
          <w:sz w:val="22"/>
          <w:szCs w:val="22"/>
        </w:rPr>
        <w:t>cad Sci US</w:t>
      </w:r>
      <w:r w:rsidRPr="006D3F9E">
        <w:rPr>
          <w:i/>
          <w:noProof/>
          <w:sz w:val="22"/>
          <w:szCs w:val="22"/>
        </w:rPr>
        <w:t>A</w:t>
      </w:r>
      <w:r w:rsidRPr="00F85B11">
        <w:rPr>
          <w:noProof/>
          <w:sz w:val="22"/>
          <w:szCs w:val="22"/>
        </w:rPr>
        <w:t xml:space="preserve"> </w:t>
      </w:r>
      <w:r w:rsidRPr="006D3F9E">
        <w:rPr>
          <w:b/>
          <w:noProof/>
          <w:sz w:val="22"/>
          <w:szCs w:val="22"/>
        </w:rPr>
        <w:t>112</w:t>
      </w:r>
      <w:r w:rsidRPr="00F85B11">
        <w:rPr>
          <w:b/>
          <w:noProof/>
          <w:sz w:val="22"/>
          <w:szCs w:val="22"/>
        </w:rPr>
        <w:t>:</w:t>
      </w:r>
      <w:r w:rsidRPr="00F85B11">
        <w:rPr>
          <w:noProof/>
          <w:sz w:val="22"/>
          <w:szCs w:val="22"/>
        </w:rPr>
        <w:t xml:space="preserve"> E7204-7212.</w:t>
      </w:r>
    </w:p>
    <w:p w14:paraId="2A37A95D" w14:textId="78EC958B" w:rsidR="006811D3" w:rsidRPr="00F85B11" w:rsidRDefault="006811D3" w:rsidP="006811D3">
      <w:pPr>
        <w:pStyle w:val="EndNoteBibliography"/>
        <w:ind w:left="720" w:hanging="720"/>
        <w:rPr>
          <w:noProof/>
          <w:sz w:val="22"/>
          <w:szCs w:val="22"/>
        </w:rPr>
      </w:pPr>
      <w:r w:rsidRPr="00F85B11">
        <w:rPr>
          <w:noProof/>
          <w:sz w:val="22"/>
          <w:szCs w:val="22"/>
        </w:rPr>
        <w:t xml:space="preserve">Lewontin, R. C., 1974 </w:t>
      </w:r>
      <w:r w:rsidRPr="00F85B11">
        <w:rPr>
          <w:i/>
          <w:noProof/>
          <w:sz w:val="22"/>
          <w:szCs w:val="22"/>
        </w:rPr>
        <w:t>The genetic basis of evolutionary change</w:t>
      </w:r>
      <w:r w:rsidRPr="00F85B11">
        <w:rPr>
          <w:noProof/>
          <w:sz w:val="22"/>
          <w:szCs w:val="22"/>
        </w:rPr>
        <w:t>. Colu</w:t>
      </w:r>
      <w:r w:rsidR="006D3F9E">
        <w:rPr>
          <w:noProof/>
          <w:sz w:val="22"/>
          <w:szCs w:val="22"/>
        </w:rPr>
        <w:t>mbia University Press, New York</w:t>
      </w:r>
      <w:r w:rsidRPr="00F85B11">
        <w:rPr>
          <w:noProof/>
          <w:sz w:val="22"/>
          <w:szCs w:val="22"/>
        </w:rPr>
        <w:t>.</w:t>
      </w:r>
    </w:p>
    <w:p w14:paraId="34692CD4" w14:textId="77777777" w:rsidR="006811D3" w:rsidRPr="00F85B11" w:rsidRDefault="006811D3" w:rsidP="006811D3">
      <w:pPr>
        <w:pStyle w:val="EndNoteBibliography"/>
        <w:ind w:left="720" w:hanging="720"/>
        <w:rPr>
          <w:noProof/>
          <w:sz w:val="22"/>
          <w:szCs w:val="22"/>
        </w:rPr>
      </w:pPr>
      <w:r w:rsidRPr="00F85B11">
        <w:rPr>
          <w:noProof/>
          <w:sz w:val="22"/>
          <w:szCs w:val="22"/>
        </w:rPr>
        <w:t>Marques, D. A., K. Lucek, J. I. Meier, S. Mwaiko, C. E. Wagner</w:t>
      </w:r>
      <w:r w:rsidRPr="00F85B11">
        <w:rPr>
          <w:i/>
          <w:noProof/>
          <w:sz w:val="22"/>
          <w:szCs w:val="22"/>
        </w:rPr>
        <w:t xml:space="preserve"> et al.</w:t>
      </w:r>
      <w:r w:rsidRPr="00F85B11">
        <w:rPr>
          <w:noProof/>
          <w:sz w:val="22"/>
          <w:szCs w:val="22"/>
        </w:rPr>
        <w:t>, 2016 Genomics of rapid incipient speciation in sympatric threespine stickleback.</w:t>
      </w:r>
      <w:r w:rsidRPr="006D3F9E">
        <w:rPr>
          <w:i/>
          <w:noProof/>
          <w:sz w:val="22"/>
          <w:szCs w:val="22"/>
        </w:rPr>
        <w:t xml:space="preserve"> PLoS Genetics</w:t>
      </w:r>
      <w:r w:rsidRPr="00F85B11">
        <w:rPr>
          <w:noProof/>
          <w:sz w:val="22"/>
          <w:szCs w:val="22"/>
        </w:rPr>
        <w:t xml:space="preserve"> </w:t>
      </w:r>
      <w:r w:rsidRPr="006D3F9E">
        <w:rPr>
          <w:b/>
          <w:noProof/>
          <w:sz w:val="22"/>
          <w:szCs w:val="22"/>
        </w:rPr>
        <w:t>12</w:t>
      </w:r>
      <w:r w:rsidRPr="00F85B11">
        <w:rPr>
          <w:b/>
          <w:noProof/>
          <w:sz w:val="22"/>
          <w:szCs w:val="22"/>
        </w:rPr>
        <w:t>:</w:t>
      </w:r>
      <w:r w:rsidRPr="00F85B11">
        <w:rPr>
          <w:noProof/>
          <w:sz w:val="22"/>
          <w:szCs w:val="22"/>
        </w:rPr>
        <w:t xml:space="preserve"> e1005887.</w:t>
      </w:r>
    </w:p>
    <w:p w14:paraId="41E984E7" w14:textId="5B6E172F" w:rsidR="006811D3" w:rsidRPr="00F85B11" w:rsidRDefault="006811D3" w:rsidP="006811D3">
      <w:pPr>
        <w:pStyle w:val="EndNoteBibliography"/>
        <w:ind w:left="720" w:hanging="720"/>
        <w:rPr>
          <w:noProof/>
          <w:sz w:val="22"/>
          <w:szCs w:val="22"/>
        </w:rPr>
      </w:pPr>
      <w:r w:rsidRPr="00F85B11">
        <w:rPr>
          <w:noProof/>
          <w:sz w:val="22"/>
          <w:szCs w:val="22"/>
        </w:rPr>
        <w:t>Martin, S. H., M. Most, W. J. Palmer, C. Salazar, W. O. McMillan</w:t>
      </w:r>
      <w:r w:rsidRPr="00F85B11">
        <w:rPr>
          <w:i/>
          <w:noProof/>
          <w:sz w:val="22"/>
          <w:szCs w:val="22"/>
        </w:rPr>
        <w:t xml:space="preserve"> et al.</w:t>
      </w:r>
      <w:r w:rsidR="006D3F9E">
        <w:rPr>
          <w:noProof/>
          <w:sz w:val="22"/>
          <w:szCs w:val="22"/>
        </w:rPr>
        <w:t>, 2016 Natural selection and genetic diversity in the b</w:t>
      </w:r>
      <w:r w:rsidRPr="00F85B11">
        <w:rPr>
          <w:noProof/>
          <w:sz w:val="22"/>
          <w:szCs w:val="22"/>
        </w:rPr>
        <w:t xml:space="preserve">utterfly </w:t>
      </w:r>
      <w:r w:rsidRPr="006D3F9E">
        <w:rPr>
          <w:i/>
          <w:noProof/>
          <w:sz w:val="22"/>
          <w:szCs w:val="22"/>
        </w:rPr>
        <w:t>Heliconius melpomene</w:t>
      </w:r>
      <w:r w:rsidRPr="00F85B11">
        <w:rPr>
          <w:noProof/>
          <w:sz w:val="22"/>
          <w:szCs w:val="22"/>
        </w:rPr>
        <w:t xml:space="preserve">. </w:t>
      </w:r>
      <w:r w:rsidR="006D3F9E">
        <w:rPr>
          <w:i/>
          <w:noProof/>
          <w:sz w:val="22"/>
          <w:szCs w:val="22"/>
        </w:rPr>
        <w:t>GENETICS</w:t>
      </w:r>
      <w:r w:rsidRPr="00F85B11">
        <w:rPr>
          <w:noProof/>
          <w:sz w:val="22"/>
          <w:szCs w:val="22"/>
        </w:rPr>
        <w:t xml:space="preserve"> </w:t>
      </w:r>
      <w:r w:rsidRPr="006D3F9E">
        <w:rPr>
          <w:b/>
          <w:noProof/>
          <w:sz w:val="22"/>
          <w:szCs w:val="22"/>
        </w:rPr>
        <w:t>203</w:t>
      </w:r>
      <w:r w:rsidRPr="00F85B11">
        <w:rPr>
          <w:b/>
          <w:noProof/>
          <w:sz w:val="22"/>
          <w:szCs w:val="22"/>
        </w:rPr>
        <w:t>:</w:t>
      </w:r>
      <w:r w:rsidRPr="00F85B11">
        <w:rPr>
          <w:noProof/>
          <w:sz w:val="22"/>
          <w:szCs w:val="22"/>
        </w:rPr>
        <w:t xml:space="preserve"> 525-541.</w:t>
      </w:r>
    </w:p>
    <w:p w14:paraId="369C5B20" w14:textId="1E4A95A9" w:rsidR="006811D3" w:rsidRPr="00F85B11" w:rsidRDefault="006811D3" w:rsidP="006811D3">
      <w:pPr>
        <w:pStyle w:val="EndNoteBibliography"/>
        <w:ind w:left="720" w:hanging="720"/>
        <w:rPr>
          <w:noProof/>
          <w:sz w:val="22"/>
          <w:szCs w:val="22"/>
        </w:rPr>
      </w:pPr>
      <w:r w:rsidRPr="00F85B11">
        <w:rPr>
          <w:noProof/>
          <w:sz w:val="22"/>
          <w:szCs w:val="22"/>
        </w:rPr>
        <w:t xml:space="preserve">Maynard Smith, J., and J. Haigh, 1974 The hitch-hiking effect of a favourable gene. </w:t>
      </w:r>
      <w:r w:rsidRPr="006D3F9E">
        <w:rPr>
          <w:i/>
          <w:noProof/>
          <w:sz w:val="22"/>
          <w:szCs w:val="22"/>
        </w:rPr>
        <w:t>Genet</w:t>
      </w:r>
      <w:r w:rsidR="006D3F9E" w:rsidRPr="006D3F9E">
        <w:rPr>
          <w:i/>
          <w:noProof/>
          <w:sz w:val="22"/>
          <w:szCs w:val="22"/>
        </w:rPr>
        <w:t>. Res.</w:t>
      </w:r>
      <w:r w:rsidRPr="00F85B11">
        <w:rPr>
          <w:noProof/>
          <w:sz w:val="22"/>
          <w:szCs w:val="22"/>
        </w:rPr>
        <w:t xml:space="preserve"> </w:t>
      </w:r>
      <w:r w:rsidRPr="006D3F9E">
        <w:rPr>
          <w:b/>
          <w:noProof/>
          <w:sz w:val="22"/>
          <w:szCs w:val="22"/>
        </w:rPr>
        <w:t>23</w:t>
      </w:r>
      <w:r w:rsidRPr="00F85B11">
        <w:rPr>
          <w:b/>
          <w:noProof/>
          <w:sz w:val="22"/>
          <w:szCs w:val="22"/>
        </w:rPr>
        <w:t>:</w:t>
      </w:r>
      <w:r w:rsidRPr="00F85B11">
        <w:rPr>
          <w:noProof/>
          <w:sz w:val="22"/>
          <w:szCs w:val="22"/>
        </w:rPr>
        <w:t xml:space="preserve"> 23-35.</w:t>
      </w:r>
    </w:p>
    <w:p w14:paraId="27609FDC" w14:textId="6ECC4229" w:rsidR="006811D3" w:rsidRPr="00F85B11" w:rsidRDefault="006811D3" w:rsidP="006811D3">
      <w:pPr>
        <w:pStyle w:val="EndNoteBibliography"/>
        <w:ind w:left="720" w:hanging="720"/>
        <w:rPr>
          <w:noProof/>
          <w:sz w:val="22"/>
          <w:szCs w:val="22"/>
        </w:rPr>
      </w:pPr>
      <w:r w:rsidRPr="00F85B11">
        <w:rPr>
          <w:noProof/>
          <w:sz w:val="22"/>
          <w:szCs w:val="22"/>
        </w:rPr>
        <w:t>Mettler, L. E., R. A. Voelke</w:t>
      </w:r>
      <w:r w:rsidR="006D3F9E">
        <w:rPr>
          <w:noProof/>
          <w:sz w:val="22"/>
          <w:szCs w:val="22"/>
        </w:rPr>
        <w:t xml:space="preserve">r and T. Mukai, 1977 </w:t>
      </w:r>
      <w:r w:rsidR="006D3F9E" w:rsidRPr="006D3F9E">
        <w:rPr>
          <w:i/>
          <w:noProof/>
          <w:sz w:val="22"/>
          <w:szCs w:val="22"/>
        </w:rPr>
        <w:t>Inversion clines in populations of Drosophila m</w:t>
      </w:r>
      <w:r w:rsidRPr="006D3F9E">
        <w:rPr>
          <w:i/>
          <w:noProof/>
          <w:sz w:val="22"/>
          <w:szCs w:val="22"/>
        </w:rPr>
        <w:t>elanogaster</w:t>
      </w:r>
      <w:r w:rsidRPr="00F85B11">
        <w:rPr>
          <w:noProof/>
          <w:sz w:val="22"/>
          <w:szCs w:val="22"/>
        </w:rPr>
        <w:t xml:space="preserve">. </w:t>
      </w:r>
      <w:r w:rsidR="006D3F9E">
        <w:rPr>
          <w:i/>
          <w:noProof/>
          <w:sz w:val="22"/>
          <w:szCs w:val="22"/>
        </w:rPr>
        <w:t>GENETICS</w:t>
      </w:r>
      <w:r w:rsidRPr="00F85B11">
        <w:rPr>
          <w:noProof/>
          <w:sz w:val="22"/>
          <w:szCs w:val="22"/>
        </w:rPr>
        <w:t xml:space="preserve"> </w:t>
      </w:r>
      <w:r w:rsidRPr="006D3F9E">
        <w:rPr>
          <w:b/>
          <w:noProof/>
          <w:sz w:val="22"/>
          <w:szCs w:val="22"/>
        </w:rPr>
        <w:t>87</w:t>
      </w:r>
      <w:r w:rsidRPr="00F85B11">
        <w:rPr>
          <w:b/>
          <w:noProof/>
          <w:sz w:val="22"/>
          <w:szCs w:val="22"/>
        </w:rPr>
        <w:t>:</w:t>
      </w:r>
      <w:r w:rsidRPr="00F85B11">
        <w:rPr>
          <w:noProof/>
          <w:sz w:val="22"/>
          <w:szCs w:val="22"/>
        </w:rPr>
        <w:t xml:space="preserve"> 169-176.</w:t>
      </w:r>
    </w:p>
    <w:p w14:paraId="40E18E78" w14:textId="02392551" w:rsidR="006811D3" w:rsidRPr="00F85B11" w:rsidRDefault="006811D3" w:rsidP="006811D3">
      <w:pPr>
        <w:pStyle w:val="EndNoteBibliography"/>
        <w:ind w:left="720" w:hanging="720"/>
        <w:rPr>
          <w:noProof/>
          <w:sz w:val="22"/>
          <w:szCs w:val="22"/>
        </w:rPr>
      </w:pPr>
      <w:r w:rsidRPr="00F85B11">
        <w:rPr>
          <w:noProof/>
          <w:sz w:val="22"/>
          <w:szCs w:val="22"/>
        </w:rPr>
        <w:t>Miller, C. T., A. M. Glazer, B. R. Summers, B. K. Blackman, A. R. Norman</w:t>
      </w:r>
      <w:r w:rsidRPr="00F85B11">
        <w:rPr>
          <w:i/>
          <w:noProof/>
          <w:sz w:val="22"/>
          <w:szCs w:val="22"/>
        </w:rPr>
        <w:t xml:space="preserve"> et al.</w:t>
      </w:r>
      <w:r w:rsidR="006D3F9E">
        <w:rPr>
          <w:noProof/>
          <w:sz w:val="22"/>
          <w:szCs w:val="22"/>
        </w:rPr>
        <w:t>, 2014 Modular skeletal evolution in sticklebacks Is controlled by additive and clustered quantitative trait l</w:t>
      </w:r>
      <w:r w:rsidRPr="00F85B11">
        <w:rPr>
          <w:noProof/>
          <w:sz w:val="22"/>
          <w:szCs w:val="22"/>
        </w:rPr>
        <w:t xml:space="preserve">oci. </w:t>
      </w:r>
      <w:r w:rsidR="006D3F9E">
        <w:rPr>
          <w:i/>
          <w:noProof/>
          <w:sz w:val="22"/>
          <w:szCs w:val="22"/>
        </w:rPr>
        <w:t>GENETICS</w:t>
      </w:r>
      <w:r w:rsidRPr="00F85B11">
        <w:rPr>
          <w:noProof/>
          <w:sz w:val="22"/>
          <w:szCs w:val="22"/>
        </w:rPr>
        <w:t xml:space="preserve"> </w:t>
      </w:r>
      <w:r w:rsidRPr="006D3F9E">
        <w:rPr>
          <w:b/>
          <w:noProof/>
          <w:sz w:val="22"/>
          <w:szCs w:val="22"/>
        </w:rPr>
        <w:t>197</w:t>
      </w:r>
      <w:r w:rsidRPr="00F85B11">
        <w:rPr>
          <w:b/>
          <w:noProof/>
          <w:sz w:val="22"/>
          <w:szCs w:val="22"/>
        </w:rPr>
        <w:t>:</w:t>
      </w:r>
      <w:r w:rsidRPr="00F85B11">
        <w:rPr>
          <w:noProof/>
          <w:sz w:val="22"/>
          <w:szCs w:val="22"/>
        </w:rPr>
        <w:t xml:space="preserve"> 405-420.</w:t>
      </w:r>
    </w:p>
    <w:p w14:paraId="28235960"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Nei, M., 1987 </w:t>
      </w:r>
      <w:r w:rsidRPr="00F85B11">
        <w:rPr>
          <w:i/>
          <w:noProof/>
          <w:sz w:val="22"/>
          <w:szCs w:val="22"/>
        </w:rPr>
        <w:t>Molecular evolutionary genetics</w:t>
      </w:r>
      <w:r w:rsidRPr="00F85B11">
        <w:rPr>
          <w:noProof/>
          <w:sz w:val="22"/>
          <w:szCs w:val="22"/>
        </w:rPr>
        <w:t>. Columbia university press.</w:t>
      </w:r>
    </w:p>
    <w:p w14:paraId="6F289229"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Nelson, T. C., and W. A. Cresko, 2018 Ancient genomic variation underlies repeated ecological adaptation in young stickleback populations. </w:t>
      </w:r>
      <w:r w:rsidRPr="006D3F9E">
        <w:rPr>
          <w:i/>
          <w:noProof/>
          <w:sz w:val="22"/>
          <w:szCs w:val="22"/>
        </w:rPr>
        <w:t>Evolution Letters</w:t>
      </w:r>
      <w:r w:rsidRPr="00F85B11">
        <w:rPr>
          <w:noProof/>
          <w:sz w:val="22"/>
          <w:szCs w:val="22"/>
        </w:rPr>
        <w:t xml:space="preserve"> </w:t>
      </w:r>
      <w:r w:rsidRPr="006D3F9E">
        <w:rPr>
          <w:b/>
          <w:noProof/>
          <w:sz w:val="22"/>
          <w:szCs w:val="22"/>
        </w:rPr>
        <w:t>2</w:t>
      </w:r>
      <w:r w:rsidRPr="00F85B11">
        <w:rPr>
          <w:b/>
          <w:noProof/>
          <w:sz w:val="22"/>
          <w:szCs w:val="22"/>
        </w:rPr>
        <w:t>:</w:t>
      </w:r>
      <w:r w:rsidRPr="00F85B11">
        <w:rPr>
          <w:noProof/>
          <w:sz w:val="22"/>
          <w:szCs w:val="22"/>
        </w:rPr>
        <w:t xml:space="preserve"> 9-21.</w:t>
      </w:r>
    </w:p>
    <w:p w14:paraId="027C2A61" w14:textId="0DC81D0D" w:rsidR="006811D3" w:rsidRPr="00F85B11" w:rsidRDefault="006811D3" w:rsidP="006811D3">
      <w:pPr>
        <w:pStyle w:val="EndNoteBibliography"/>
        <w:ind w:left="720" w:hanging="720"/>
        <w:rPr>
          <w:noProof/>
          <w:sz w:val="22"/>
          <w:szCs w:val="22"/>
        </w:rPr>
      </w:pPr>
      <w:r w:rsidRPr="00F85B11">
        <w:rPr>
          <w:noProof/>
          <w:sz w:val="22"/>
          <w:szCs w:val="22"/>
        </w:rPr>
        <w:t>Nielsen, R., S. Williamson, Y. Kim, M. J. Hubisz, A. G. Clark</w:t>
      </w:r>
      <w:r w:rsidRPr="00F85B11">
        <w:rPr>
          <w:i/>
          <w:noProof/>
          <w:sz w:val="22"/>
          <w:szCs w:val="22"/>
        </w:rPr>
        <w:t xml:space="preserve"> et al.</w:t>
      </w:r>
      <w:r w:rsidRPr="00F85B11">
        <w:rPr>
          <w:noProof/>
          <w:sz w:val="22"/>
          <w:szCs w:val="22"/>
        </w:rPr>
        <w:t xml:space="preserve">, 2005 Genomic scans for selective sweeps using SNP data. </w:t>
      </w:r>
      <w:r w:rsidR="006D3F9E" w:rsidRPr="006D3F9E">
        <w:rPr>
          <w:i/>
          <w:noProof/>
          <w:sz w:val="22"/>
          <w:szCs w:val="22"/>
        </w:rPr>
        <w:t>Genome Res.</w:t>
      </w:r>
      <w:r w:rsidRPr="00F85B11">
        <w:rPr>
          <w:noProof/>
          <w:sz w:val="22"/>
          <w:szCs w:val="22"/>
        </w:rPr>
        <w:t xml:space="preserve"> </w:t>
      </w:r>
      <w:r w:rsidRPr="006D3F9E">
        <w:rPr>
          <w:b/>
          <w:noProof/>
          <w:sz w:val="22"/>
          <w:szCs w:val="22"/>
        </w:rPr>
        <w:t>15</w:t>
      </w:r>
      <w:r w:rsidRPr="00F85B11">
        <w:rPr>
          <w:b/>
          <w:noProof/>
          <w:sz w:val="22"/>
          <w:szCs w:val="22"/>
        </w:rPr>
        <w:t>:</w:t>
      </w:r>
      <w:r w:rsidRPr="00F85B11">
        <w:rPr>
          <w:noProof/>
          <w:sz w:val="22"/>
          <w:szCs w:val="22"/>
        </w:rPr>
        <w:t xml:space="preserve"> 1566-1575.</w:t>
      </w:r>
    </w:p>
    <w:p w14:paraId="70728BE6" w14:textId="00F2B5F0" w:rsidR="006811D3" w:rsidRPr="00F85B11" w:rsidRDefault="006811D3" w:rsidP="006811D3">
      <w:pPr>
        <w:pStyle w:val="EndNoteBibliography"/>
        <w:ind w:left="720" w:hanging="720"/>
        <w:rPr>
          <w:noProof/>
          <w:sz w:val="22"/>
          <w:szCs w:val="22"/>
        </w:rPr>
      </w:pPr>
      <w:r w:rsidRPr="00F85B11">
        <w:rPr>
          <w:noProof/>
          <w:sz w:val="22"/>
          <w:szCs w:val="22"/>
        </w:rPr>
        <w:t xml:space="preserve">Nosil, P., and B. J. Crespi, 2006 Experimental evidence that predation promotes divergence in adaptive radiation. </w:t>
      </w:r>
      <w:r w:rsidR="006D3F9E" w:rsidRPr="006D3F9E">
        <w:rPr>
          <w:i/>
          <w:noProof/>
          <w:sz w:val="22"/>
          <w:szCs w:val="22"/>
        </w:rPr>
        <w:t>Proc. Nat. Acad. Sci. USA</w:t>
      </w:r>
      <w:r w:rsidRPr="00F85B11">
        <w:rPr>
          <w:noProof/>
          <w:sz w:val="22"/>
          <w:szCs w:val="22"/>
        </w:rPr>
        <w:t xml:space="preserve"> </w:t>
      </w:r>
      <w:r w:rsidRPr="006D3F9E">
        <w:rPr>
          <w:b/>
          <w:noProof/>
          <w:sz w:val="22"/>
          <w:szCs w:val="22"/>
        </w:rPr>
        <w:t>103</w:t>
      </w:r>
      <w:r w:rsidRPr="00F85B11">
        <w:rPr>
          <w:b/>
          <w:noProof/>
          <w:sz w:val="22"/>
          <w:szCs w:val="22"/>
        </w:rPr>
        <w:t>:</w:t>
      </w:r>
      <w:r w:rsidRPr="00F85B11">
        <w:rPr>
          <w:noProof/>
          <w:sz w:val="22"/>
          <w:szCs w:val="22"/>
        </w:rPr>
        <w:t xml:space="preserve"> 9090-9095.</w:t>
      </w:r>
    </w:p>
    <w:p w14:paraId="756DED64" w14:textId="0284DFDA" w:rsidR="006811D3" w:rsidRPr="00F85B11" w:rsidRDefault="006811D3" w:rsidP="006811D3">
      <w:pPr>
        <w:pStyle w:val="EndNoteBibliography"/>
        <w:ind w:left="720" w:hanging="720"/>
        <w:rPr>
          <w:noProof/>
          <w:sz w:val="22"/>
          <w:szCs w:val="22"/>
        </w:rPr>
      </w:pPr>
      <w:r w:rsidRPr="00F85B11">
        <w:rPr>
          <w:noProof/>
          <w:sz w:val="22"/>
          <w:szCs w:val="22"/>
        </w:rPr>
        <w:t>Paradis, E., J. Claude and K. S</w:t>
      </w:r>
      <w:r w:rsidR="006D3F9E">
        <w:rPr>
          <w:noProof/>
          <w:sz w:val="22"/>
          <w:szCs w:val="22"/>
        </w:rPr>
        <w:t>trimmer, 2004 APE: Analyses of phylogenetics and e</w:t>
      </w:r>
      <w:r w:rsidRPr="00F85B11">
        <w:rPr>
          <w:noProof/>
          <w:sz w:val="22"/>
          <w:szCs w:val="22"/>
        </w:rPr>
        <w:t xml:space="preserve">volution in R language. </w:t>
      </w:r>
      <w:r w:rsidRPr="006D3F9E">
        <w:rPr>
          <w:i/>
          <w:noProof/>
          <w:sz w:val="22"/>
          <w:szCs w:val="22"/>
        </w:rPr>
        <w:t>Bioinformatics</w:t>
      </w:r>
      <w:r w:rsidRPr="00F85B11">
        <w:rPr>
          <w:noProof/>
          <w:sz w:val="22"/>
          <w:szCs w:val="22"/>
        </w:rPr>
        <w:t xml:space="preserve"> </w:t>
      </w:r>
      <w:r w:rsidRPr="006D3F9E">
        <w:rPr>
          <w:b/>
          <w:noProof/>
          <w:sz w:val="22"/>
          <w:szCs w:val="22"/>
        </w:rPr>
        <w:t>20</w:t>
      </w:r>
      <w:r w:rsidRPr="00F85B11">
        <w:rPr>
          <w:b/>
          <w:noProof/>
          <w:sz w:val="22"/>
          <w:szCs w:val="22"/>
        </w:rPr>
        <w:t>:</w:t>
      </w:r>
      <w:r w:rsidRPr="00F85B11">
        <w:rPr>
          <w:noProof/>
          <w:sz w:val="22"/>
          <w:szCs w:val="22"/>
        </w:rPr>
        <w:t xml:space="preserve"> 289-290.</w:t>
      </w:r>
    </w:p>
    <w:p w14:paraId="15390965" w14:textId="78595B58" w:rsidR="006811D3" w:rsidRPr="00F85B11" w:rsidRDefault="006811D3" w:rsidP="006811D3">
      <w:pPr>
        <w:pStyle w:val="EndNoteBibliography"/>
        <w:ind w:left="720" w:hanging="720"/>
        <w:rPr>
          <w:noProof/>
          <w:sz w:val="22"/>
          <w:szCs w:val="22"/>
        </w:rPr>
      </w:pPr>
      <w:r w:rsidRPr="00F85B11">
        <w:rPr>
          <w:noProof/>
          <w:sz w:val="22"/>
          <w:szCs w:val="22"/>
        </w:rPr>
        <w:t>Pardo-Diaz, C., C. Salazar, S. W. Baxter, C. Merot, W. Figueiredo-Ready</w:t>
      </w:r>
      <w:r w:rsidRPr="00F85B11">
        <w:rPr>
          <w:i/>
          <w:noProof/>
          <w:sz w:val="22"/>
          <w:szCs w:val="22"/>
        </w:rPr>
        <w:t xml:space="preserve"> et al.</w:t>
      </w:r>
      <w:r w:rsidRPr="00F85B11">
        <w:rPr>
          <w:noProof/>
          <w:sz w:val="22"/>
          <w:szCs w:val="22"/>
        </w:rPr>
        <w:t xml:space="preserve">, 2012 Adaptive introgression across species boundaries in </w:t>
      </w:r>
      <w:r w:rsidRPr="006D3F9E">
        <w:rPr>
          <w:i/>
          <w:noProof/>
          <w:sz w:val="22"/>
          <w:szCs w:val="22"/>
        </w:rPr>
        <w:t>Heliconius</w:t>
      </w:r>
      <w:r w:rsidRPr="00F85B11">
        <w:rPr>
          <w:noProof/>
          <w:sz w:val="22"/>
          <w:szCs w:val="22"/>
        </w:rPr>
        <w:t xml:space="preserve"> butterflies. </w:t>
      </w:r>
      <w:r w:rsidR="006D3F9E">
        <w:rPr>
          <w:i/>
          <w:noProof/>
          <w:sz w:val="22"/>
          <w:szCs w:val="22"/>
        </w:rPr>
        <w:t>PLoS Genet.</w:t>
      </w:r>
      <w:r w:rsidRPr="00F85B11">
        <w:rPr>
          <w:noProof/>
          <w:sz w:val="22"/>
          <w:szCs w:val="22"/>
        </w:rPr>
        <w:t xml:space="preserve"> </w:t>
      </w:r>
      <w:r w:rsidRPr="006D3F9E">
        <w:rPr>
          <w:b/>
          <w:noProof/>
          <w:sz w:val="22"/>
          <w:szCs w:val="22"/>
        </w:rPr>
        <w:t>8</w:t>
      </w:r>
      <w:r w:rsidR="006D3F9E" w:rsidRPr="006D3F9E">
        <w:rPr>
          <w:noProof/>
          <w:sz w:val="22"/>
          <w:szCs w:val="22"/>
        </w:rPr>
        <w:t>:</w:t>
      </w:r>
      <w:r w:rsidR="006D3F9E">
        <w:rPr>
          <w:noProof/>
          <w:sz w:val="22"/>
          <w:szCs w:val="22"/>
        </w:rPr>
        <w:t>e1002752</w:t>
      </w:r>
      <w:r w:rsidRPr="00F85B11">
        <w:rPr>
          <w:noProof/>
          <w:sz w:val="22"/>
          <w:szCs w:val="22"/>
        </w:rPr>
        <w:t>.</w:t>
      </w:r>
    </w:p>
    <w:p w14:paraId="482A291B" w14:textId="3BD417D8" w:rsidR="006811D3" w:rsidRPr="00F85B11" w:rsidRDefault="006811D3" w:rsidP="006811D3">
      <w:pPr>
        <w:pStyle w:val="EndNoteBibliography"/>
        <w:ind w:left="720" w:hanging="720"/>
        <w:rPr>
          <w:noProof/>
          <w:sz w:val="22"/>
          <w:szCs w:val="22"/>
        </w:rPr>
      </w:pPr>
      <w:r w:rsidRPr="00F85B11">
        <w:rPr>
          <w:noProof/>
          <w:sz w:val="22"/>
          <w:szCs w:val="22"/>
        </w:rPr>
        <w:t xml:space="preserve">Pfeifer, B., U. Wittelsburger, S. E. Ramos-Onsins and M. </w:t>
      </w:r>
      <w:r w:rsidR="006D3F9E">
        <w:rPr>
          <w:noProof/>
          <w:sz w:val="22"/>
          <w:szCs w:val="22"/>
        </w:rPr>
        <w:t>J. Lercher, 2014 PopGenome: An efficient Swiss army knife for population genomic a</w:t>
      </w:r>
      <w:r w:rsidRPr="00F85B11">
        <w:rPr>
          <w:noProof/>
          <w:sz w:val="22"/>
          <w:szCs w:val="22"/>
        </w:rPr>
        <w:t xml:space="preserve">nalyses in R. </w:t>
      </w:r>
      <w:r w:rsidR="00E426C2" w:rsidRPr="006D3F9E">
        <w:rPr>
          <w:i/>
          <w:noProof/>
          <w:sz w:val="22"/>
          <w:szCs w:val="22"/>
        </w:rPr>
        <w:t>Mol. Biol. Evol.</w:t>
      </w:r>
      <w:r w:rsidRPr="00F85B11">
        <w:rPr>
          <w:noProof/>
          <w:sz w:val="22"/>
          <w:szCs w:val="22"/>
        </w:rPr>
        <w:t xml:space="preserve"> </w:t>
      </w:r>
      <w:r w:rsidRPr="006D3F9E">
        <w:rPr>
          <w:b/>
          <w:noProof/>
          <w:sz w:val="22"/>
          <w:szCs w:val="22"/>
        </w:rPr>
        <w:t>31</w:t>
      </w:r>
      <w:r w:rsidRPr="00F85B11">
        <w:rPr>
          <w:b/>
          <w:noProof/>
          <w:sz w:val="22"/>
          <w:szCs w:val="22"/>
        </w:rPr>
        <w:t>:</w:t>
      </w:r>
      <w:r w:rsidRPr="00F85B11">
        <w:rPr>
          <w:noProof/>
          <w:sz w:val="22"/>
          <w:szCs w:val="22"/>
        </w:rPr>
        <w:t xml:space="preserve"> 1929-1936.</w:t>
      </w:r>
    </w:p>
    <w:p w14:paraId="1477BA3E"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Popescu, A. A., K. T. Huber and E. Paradis, 2012 ape 3.0: New tools for distance-based phylogenetics and evolutionary analysis in R. </w:t>
      </w:r>
      <w:r w:rsidRPr="006D3F9E">
        <w:rPr>
          <w:i/>
          <w:noProof/>
          <w:sz w:val="22"/>
          <w:szCs w:val="22"/>
        </w:rPr>
        <w:t>Bioinformatics</w:t>
      </w:r>
      <w:r w:rsidRPr="006D3F9E">
        <w:rPr>
          <w:b/>
          <w:noProof/>
          <w:sz w:val="22"/>
          <w:szCs w:val="22"/>
        </w:rPr>
        <w:t xml:space="preserve"> 28</w:t>
      </w:r>
      <w:r w:rsidRPr="00F85B11">
        <w:rPr>
          <w:b/>
          <w:noProof/>
          <w:sz w:val="22"/>
          <w:szCs w:val="22"/>
        </w:rPr>
        <w:t>:</w:t>
      </w:r>
      <w:r w:rsidRPr="00F85B11">
        <w:rPr>
          <w:noProof/>
          <w:sz w:val="22"/>
          <w:szCs w:val="22"/>
        </w:rPr>
        <w:t xml:space="preserve"> 1536-1537.</w:t>
      </w:r>
    </w:p>
    <w:p w14:paraId="5030904C" w14:textId="2C9DD825" w:rsidR="006811D3" w:rsidRPr="00F85B11" w:rsidRDefault="006811D3" w:rsidP="006811D3">
      <w:pPr>
        <w:pStyle w:val="EndNoteBibliography"/>
        <w:ind w:left="720" w:hanging="720"/>
        <w:rPr>
          <w:noProof/>
          <w:sz w:val="22"/>
          <w:szCs w:val="22"/>
        </w:rPr>
      </w:pPr>
      <w:r w:rsidRPr="00F85B11">
        <w:rPr>
          <w:noProof/>
          <w:sz w:val="22"/>
          <w:szCs w:val="22"/>
        </w:rPr>
        <w:t>Rastas, P., F. C. Calboli, B. Guo, T. Shikano and J. Merila, 2015 Co</w:t>
      </w:r>
      <w:r w:rsidR="006D3F9E">
        <w:rPr>
          <w:noProof/>
          <w:sz w:val="22"/>
          <w:szCs w:val="22"/>
        </w:rPr>
        <w:t>nstruction of ultradense linkage m</w:t>
      </w:r>
      <w:r w:rsidRPr="00F85B11">
        <w:rPr>
          <w:noProof/>
          <w:sz w:val="22"/>
          <w:szCs w:val="22"/>
        </w:rPr>
        <w:t>aps</w:t>
      </w:r>
      <w:r w:rsidR="006D3F9E">
        <w:rPr>
          <w:noProof/>
          <w:sz w:val="22"/>
          <w:szCs w:val="22"/>
        </w:rPr>
        <w:t xml:space="preserve"> with Lep-MAP2: stickleback F2 r</w:t>
      </w:r>
      <w:r w:rsidRPr="00F85B11">
        <w:rPr>
          <w:noProof/>
          <w:sz w:val="22"/>
          <w:szCs w:val="22"/>
        </w:rPr>
        <w:t xml:space="preserve">ecombinant </w:t>
      </w:r>
      <w:r w:rsidR="006D3F9E">
        <w:rPr>
          <w:noProof/>
          <w:sz w:val="22"/>
          <w:szCs w:val="22"/>
        </w:rPr>
        <w:t>crosses as an e</w:t>
      </w:r>
      <w:r w:rsidRPr="00F85B11">
        <w:rPr>
          <w:noProof/>
          <w:sz w:val="22"/>
          <w:szCs w:val="22"/>
        </w:rPr>
        <w:t xml:space="preserve">xample. </w:t>
      </w:r>
      <w:r w:rsidRPr="006D3F9E">
        <w:rPr>
          <w:i/>
          <w:noProof/>
          <w:sz w:val="22"/>
          <w:szCs w:val="22"/>
        </w:rPr>
        <w:t>Genome Biol</w:t>
      </w:r>
      <w:r w:rsidR="006D3F9E">
        <w:rPr>
          <w:noProof/>
          <w:sz w:val="22"/>
          <w:szCs w:val="22"/>
        </w:rPr>
        <w:t>.</w:t>
      </w:r>
      <w:r w:rsidRPr="00F85B11">
        <w:rPr>
          <w:noProof/>
          <w:sz w:val="22"/>
          <w:szCs w:val="22"/>
        </w:rPr>
        <w:t xml:space="preserve"> </w:t>
      </w:r>
      <w:r w:rsidRPr="006D3F9E">
        <w:rPr>
          <w:i/>
          <w:noProof/>
          <w:sz w:val="22"/>
          <w:szCs w:val="22"/>
        </w:rPr>
        <w:t>Evol</w:t>
      </w:r>
      <w:r w:rsidR="006D3F9E">
        <w:rPr>
          <w:noProof/>
          <w:sz w:val="22"/>
          <w:szCs w:val="22"/>
        </w:rPr>
        <w:t>.</w:t>
      </w:r>
      <w:r w:rsidRPr="00F85B11">
        <w:rPr>
          <w:noProof/>
          <w:sz w:val="22"/>
          <w:szCs w:val="22"/>
        </w:rPr>
        <w:t xml:space="preserve"> </w:t>
      </w:r>
      <w:r w:rsidRPr="006D3F9E">
        <w:rPr>
          <w:b/>
          <w:noProof/>
          <w:sz w:val="22"/>
          <w:szCs w:val="22"/>
        </w:rPr>
        <w:t>8</w:t>
      </w:r>
      <w:r w:rsidRPr="00F85B11">
        <w:rPr>
          <w:b/>
          <w:noProof/>
          <w:sz w:val="22"/>
          <w:szCs w:val="22"/>
        </w:rPr>
        <w:t>:</w:t>
      </w:r>
      <w:r w:rsidRPr="00F85B11">
        <w:rPr>
          <w:noProof/>
          <w:sz w:val="22"/>
          <w:szCs w:val="22"/>
        </w:rPr>
        <w:t xml:space="preserve"> 78-93.</w:t>
      </w:r>
    </w:p>
    <w:p w14:paraId="721CA127" w14:textId="77777777" w:rsidR="006811D3" w:rsidRPr="00F85B11" w:rsidRDefault="006811D3" w:rsidP="006811D3">
      <w:pPr>
        <w:pStyle w:val="EndNoteBibliography"/>
        <w:ind w:left="720" w:hanging="720"/>
        <w:rPr>
          <w:noProof/>
          <w:sz w:val="22"/>
          <w:szCs w:val="22"/>
        </w:rPr>
      </w:pPr>
      <w:r w:rsidRPr="00F85B11">
        <w:rPr>
          <w:noProof/>
          <w:sz w:val="22"/>
          <w:szCs w:val="22"/>
        </w:rPr>
        <w:lastRenderedPageBreak/>
        <w:t xml:space="preserve">Reimchen, T. E., 1994 Predators and morphological evolution in threespine stickleback, pp. 240-276 in </w:t>
      </w:r>
      <w:r w:rsidRPr="00F85B11">
        <w:rPr>
          <w:i/>
          <w:noProof/>
          <w:sz w:val="22"/>
          <w:szCs w:val="22"/>
        </w:rPr>
        <w:t>The Evolutionary Biology of the Threespine Stickleback</w:t>
      </w:r>
      <w:r w:rsidRPr="00F85B11">
        <w:rPr>
          <w:noProof/>
          <w:sz w:val="22"/>
          <w:szCs w:val="22"/>
        </w:rPr>
        <w:t>, edited by M. A. Bell and S. A. Foster. Oxford University Press, New York.</w:t>
      </w:r>
    </w:p>
    <w:p w14:paraId="4F5F4470" w14:textId="4E2D7160" w:rsidR="006811D3" w:rsidRPr="00F85B11" w:rsidRDefault="006811D3" w:rsidP="006811D3">
      <w:pPr>
        <w:pStyle w:val="EndNoteBibliography"/>
        <w:ind w:left="720" w:hanging="720"/>
        <w:rPr>
          <w:noProof/>
          <w:sz w:val="22"/>
          <w:szCs w:val="22"/>
        </w:rPr>
      </w:pPr>
      <w:r w:rsidRPr="00F85B11">
        <w:rPr>
          <w:noProof/>
          <w:sz w:val="22"/>
          <w:szCs w:val="22"/>
        </w:rPr>
        <w:t xml:space="preserve">Roesti, M., S. Gavrilets, A. P. Hendry, W. Salzburger and D. Berner, 2014 The genomic signature of parallel adaptation from shared genetic variation. </w:t>
      </w:r>
      <w:r w:rsidR="007C0205" w:rsidRPr="006D3F9E">
        <w:rPr>
          <w:i/>
          <w:noProof/>
          <w:sz w:val="22"/>
          <w:szCs w:val="22"/>
        </w:rPr>
        <w:t>Mol. Ecol.</w:t>
      </w:r>
      <w:r w:rsidRPr="006D3F9E">
        <w:rPr>
          <w:b/>
          <w:noProof/>
          <w:sz w:val="22"/>
          <w:szCs w:val="22"/>
        </w:rPr>
        <w:t xml:space="preserve"> 23</w:t>
      </w:r>
      <w:r w:rsidRPr="00F85B11">
        <w:rPr>
          <w:b/>
          <w:noProof/>
          <w:sz w:val="22"/>
          <w:szCs w:val="22"/>
        </w:rPr>
        <w:t>:</w:t>
      </w:r>
      <w:r w:rsidRPr="00F85B11">
        <w:rPr>
          <w:noProof/>
          <w:sz w:val="22"/>
          <w:szCs w:val="22"/>
        </w:rPr>
        <w:t xml:space="preserve"> 3944-3956.</w:t>
      </w:r>
    </w:p>
    <w:p w14:paraId="14D14C7D" w14:textId="7888C29A" w:rsidR="006811D3" w:rsidRPr="00F85B11" w:rsidRDefault="006811D3" w:rsidP="006811D3">
      <w:pPr>
        <w:pStyle w:val="EndNoteBibliography"/>
        <w:ind w:left="720" w:hanging="720"/>
        <w:rPr>
          <w:noProof/>
          <w:sz w:val="22"/>
          <w:szCs w:val="22"/>
        </w:rPr>
      </w:pPr>
      <w:r w:rsidRPr="00F85B11">
        <w:rPr>
          <w:noProof/>
          <w:sz w:val="22"/>
          <w:szCs w:val="22"/>
        </w:rPr>
        <w:t xml:space="preserve">Roesti, M., B. Kueng, D. Moser and D. Berner, 2015 The genomics of ecological vicariance in threespine stickleback fish. </w:t>
      </w:r>
      <w:r w:rsidRPr="00E22D04">
        <w:rPr>
          <w:i/>
          <w:noProof/>
          <w:sz w:val="22"/>
          <w:szCs w:val="22"/>
        </w:rPr>
        <w:t>Nat comm</w:t>
      </w:r>
      <w:r w:rsidR="00E22D04" w:rsidRPr="00E22D04">
        <w:rPr>
          <w:i/>
          <w:noProof/>
          <w:sz w:val="22"/>
          <w:szCs w:val="22"/>
        </w:rPr>
        <w:t>.</w:t>
      </w:r>
      <w:r w:rsidRPr="00F85B11">
        <w:rPr>
          <w:noProof/>
          <w:sz w:val="22"/>
          <w:szCs w:val="22"/>
        </w:rPr>
        <w:t xml:space="preserve"> </w:t>
      </w:r>
      <w:r w:rsidRPr="00E22D04">
        <w:rPr>
          <w:b/>
          <w:noProof/>
          <w:sz w:val="22"/>
          <w:szCs w:val="22"/>
        </w:rPr>
        <w:t>6</w:t>
      </w:r>
      <w:r w:rsidRPr="00F85B11">
        <w:rPr>
          <w:b/>
          <w:noProof/>
          <w:sz w:val="22"/>
          <w:szCs w:val="22"/>
        </w:rPr>
        <w:t>:</w:t>
      </w:r>
      <w:r w:rsidRPr="00F85B11">
        <w:rPr>
          <w:noProof/>
          <w:sz w:val="22"/>
          <w:szCs w:val="22"/>
        </w:rPr>
        <w:t xml:space="preserve"> 8767.</w:t>
      </w:r>
    </w:p>
    <w:p w14:paraId="3C701C0C" w14:textId="269BD9FA" w:rsidR="006811D3" w:rsidRPr="00F85B11" w:rsidRDefault="006811D3" w:rsidP="006811D3">
      <w:pPr>
        <w:pStyle w:val="EndNoteBibliography"/>
        <w:ind w:left="720" w:hanging="720"/>
        <w:rPr>
          <w:noProof/>
          <w:sz w:val="22"/>
          <w:szCs w:val="22"/>
        </w:rPr>
      </w:pPr>
      <w:r w:rsidRPr="00F85B11">
        <w:rPr>
          <w:noProof/>
          <w:sz w:val="22"/>
          <w:szCs w:val="22"/>
        </w:rPr>
        <w:t xml:space="preserve">Roesti, M., D. Moser and D. Berner, 2013 Recombination in the threespine stickleback genome - Patterns and consequences. </w:t>
      </w:r>
      <w:r w:rsidR="007C0205" w:rsidRPr="00E22D04">
        <w:rPr>
          <w:i/>
          <w:noProof/>
          <w:sz w:val="22"/>
          <w:szCs w:val="22"/>
        </w:rPr>
        <w:t>Mol. Ecol.</w:t>
      </w:r>
      <w:r w:rsidRPr="00E22D04">
        <w:rPr>
          <w:b/>
          <w:noProof/>
          <w:sz w:val="22"/>
          <w:szCs w:val="22"/>
        </w:rPr>
        <w:t xml:space="preserve"> 22</w:t>
      </w:r>
      <w:r w:rsidRPr="00F85B11">
        <w:rPr>
          <w:b/>
          <w:noProof/>
          <w:sz w:val="22"/>
          <w:szCs w:val="22"/>
        </w:rPr>
        <w:t>:</w:t>
      </w:r>
      <w:r w:rsidRPr="00F85B11">
        <w:rPr>
          <w:noProof/>
          <w:sz w:val="22"/>
          <w:szCs w:val="22"/>
        </w:rPr>
        <w:t xml:space="preserve"> 3014-3027.</w:t>
      </w:r>
    </w:p>
    <w:p w14:paraId="33F0BA86" w14:textId="3D3AB5B4" w:rsidR="006811D3" w:rsidRPr="00F85B11" w:rsidRDefault="006811D3" w:rsidP="006811D3">
      <w:pPr>
        <w:pStyle w:val="EndNoteBibliography"/>
        <w:ind w:left="720" w:hanging="720"/>
        <w:rPr>
          <w:noProof/>
          <w:sz w:val="22"/>
          <w:szCs w:val="22"/>
        </w:rPr>
      </w:pPr>
      <w:r w:rsidRPr="00F85B11">
        <w:rPr>
          <w:noProof/>
          <w:sz w:val="22"/>
          <w:szCs w:val="22"/>
        </w:rPr>
        <w:t>Samuk, K., G. L. Owens, K. E. Delmore, S. E. Miller, D. J. Rennison</w:t>
      </w:r>
      <w:r w:rsidRPr="00F85B11">
        <w:rPr>
          <w:i/>
          <w:noProof/>
          <w:sz w:val="22"/>
          <w:szCs w:val="22"/>
        </w:rPr>
        <w:t xml:space="preserve"> et al.</w:t>
      </w:r>
      <w:r w:rsidRPr="00F85B11">
        <w:rPr>
          <w:noProof/>
          <w:sz w:val="22"/>
          <w:szCs w:val="22"/>
        </w:rPr>
        <w:t xml:space="preserve">, 2017 Gene flow and selection interact to promote adaptive divergence in regions of low recombination. </w:t>
      </w:r>
      <w:r w:rsidR="007C0205" w:rsidRPr="00E22D04">
        <w:rPr>
          <w:i/>
          <w:noProof/>
          <w:sz w:val="22"/>
          <w:szCs w:val="22"/>
        </w:rPr>
        <w:t>Mol. Ecol.</w:t>
      </w:r>
      <w:r w:rsidRPr="00F85B11">
        <w:rPr>
          <w:noProof/>
          <w:sz w:val="22"/>
          <w:szCs w:val="22"/>
        </w:rPr>
        <w:t xml:space="preserve"> </w:t>
      </w:r>
      <w:r w:rsidRPr="00E22D04">
        <w:rPr>
          <w:b/>
          <w:noProof/>
          <w:sz w:val="22"/>
          <w:szCs w:val="22"/>
        </w:rPr>
        <w:t>26</w:t>
      </w:r>
      <w:r w:rsidRPr="00F85B11">
        <w:rPr>
          <w:b/>
          <w:noProof/>
          <w:sz w:val="22"/>
          <w:szCs w:val="22"/>
        </w:rPr>
        <w:t>:</w:t>
      </w:r>
      <w:r w:rsidRPr="00F85B11">
        <w:rPr>
          <w:noProof/>
          <w:sz w:val="22"/>
          <w:szCs w:val="22"/>
        </w:rPr>
        <w:t xml:space="preserve"> 4378-4390.</w:t>
      </w:r>
    </w:p>
    <w:p w14:paraId="35306911" w14:textId="61FF09B6" w:rsidR="006811D3" w:rsidRPr="00F85B11" w:rsidRDefault="006811D3" w:rsidP="006811D3">
      <w:pPr>
        <w:pStyle w:val="EndNoteBibliography"/>
        <w:ind w:left="720" w:hanging="720"/>
        <w:rPr>
          <w:noProof/>
          <w:sz w:val="22"/>
          <w:szCs w:val="22"/>
        </w:rPr>
      </w:pPr>
      <w:r w:rsidRPr="00F85B11">
        <w:rPr>
          <w:noProof/>
          <w:sz w:val="22"/>
          <w:szCs w:val="22"/>
        </w:rPr>
        <w:t xml:space="preserve">Scheet, P., and M. Stephens, 2006 A fast and flexible statistical model for large-scale population genotype data: applications to inferring missing genotypes and haplotypic phase. </w:t>
      </w:r>
      <w:r w:rsidRPr="00E22D04">
        <w:rPr>
          <w:i/>
          <w:noProof/>
          <w:sz w:val="22"/>
          <w:szCs w:val="22"/>
        </w:rPr>
        <w:t>Am</w:t>
      </w:r>
      <w:r w:rsidR="00E22D04" w:rsidRPr="00E22D04">
        <w:rPr>
          <w:i/>
          <w:noProof/>
          <w:sz w:val="22"/>
          <w:szCs w:val="22"/>
        </w:rPr>
        <w:t>.</w:t>
      </w:r>
      <w:r w:rsidRPr="00E22D04">
        <w:rPr>
          <w:i/>
          <w:noProof/>
          <w:sz w:val="22"/>
          <w:szCs w:val="22"/>
        </w:rPr>
        <w:t xml:space="preserve"> </w:t>
      </w:r>
      <w:r w:rsidR="00E22D04" w:rsidRPr="00E22D04">
        <w:rPr>
          <w:i/>
          <w:noProof/>
          <w:sz w:val="22"/>
          <w:szCs w:val="22"/>
        </w:rPr>
        <w:t>J.</w:t>
      </w:r>
      <w:r w:rsidRPr="00E22D04">
        <w:rPr>
          <w:i/>
          <w:noProof/>
          <w:sz w:val="22"/>
          <w:szCs w:val="22"/>
        </w:rPr>
        <w:t xml:space="preserve"> </w:t>
      </w:r>
      <w:r w:rsidR="00E22D04" w:rsidRPr="00E22D04">
        <w:rPr>
          <w:i/>
          <w:noProof/>
          <w:sz w:val="22"/>
          <w:szCs w:val="22"/>
        </w:rPr>
        <w:t>H</w:t>
      </w:r>
      <w:r w:rsidRPr="00E22D04">
        <w:rPr>
          <w:i/>
          <w:noProof/>
          <w:sz w:val="22"/>
          <w:szCs w:val="22"/>
        </w:rPr>
        <w:t xml:space="preserve">uman </w:t>
      </w:r>
      <w:r w:rsidR="00E22D04" w:rsidRPr="00E22D04">
        <w:rPr>
          <w:i/>
          <w:noProof/>
          <w:sz w:val="22"/>
          <w:szCs w:val="22"/>
        </w:rPr>
        <w:t>G</w:t>
      </w:r>
      <w:r w:rsidRPr="00E22D04">
        <w:rPr>
          <w:i/>
          <w:noProof/>
          <w:sz w:val="22"/>
          <w:szCs w:val="22"/>
        </w:rPr>
        <w:t>enet</w:t>
      </w:r>
      <w:r w:rsidR="00E22D04" w:rsidRPr="00E22D04">
        <w:rPr>
          <w:i/>
          <w:noProof/>
          <w:sz w:val="22"/>
          <w:szCs w:val="22"/>
        </w:rPr>
        <w:t>.</w:t>
      </w:r>
      <w:r w:rsidRPr="00F85B11">
        <w:rPr>
          <w:noProof/>
          <w:sz w:val="22"/>
          <w:szCs w:val="22"/>
        </w:rPr>
        <w:t xml:space="preserve"> </w:t>
      </w:r>
      <w:r w:rsidRPr="00E22D04">
        <w:rPr>
          <w:b/>
          <w:noProof/>
          <w:sz w:val="22"/>
          <w:szCs w:val="22"/>
        </w:rPr>
        <w:t>78</w:t>
      </w:r>
      <w:r w:rsidRPr="00F85B11">
        <w:rPr>
          <w:b/>
          <w:noProof/>
          <w:sz w:val="22"/>
          <w:szCs w:val="22"/>
        </w:rPr>
        <w:t>:</w:t>
      </w:r>
      <w:r w:rsidRPr="00F85B11">
        <w:rPr>
          <w:noProof/>
          <w:sz w:val="22"/>
          <w:szCs w:val="22"/>
        </w:rPr>
        <w:t xml:space="preserve"> 629-644.</w:t>
      </w:r>
    </w:p>
    <w:p w14:paraId="1D3B8878" w14:textId="2BA77872" w:rsidR="006811D3" w:rsidRPr="00F85B11" w:rsidRDefault="006811D3" w:rsidP="006811D3">
      <w:pPr>
        <w:pStyle w:val="EndNoteBibliography"/>
        <w:ind w:left="720" w:hanging="720"/>
        <w:rPr>
          <w:noProof/>
          <w:sz w:val="22"/>
          <w:szCs w:val="22"/>
        </w:rPr>
      </w:pPr>
      <w:r w:rsidRPr="00F85B11">
        <w:rPr>
          <w:noProof/>
          <w:sz w:val="22"/>
          <w:szCs w:val="22"/>
        </w:rPr>
        <w:t xml:space="preserve">Schluter, D., and G. L. Conte, 2009 Genetics and ecological speciation. </w:t>
      </w:r>
      <w:r w:rsidR="00E22D04">
        <w:rPr>
          <w:i/>
          <w:noProof/>
          <w:sz w:val="22"/>
          <w:szCs w:val="22"/>
        </w:rPr>
        <w:t>Proc Natl Acad Sci US</w:t>
      </w:r>
      <w:r w:rsidRPr="00E22D04">
        <w:rPr>
          <w:i/>
          <w:noProof/>
          <w:sz w:val="22"/>
          <w:szCs w:val="22"/>
        </w:rPr>
        <w:t xml:space="preserve">A </w:t>
      </w:r>
      <w:r w:rsidRPr="00E22D04">
        <w:rPr>
          <w:b/>
          <w:noProof/>
          <w:sz w:val="22"/>
          <w:szCs w:val="22"/>
        </w:rPr>
        <w:t>106</w:t>
      </w:r>
      <w:r w:rsidRPr="00F85B11">
        <w:rPr>
          <w:noProof/>
          <w:sz w:val="22"/>
          <w:szCs w:val="22"/>
        </w:rPr>
        <w:t xml:space="preserve"> Suppl 1</w:t>
      </w:r>
      <w:r w:rsidRPr="00F85B11">
        <w:rPr>
          <w:b/>
          <w:noProof/>
          <w:sz w:val="22"/>
          <w:szCs w:val="22"/>
        </w:rPr>
        <w:t>:</w:t>
      </w:r>
      <w:r w:rsidRPr="00F85B11">
        <w:rPr>
          <w:noProof/>
          <w:sz w:val="22"/>
          <w:szCs w:val="22"/>
        </w:rPr>
        <w:t xml:space="preserve"> 9955-9962.</w:t>
      </w:r>
    </w:p>
    <w:p w14:paraId="0FEF2E86" w14:textId="4BDCEE04" w:rsidR="006811D3" w:rsidRPr="00F85B11" w:rsidRDefault="006811D3" w:rsidP="006811D3">
      <w:pPr>
        <w:pStyle w:val="EndNoteBibliography"/>
        <w:ind w:left="720" w:hanging="720"/>
        <w:rPr>
          <w:noProof/>
          <w:sz w:val="22"/>
          <w:szCs w:val="22"/>
        </w:rPr>
      </w:pPr>
      <w:r w:rsidRPr="00F85B11">
        <w:rPr>
          <w:noProof/>
          <w:sz w:val="22"/>
          <w:szCs w:val="22"/>
        </w:rPr>
        <w:t>Schrider, D.</w:t>
      </w:r>
      <w:r w:rsidR="00E22D04">
        <w:rPr>
          <w:noProof/>
          <w:sz w:val="22"/>
          <w:szCs w:val="22"/>
        </w:rPr>
        <w:t xml:space="preserve"> R., and A. D. Kern, 2017 Soft sweeps are the dominant mode of adaptation in the human g</w:t>
      </w:r>
      <w:r w:rsidRPr="00F85B11">
        <w:rPr>
          <w:noProof/>
          <w:sz w:val="22"/>
          <w:szCs w:val="22"/>
        </w:rPr>
        <w:t xml:space="preserve">enome. </w:t>
      </w:r>
      <w:r w:rsidR="00E426C2" w:rsidRPr="00E22D04">
        <w:rPr>
          <w:i/>
          <w:noProof/>
          <w:sz w:val="22"/>
          <w:szCs w:val="22"/>
        </w:rPr>
        <w:t>Mol. Biol. Evol.</w:t>
      </w:r>
      <w:r w:rsidRPr="00F85B11">
        <w:rPr>
          <w:noProof/>
          <w:sz w:val="22"/>
          <w:szCs w:val="22"/>
        </w:rPr>
        <w:t xml:space="preserve"> </w:t>
      </w:r>
      <w:r w:rsidRPr="00E22D04">
        <w:rPr>
          <w:b/>
          <w:noProof/>
          <w:sz w:val="22"/>
          <w:szCs w:val="22"/>
        </w:rPr>
        <w:t>34</w:t>
      </w:r>
      <w:r w:rsidRPr="00F85B11">
        <w:rPr>
          <w:b/>
          <w:noProof/>
          <w:sz w:val="22"/>
          <w:szCs w:val="22"/>
        </w:rPr>
        <w:t>:</w:t>
      </w:r>
      <w:r w:rsidRPr="00F85B11">
        <w:rPr>
          <w:noProof/>
          <w:sz w:val="22"/>
          <w:szCs w:val="22"/>
        </w:rPr>
        <w:t xml:space="preserve"> 1863-1877.</w:t>
      </w:r>
    </w:p>
    <w:p w14:paraId="65D896BB" w14:textId="4E862086" w:rsidR="006811D3" w:rsidRPr="00F85B11" w:rsidRDefault="006811D3" w:rsidP="006811D3">
      <w:pPr>
        <w:pStyle w:val="EndNoteBibliography"/>
        <w:ind w:left="720" w:hanging="720"/>
        <w:rPr>
          <w:noProof/>
          <w:sz w:val="22"/>
          <w:szCs w:val="22"/>
        </w:rPr>
      </w:pPr>
      <w:r w:rsidRPr="00F85B11">
        <w:rPr>
          <w:noProof/>
          <w:sz w:val="22"/>
          <w:szCs w:val="22"/>
        </w:rPr>
        <w:t xml:space="preserve">Slatkin, M., 1985 Gene flow in natural populations. </w:t>
      </w:r>
      <w:r w:rsidRPr="00C40C4A">
        <w:rPr>
          <w:i/>
          <w:noProof/>
          <w:sz w:val="22"/>
          <w:szCs w:val="22"/>
        </w:rPr>
        <w:t>Ann</w:t>
      </w:r>
      <w:r w:rsidR="00C40C4A" w:rsidRPr="00C40C4A">
        <w:rPr>
          <w:i/>
          <w:noProof/>
          <w:sz w:val="22"/>
          <w:szCs w:val="22"/>
        </w:rPr>
        <w:t>.</w:t>
      </w:r>
      <w:r w:rsidRPr="00C40C4A">
        <w:rPr>
          <w:i/>
          <w:noProof/>
          <w:sz w:val="22"/>
          <w:szCs w:val="22"/>
        </w:rPr>
        <w:t xml:space="preserve"> Rev</w:t>
      </w:r>
      <w:r w:rsidR="00C40C4A" w:rsidRPr="00C40C4A">
        <w:rPr>
          <w:i/>
          <w:noProof/>
          <w:sz w:val="22"/>
          <w:szCs w:val="22"/>
        </w:rPr>
        <w:t>.</w:t>
      </w:r>
      <w:r w:rsidRPr="00C40C4A">
        <w:rPr>
          <w:i/>
          <w:noProof/>
          <w:sz w:val="22"/>
          <w:szCs w:val="22"/>
        </w:rPr>
        <w:t xml:space="preserve"> Ecol</w:t>
      </w:r>
      <w:r w:rsidR="00C40C4A" w:rsidRPr="00C40C4A">
        <w:rPr>
          <w:i/>
          <w:noProof/>
          <w:sz w:val="22"/>
          <w:szCs w:val="22"/>
        </w:rPr>
        <w:t>.</w:t>
      </w:r>
      <w:r w:rsidRPr="00C40C4A">
        <w:rPr>
          <w:i/>
          <w:noProof/>
          <w:sz w:val="22"/>
          <w:szCs w:val="22"/>
        </w:rPr>
        <w:t xml:space="preserve"> </w:t>
      </w:r>
      <w:r w:rsidR="00C40C4A" w:rsidRPr="00C40C4A">
        <w:rPr>
          <w:i/>
          <w:noProof/>
          <w:sz w:val="22"/>
          <w:szCs w:val="22"/>
        </w:rPr>
        <w:t>Evol.</w:t>
      </w:r>
      <w:r w:rsidRPr="00C40C4A">
        <w:rPr>
          <w:i/>
          <w:noProof/>
          <w:sz w:val="22"/>
          <w:szCs w:val="22"/>
        </w:rPr>
        <w:t xml:space="preserve"> Sys</w:t>
      </w:r>
      <w:r w:rsidR="00C40C4A" w:rsidRPr="00C40C4A">
        <w:rPr>
          <w:i/>
          <w:noProof/>
          <w:sz w:val="22"/>
          <w:szCs w:val="22"/>
        </w:rPr>
        <w:t>.</w:t>
      </w:r>
      <w:r w:rsidRPr="00F85B11">
        <w:rPr>
          <w:noProof/>
          <w:sz w:val="22"/>
          <w:szCs w:val="22"/>
        </w:rPr>
        <w:t xml:space="preserve"> </w:t>
      </w:r>
      <w:r w:rsidRPr="00C40C4A">
        <w:rPr>
          <w:b/>
          <w:noProof/>
          <w:sz w:val="22"/>
          <w:szCs w:val="22"/>
        </w:rPr>
        <w:t>16</w:t>
      </w:r>
      <w:r w:rsidRPr="00F85B11">
        <w:rPr>
          <w:b/>
          <w:noProof/>
          <w:sz w:val="22"/>
          <w:szCs w:val="22"/>
        </w:rPr>
        <w:t>:</w:t>
      </w:r>
      <w:r w:rsidRPr="00F85B11">
        <w:rPr>
          <w:noProof/>
          <w:sz w:val="22"/>
          <w:szCs w:val="22"/>
        </w:rPr>
        <w:t xml:space="preserve"> 393-430.</w:t>
      </w:r>
    </w:p>
    <w:p w14:paraId="411B6BC9" w14:textId="732FC59A" w:rsidR="006811D3" w:rsidRPr="00F85B11" w:rsidRDefault="00C40C4A" w:rsidP="006811D3">
      <w:pPr>
        <w:pStyle w:val="EndNoteBibliography"/>
        <w:ind w:left="720" w:hanging="720"/>
        <w:rPr>
          <w:noProof/>
          <w:sz w:val="22"/>
          <w:szCs w:val="22"/>
        </w:rPr>
      </w:pPr>
      <w:r>
        <w:rPr>
          <w:noProof/>
          <w:sz w:val="22"/>
          <w:szCs w:val="22"/>
        </w:rPr>
        <w:t>Slatkin, M., 1987 The average number of sites separating DNA sequences drawn from a subdivided p</w:t>
      </w:r>
      <w:r w:rsidR="006811D3" w:rsidRPr="00F85B11">
        <w:rPr>
          <w:noProof/>
          <w:sz w:val="22"/>
          <w:szCs w:val="22"/>
        </w:rPr>
        <w:t xml:space="preserve">opulation. </w:t>
      </w:r>
      <w:r w:rsidR="006811D3" w:rsidRPr="00C40C4A">
        <w:rPr>
          <w:i/>
          <w:noProof/>
          <w:sz w:val="22"/>
          <w:szCs w:val="22"/>
        </w:rPr>
        <w:t>Theoret</w:t>
      </w:r>
      <w:r w:rsidRPr="00C40C4A">
        <w:rPr>
          <w:i/>
          <w:noProof/>
          <w:sz w:val="22"/>
          <w:szCs w:val="22"/>
        </w:rPr>
        <w:t>.</w:t>
      </w:r>
      <w:r w:rsidR="006811D3" w:rsidRPr="00C40C4A">
        <w:rPr>
          <w:i/>
          <w:noProof/>
          <w:sz w:val="22"/>
          <w:szCs w:val="22"/>
        </w:rPr>
        <w:t xml:space="preserve"> Pop</w:t>
      </w:r>
      <w:r w:rsidRPr="00C40C4A">
        <w:rPr>
          <w:i/>
          <w:noProof/>
          <w:sz w:val="22"/>
          <w:szCs w:val="22"/>
        </w:rPr>
        <w:t>.</w:t>
      </w:r>
      <w:r w:rsidR="006811D3" w:rsidRPr="00C40C4A">
        <w:rPr>
          <w:i/>
          <w:noProof/>
          <w:sz w:val="22"/>
          <w:szCs w:val="22"/>
        </w:rPr>
        <w:t xml:space="preserve"> Biol</w:t>
      </w:r>
      <w:r w:rsidRPr="00C40C4A">
        <w:rPr>
          <w:i/>
          <w:noProof/>
          <w:sz w:val="22"/>
          <w:szCs w:val="22"/>
        </w:rPr>
        <w:t>.</w:t>
      </w:r>
      <w:r w:rsidR="006811D3" w:rsidRPr="00F85B11">
        <w:rPr>
          <w:noProof/>
          <w:sz w:val="22"/>
          <w:szCs w:val="22"/>
        </w:rPr>
        <w:t xml:space="preserve"> </w:t>
      </w:r>
      <w:r w:rsidR="006811D3" w:rsidRPr="00C40C4A">
        <w:rPr>
          <w:b/>
          <w:noProof/>
          <w:sz w:val="22"/>
          <w:szCs w:val="22"/>
        </w:rPr>
        <w:t>32</w:t>
      </w:r>
      <w:r w:rsidR="006811D3" w:rsidRPr="00F85B11">
        <w:rPr>
          <w:b/>
          <w:noProof/>
          <w:sz w:val="22"/>
          <w:szCs w:val="22"/>
        </w:rPr>
        <w:t>:</w:t>
      </w:r>
      <w:r w:rsidR="006811D3" w:rsidRPr="00F85B11">
        <w:rPr>
          <w:noProof/>
          <w:sz w:val="22"/>
          <w:szCs w:val="22"/>
        </w:rPr>
        <w:t xml:space="preserve"> 42-49.</w:t>
      </w:r>
    </w:p>
    <w:p w14:paraId="5402CE6B"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Stankowski, S., M. A. Chase, A. M. Fuiten, P. L. Ralph and M. A. Streisfeld, 2018 The tempo of linked selection: Rapid emergence of a heterogeneous genomic landscape during a radiation of monkeyflowers. </w:t>
      </w:r>
      <w:r w:rsidRPr="00C40C4A">
        <w:rPr>
          <w:i/>
          <w:noProof/>
          <w:sz w:val="22"/>
          <w:szCs w:val="22"/>
        </w:rPr>
        <w:t>BioRxiv</w:t>
      </w:r>
      <w:r w:rsidRPr="00F85B11">
        <w:rPr>
          <w:noProof/>
          <w:sz w:val="22"/>
          <w:szCs w:val="22"/>
        </w:rPr>
        <w:t>.</w:t>
      </w:r>
    </w:p>
    <w:p w14:paraId="0AB5B4E4" w14:textId="3564D52E" w:rsidR="006811D3" w:rsidRPr="00F85B11" w:rsidRDefault="006811D3" w:rsidP="006811D3">
      <w:pPr>
        <w:pStyle w:val="EndNoteBibliography"/>
        <w:ind w:left="720" w:hanging="720"/>
        <w:rPr>
          <w:noProof/>
          <w:sz w:val="22"/>
          <w:szCs w:val="22"/>
        </w:rPr>
      </w:pPr>
      <w:r w:rsidRPr="00F85B11">
        <w:rPr>
          <w:noProof/>
          <w:sz w:val="22"/>
          <w:szCs w:val="22"/>
        </w:rPr>
        <w:t xml:space="preserve">Stankowski, S., J. M. Sobel and M. A. Streisfeld, 2017 Geographic cline analysis as a tool for studying genome-wide variation: a case study of pollinator-mediated divergence in a monkeyflower. </w:t>
      </w:r>
      <w:r w:rsidR="007C0205" w:rsidRPr="00C40C4A">
        <w:rPr>
          <w:i/>
          <w:noProof/>
          <w:sz w:val="22"/>
          <w:szCs w:val="22"/>
        </w:rPr>
        <w:t>Mol. Ecol.</w:t>
      </w:r>
      <w:r w:rsidRPr="00F85B11">
        <w:rPr>
          <w:noProof/>
          <w:sz w:val="22"/>
          <w:szCs w:val="22"/>
        </w:rPr>
        <w:t xml:space="preserve"> </w:t>
      </w:r>
      <w:r w:rsidRPr="00C40C4A">
        <w:rPr>
          <w:b/>
          <w:noProof/>
          <w:sz w:val="22"/>
          <w:szCs w:val="22"/>
        </w:rPr>
        <w:t>26</w:t>
      </w:r>
      <w:r w:rsidRPr="00F85B11">
        <w:rPr>
          <w:b/>
          <w:noProof/>
          <w:sz w:val="22"/>
          <w:szCs w:val="22"/>
        </w:rPr>
        <w:t>:</w:t>
      </w:r>
      <w:r w:rsidRPr="00F85B11">
        <w:rPr>
          <w:noProof/>
          <w:sz w:val="22"/>
          <w:szCs w:val="22"/>
        </w:rPr>
        <w:t xml:space="preserve"> 107-122.</w:t>
      </w:r>
    </w:p>
    <w:p w14:paraId="77E95662" w14:textId="36657E11" w:rsidR="006811D3" w:rsidRPr="00F85B11" w:rsidRDefault="006811D3" w:rsidP="006811D3">
      <w:pPr>
        <w:pStyle w:val="EndNoteBibliography"/>
        <w:ind w:left="720" w:hanging="720"/>
        <w:rPr>
          <w:noProof/>
          <w:sz w:val="22"/>
          <w:szCs w:val="22"/>
        </w:rPr>
      </w:pPr>
      <w:r w:rsidRPr="00F85B11">
        <w:rPr>
          <w:noProof/>
          <w:sz w:val="22"/>
          <w:szCs w:val="22"/>
        </w:rPr>
        <w:t xml:space="preserve">Stankowski, S., and M. A. Streisfeld, 2015 Introgressive hybridization facilitates adaptive divergence in a recent radiation of monkeyflowers. </w:t>
      </w:r>
      <w:r w:rsidR="00C40C4A" w:rsidRPr="00C40C4A">
        <w:rPr>
          <w:i/>
          <w:noProof/>
          <w:sz w:val="22"/>
          <w:szCs w:val="22"/>
        </w:rPr>
        <w:t>Proc. Royal Soc. B: Biol. Sci.</w:t>
      </w:r>
      <w:r w:rsidRPr="00F85B11">
        <w:rPr>
          <w:noProof/>
          <w:sz w:val="22"/>
          <w:szCs w:val="22"/>
        </w:rPr>
        <w:t xml:space="preserve"> </w:t>
      </w:r>
      <w:r w:rsidRPr="00C40C4A">
        <w:rPr>
          <w:b/>
          <w:noProof/>
          <w:sz w:val="22"/>
          <w:szCs w:val="22"/>
        </w:rPr>
        <w:t>282</w:t>
      </w:r>
      <w:r w:rsidRPr="00F85B11">
        <w:rPr>
          <w:b/>
          <w:noProof/>
          <w:sz w:val="22"/>
          <w:szCs w:val="22"/>
        </w:rPr>
        <w:t>:</w:t>
      </w:r>
      <w:r w:rsidRPr="00F85B11">
        <w:rPr>
          <w:noProof/>
          <w:sz w:val="22"/>
          <w:szCs w:val="22"/>
        </w:rPr>
        <w:t xml:space="preserve"> 20151666.</w:t>
      </w:r>
    </w:p>
    <w:p w14:paraId="4DA3D959" w14:textId="0EFD5347" w:rsidR="006811D3" w:rsidRPr="00F85B11" w:rsidRDefault="006811D3" w:rsidP="006811D3">
      <w:pPr>
        <w:pStyle w:val="EndNoteBibliography"/>
        <w:ind w:left="720" w:hanging="720"/>
        <w:rPr>
          <w:noProof/>
          <w:sz w:val="22"/>
          <w:szCs w:val="22"/>
        </w:rPr>
      </w:pPr>
      <w:r w:rsidRPr="00F85B11">
        <w:rPr>
          <w:noProof/>
          <w:sz w:val="22"/>
          <w:szCs w:val="22"/>
        </w:rPr>
        <w:t xml:space="preserve">Stephens, M., N. J. Smith and P. Donnelly, 2001 A new statistical method for haplotype reconstruction from population data. </w:t>
      </w:r>
      <w:r w:rsidRPr="00C40C4A">
        <w:rPr>
          <w:i/>
          <w:noProof/>
          <w:sz w:val="22"/>
          <w:szCs w:val="22"/>
        </w:rPr>
        <w:t>Am</w:t>
      </w:r>
      <w:r w:rsidR="00C40C4A" w:rsidRPr="00C40C4A">
        <w:rPr>
          <w:i/>
          <w:noProof/>
          <w:sz w:val="22"/>
          <w:szCs w:val="22"/>
        </w:rPr>
        <w:t>.</w:t>
      </w:r>
      <w:r w:rsidRPr="00C40C4A">
        <w:rPr>
          <w:i/>
          <w:noProof/>
          <w:sz w:val="22"/>
          <w:szCs w:val="22"/>
        </w:rPr>
        <w:t xml:space="preserve"> J</w:t>
      </w:r>
      <w:r w:rsidR="00C40C4A" w:rsidRPr="00C40C4A">
        <w:rPr>
          <w:i/>
          <w:noProof/>
          <w:sz w:val="22"/>
          <w:szCs w:val="22"/>
        </w:rPr>
        <w:t>.</w:t>
      </w:r>
      <w:r w:rsidRPr="00C40C4A">
        <w:rPr>
          <w:i/>
          <w:noProof/>
          <w:sz w:val="22"/>
          <w:szCs w:val="22"/>
        </w:rPr>
        <w:t xml:space="preserve"> of Human Genet</w:t>
      </w:r>
      <w:r w:rsidR="00C40C4A" w:rsidRPr="00C40C4A">
        <w:rPr>
          <w:i/>
          <w:noProof/>
          <w:sz w:val="22"/>
          <w:szCs w:val="22"/>
        </w:rPr>
        <w:t>.</w:t>
      </w:r>
      <w:r w:rsidRPr="00F85B11">
        <w:rPr>
          <w:noProof/>
          <w:sz w:val="22"/>
          <w:szCs w:val="22"/>
        </w:rPr>
        <w:t xml:space="preserve"> </w:t>
      </w:r>
      <w:r w:rsidRPr="00C40C4A">
        <w:rPr>
          <w:b/>
          <w:noProof/>
          <w:sz w:val="22"/>
          <w:szCs w:val="22"/>
        </w:rPr>
        <w:t>68</w:t>
      </w:r>
      <w:r w:rsidRPr="00F85B11">
        <w:rPr>
          <w:b/>
          <w:noProof/>
          <w:sz w:val="22"/>
          <w:szCs w:val="22"/>
        </w:rPr>
        <w:t>:</w:t>
      </w:r>
      <w:r w:rsidRPr="00F85B11">
        <w:rPr>
          <w:noProof/>
          <w:sz w:val="22"/>
          <w:szCs w:val="22"/>
        </w:rPr>
        <w:t xml:space="preserve"> 978-989.</w:t>
      </w:r>
    </w:p>
    <w:p w14:paraId="21D60CF7" w14:textId="482304A4" w:rsidR="006811D3" w:rsidRPr="00F85B11" w:rsidRDefault="006811D3" w:rsidP="006811D3">
      <w:pPr>
        <w:pStyle w:val="EndNoteBibliography"/>
        <w:ind w:left="720" w:hanging="720"/>
        <w:rPr>
          <w:noProof/>
          <w:sz w:val="22"/>
          <w:szCs w:val="22"/>
        </w:rPr>
      </w:pPr>
      <w:r w:rsidRPr="00F85B11">
        <w:rPr>
          <w:noProof/>
          <w:sz w:val="22"/>
          <w:szCs w:val="22"/>
        </w:rPr>
        <w:t>Stuart, Y. E., T. Veen, J. N. Weber, D. Hanson, M. Ravinet</w:t>
      </w:r>
      <w:r w:rsidRPr="00F85B11">
        <w:rPr>
          <w:i/>
          <w:noProof/>
          <w:sz w:val="22"/>
          <w:szCs w:val="22"/>
        </w:rPr>
        <w:t xml:space="preserve"> et al.</w:t>
      </w:r>
      <w:r w:rsidRPr="00F85B11">
        <w:rPr>
          <w:noProof/>
          <w:sz w:val="22"/>
          <w:szCs w:val="22"/>
        </w:rPr>
        <w:t xml:space="preserve">, 2017 Contrasting effects of environment and genetics generate a continuum of parallel evolution. </w:t>
      </w:r>
      <w:r w:rsidRPr="00245736">
        <w:rPr>
          <w:i/>
          <w:noProof/>
          <w:sz w:val="22"/>
          <w:szCs w:val="22"/>
        </w:rPr>
        <w:t>Nat</w:t>
      </w:r>
      <w:r w:rsidR="00245736" w:rsidRPr="00245736">
        <w:rPr>
          <w:i/>
          <w:noProof/>
          <w:sz w:val="22"/>
          <w:szCs w:val="22"/>
        </w:rPr>
        <w:t>.</w:t>
      </w:r>
      <w:r w:rsidRPr="00245736">
        <w:rPr>
          <w:i/>
          <w:noProof/>
          <w:sz w:val="22"/>
          <w:szCs w:val="22"/>
        </w:rPr>
        <w:t xml:space="preserve"> Eco</w:t>
      </w:r>
      <w:r w:rsidR="00245736" w:rsidRPr="00245736">
        <w:rPr>
          <w:i/>
          <w:noProof/>
          <w:sz w:val="22"/>
          <w:szCs w:val="22"/>
        </w:rPr>
        <w:t xml:space="preserve">l. </w:t>
      </w:r>
      <w:r w:rsidRPr="00245736">
        <w:rPr>
          <w:i/>
          <w:noProof/>
          <w:sz w:val="22"/>
          <w:szCs w:val="22"/>
        </w:rPr>
        <w:t>Evol</w:t>
      </w:r>
      <w:r w:rsidR="00245736" w:rsidRPr="00245736">
        <w:rPr>
          <w:i/>
          <w:noProof/>
          <w:sz w:val="22"/>
          <w:szCs w:val="22"/>
        </w:rPr>
        <w:t>.</w:t>
      </w:r>
      <w:r w:rsidRPr="00F85B11">
        <w:rPr>
          <w:noProof/>
          <w:sz w:val="22"/>
          <w:szCs w:val="22"/>
        </w:rPr>
        <w:t xml:space="preserve"> </w:t>
      </w:r>
      <w:r w:rsidRPr="00245736">
        <w:rPr>
          <w:b/>
          <w:noProof/>
          <w:sz w:val="22"/>
          <w:szCs w:val="22"/>
        </w:rPr>
        <w:t>1</w:t>
      </w:r>
      <w:r w:rsidRPr="00F85B11">
        <w:rPr>
          <w:b/>
          <w:noProof/>
          <w:sz w:val="22"/>
          <w:szCs w:val="22"/>
        </w:rPr>
        <w:t>:</w:t>
      </w:r>
      <w:r w:rsidRPr="00F85B11">
        <w:rPr>
          <w:noProof/>
          <w:sz w:val="22"/>
          <w:szCs w:val="22"/>
        </w:rPr>
        <w:t xml:space="preserve"> 0158.</w:t>
      </w:r>
    </w:p>
    <w:p w14:paraId="2BBC2D35" w14:textId="03BD55A4" w:rsidR="006811D3" w:rsidRPr="00F85B11" w:rsidRDefault="006811D3" w:rsidP="006811D3">
      <w:pPr>
        <w:pStyle w:val="EndNoteBibliography"/>
        <w:ind w:left="720" w:hanging="720"/>
        <w:rPr>
          <w:noProof/>
          <w:sz w:val="22"/>
          <w:szCs w:val="22"/>
        </w:rPr>
      </w:pPr>
      <w:r w:rsidRPr="00F85B11">
        <w:rPr>
          <w:noProof/>
          <w:sz w:val="22"/>
          <w:szCs w:val="22"/>
        </w:rPr>
        <w:t>Suchard, M. A., P. Lemey, G. Baele, D. L. Ayres, A. J. Drummond</w:t>
      </w:r>
      <w:r w:rsidRPr="00F85B11">
        <w:rPr>
          <w:i/>
          <w:noProof/>
          <w:sz w:val="22"/>
          <w:szCs w:val="22"/>
        </w:rPr>
        <w:t xml:space="preserve"> et al.</w:t>
      </w:r>
      <w:r w:rsidRPr="00F85B11">
        <w:rPr>
          <w:noProof/>
          <w:sz w:val="22"/>
          <w:szCs w:val="22"/>
        </w:rPr>
        <w:t xml:space="preserve">, 2018 Bayesian phylogenetic and phylodynamic data integration using BEAST 1.10. </w:t>
      </w:r>
      <w:r w:rsidRPr="00C921D0">
        <w:rPr>
          <w:i/>
          <w:noProof/>
          <w:sz w:val="22"/>
          <w:szCs w:val="22"/>
        </w:rPr>
        <w:t>Virus Evol</w:t>
      </w:r>
      <w:r w:rsidR="00C921D0" w:rsidRPr="00C921D0">
        <w:rPr>
          <w:i/>
          <w:noProof/>
          <w:sz w:val="22"/>
          <w:szCs w:val="22"/>
        </w:rPr>
        <w:t>.</w:t>
      </w:r>
      <w:r w:rsidRPr="00F85B11">
        <w:rPr>
          <w:noProof/>
          <w:sz w:val="22"/>
          <w:szCs w:val="22"/>
        </w:rPr>
        <w:t xml:space="preserve"> </w:t>
      </w:r>
      <w:r w:rsidRPr="00C921D0">
        <w:rPr>
          <w:b/>
          <w:noProof/>
          <w:sz w:val="22"/>
          <w:szCs w:val="22"/>
        </w:rPr>
        <w:t>4</w:t>
      </w:r>
      <w:r w:rsidR="00C913E6" w:rsidRPr="00C913E6">
        <w:rPr>
          <w:noProof/>
          <w:sz w:val="22"/>
          <w:szCs w:val="22"/>
        </w:rPr>
        <w:t>: vey016</w:t>
      </w:r>
      <w:r w:rsidRPr="00F85B11">
        <w:rPr>
          <w:noProof/>
          <w:sz w:val="22"/>
          <w:szCs w:val="22"/>
        </w:rPr>
        <w:t>.</w:t>
      </w:r>
    </w:p>
    <w:p w14:paraId="6D1F1D0C" w14:textId="337F3297" w:rsidR="006811D3" w:rsidRPr="00F85B11" w:rsidRDefault="00C913E6" w:rsidP="006811D3">
      <w:pPr>
        <w:pStyle w:val="EndNoteBibliography"/>
        <w:ind w:left="720" w:hanging="720"/>
        <w:rPr>
          <w:noProof/>
          <w:sz w:val="22"/>
          <w:szCs w:val="22"/>
        </w:rPr>
      </w:pPr>
      <w:r>
        <w:rPr>
          <w:noProof/>
          <w:sz w:val="22"/>
          <w:szCs w:val="22"/>
        </w:rPr>
        <w:t>R Core Team</w:t>
      </w:r>
      <w:r w:rsidR="006811D3" w:rsidRPr="00F85B11">
        <w:rPr>
          <w:noProof/>
          <w:sz w:val="22"/>
          <w:szCs w:val="22"/>
        </w:rPr>
        <w:t>, 2016 R: A language and environme</w:t>
      </w:r>
      <w:r>
        <w:rPr>
          <w:noProof/>
          <w:sz w:val="22"/>
          <w:szCs w:val="22"/>
        </w:rPr>
        <w:t>nt for statistical computing</w:t>
      </w:r>
      <w:r w:rsidR="006811D3" w:rsidRPr="00F85B11">
        <w:rPr>
          <w:noProof/>
          <w:sz w:val="22"/>
          <w:szCs w:val="22"/>
        </w:rPr>
        <w:t>. R Foundation for Statistical Computing, Vienna, Austria.</w:t>
      </w:r>
    </w:p>
    <w:p w14:paraId="5DAA4A8C" w14:textId="60C92E50" w:rsidR="006811D3" w:rsidRPr="00F85B11" w:rsidRDefault="006811D3" w:rsidP="006811D3">
      <w:pPr>
        <w:pStyle w:val="EndNoteBibliography"/>
        <w:ind w:left="720" w:hanging="720"/>
        <w:rPr>
          <w:noProof/>
          <w:sz w:val="22"/>
          <w:szCs w:val="22"/>
        </w:rPr>
      </w:pPr>
      <w:r w:rsidRPr="00F85B11">
        <w:rPr>
          <w:noProof/>
          <w:sz w:val="22"/>
          <w:szCs w:val="22"/>
        </w:rPr>
        <w:t>Terekhanova, N. V., M. D. Logacheva, A. A. Penin, T. V. Neretina, A. E. Barmintseva</w:t>
      </w:r>
      <w:r w:rsidRPr="00F85B11">
        <w:rPr>
          <w:i/>
          <w:noProof/>
          <w:sz w:val="22"/>
          <w:szCs w:val="22"/>
        </w:rPr>
        <w:t xml:space="preserve"> et al.</w:t>
      </w:r>
      <w:r w:rsidR="00C913E6">
        <w:rPr>
          <w:noProof/>
          <w:sz w:val="22"/>
          <w:szCs w:val="22"/>
        </w:rPr>
        <w:t>, 2014 Fast evolution from precast bricks: genomics of young freshwater populations of threespine s</w:t>
      </w:r>
      <w:r w:rsidRPr="00F85B11">
        <w:rPr>
          <w:noProof/>
          <w:sz w:val="22"/>
          <w:szCs w:val="22"/>
        </w:rPr>
        <w:t xml:space="preserve">tickleback </w:t>
      </w:r>
      <w:r w:rsidRPr="00C913E6">
        <w:rPr>
          <w:i/>
          <w:noProof/>
          <w:sz w:val="22"/>
          <w:szCs w:val="22"/>
        </w:rPr>
        <w:t>Gasterosteus aculeatus</w:t>
      </w:r>
      <w:r w:rsidRPr="00F85B11">
        <w:rPr>
          <w:noProof/>
          <w:sz w:val="22"/>
          <w:szCs w:val="22"/>
        </w:rPr>
        <w:t xml:space="preserve">. </w:t>
      </w:r>
      <w:r w:rsidR="00C913E6">
        <w:rPr>
          <w:i/>
          <w:noProof/>
          <w:sz w:val="22"/>
          <w:szCs w:val="22"/>
        </w:rPr>
        <w:t>PLoS Genet.</w:t>
      </w:r>
      <w:r w:rsidRPr="00F85B11">
        <w:rPr>
          <w:noProof/>
          <w:sz w:val="22"/>
          <w:szCs w:val="22"/>
        </w:rPr>
        <w:t xml:space="preserve"> </w:t>
      </w:r>
      <w:r w:rsidRPr="00AC64F5">
        <w:rPr>
          <w:b/>
          <w:noProof/>
          <w:sz w:val="22"/>
          <w:szCs w:val="22"/>
        </w:rPr>
        <w:t>10</w:t>
      </w:r>
      <w:r w:rsidR="00AC64F5">
        <w:rPr>
          <w:noProof/>
          <w:sz w:val="22"/>
          <w:szCs w:val="22"/>
        </w:rPr>
        <w:t>: e1004694</w:t>
      </w:r>
      <w:r w:rsidRPr="00F85B11">
        <w:rPr>
          <w:noProof/>
          <w:sz w:val="22"/>
          <w:szCs w:val="22"/>
        </w:rPr>
        <w:t>.</w:t>
      </w:r>
    </w:p>
    <w:p w14:paraId="68FAB9FE"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Troth, A., J. R. Puzey, R. S. Kim, J. H. Willis and J. K. Kelly, 2018 Selective trade-offs maintain alleles underpinning complex trait variation in plants. </w:t>
      </w:r>
      <w:r w:rsidRPr="00AC64F5">
        <w:rPr>
          <w:i/>
          <w:noProof/>
          <w:sz w:val="22"/>
          <w:szCs w:val="22"/>
        </w:rPr>
        <w:t>Science</w:t>
      </w:r>
      <w:r w:rsidRPr="00F85B11">
        <w:rPr>
          <w:noProof/>
          <w:sz w:val="22"/>
          <w:szCs w:val="22"/>
        </w:rPr>
        <w:t xml:space="preserve"> </w:t>
      </w:r>
      <w:r w:rsidRPr="00AC64F5">
        <w:rPr>
          <w:b/>
          <w:noProof/>
          <w:sz w:val="22"/>
          <w:szCs w:val="22"/>
        </w:rPr>
        <w:t>361</w:t>
      </w:r>
      <w:r w:rsidRPr="00F85B11">
        <w:rPr>
          <w:b/>
          <w:noProof/>
          <w:sz w:val="22"/>
          <w:szCs w:val="22"/>
        </w:rPr>
        <w:t>:</w:t>
      </w:r>
      <w:r w:rsidRPr="00F85B11">
        <w:rPr>
          <w:noProof/>
          <w:sz w:val="22"/>
          <w:szCs w:val="22"/>
        </w:rPr>
        <w:t xml:space="preserve"> 475-478.</w:t>
      </w:r>
    </w:p>
    <w:p w14:paraId="75BE3D02" w14:textId="248A1CF4" w:rsidR="006811D3" w:rsidRPr="00F85B11" w:rsidRDefault="006811D3" w:rsidP="006811D3">
      <w:pPr>
        <w:pStyle w:val="EndNoteBibliography"/>
        <w:ind w:left="720" w:hanging="720"/>
        <w:rPr>
          <w:noProof/>
          <w:sz w:val="22"/>
          <w:szCs w:val="22"/>
        </w:rPr>
      </w:pPr>
      <w:r w:rsidRPr="00F85B11">
        <w:rPr>
          <w:noProof/>
          <w:sz w:val="22"/>
          <w:szCs w:val="22"/>
        </w:rPr>
        <w:t>Vijay, N., M. Weissensteiner, R. Burri, T. Kawakami, H. Ellegren</w:t>
      </w:r>
      <w:r w:rsidRPr="00F85B11">
        <w:rPr>
          <w:i/>
          <w:noProof/>
          <w:sz w:val="22"/>
          <w:szCs w:val="22"/>
        </w:rPr>
        <w:t xml:space="preserve"> et al.</w:t>
      </w:r>
      <w:r w:rsidRPr="00F85B11">
        <w:rPr>
          <w:noProof/>
          <w:sz w:val="22"/>
          <w:szCs w:val="22"/>
        </w:rPr>
        <w:t xml:space="preserve">, 2017 Genomewide patterns of variation in genetic diversity are shared among populations, species and higher-order taxa. </w:t>
      </w:r>
      <w:r w:rsidR="007C0205" w:rsidRPr="00AC64F5">
        <w:rPr>
          <w:i/>
          <w:noProof/>
          <w:sz w:val="22"/>
          <w:szCs w:val="22"/>
        </w:rPr>
        <w:t>Mol. Ecol.</w:t>
      </w:r>
      <w:r w:rsidRPr="00AC64F5">
        <w:rPr>
          <w:b/>
          <w:noProof/>
          <w:sz w:val="22"/>
          <w:szCs w:val="22"/>
        </w:rPr>
        <w:t xml:space="preserve"> 26</w:t>
      </w:r>
      <w:r w:rsidRPr="00F85B11">
        <w:rPr>
          <w:b/>
          <w:noProof/>
          <w:sz w:val="22"/>
          <w:szCs w:val="22"/>
        </w:rPr>
        <w:t>:</w:t>
      </w:r>
      <w:r w:rsidRPr="00F85B11">
        <w:rPr>
          <w:noProof/>
          <w:sz w:val="22"/>
          <w:szCs w:val="22"/>
        </w:rPr>
        <w:t xml:space="preserve"> 4284-4295.</w:t>
      </w:r>
    </w:p>
    <w:p w14:paraId="1E37599C" w14:textId="483159B4" w:rsidR="006811D3" w:rsidRPr="00F85B11" w:rsidRDefault="006811D3" w:rsidP="006811D3">
      <w:pPr>
        <w:pStyle w:val="EndNoteBibliography"/>
        <w:ind w:left="720" w:hanging="720"/>
        <w:rPr>
          <w:noProof/>
          <w:sz w:val="22"/>
          <w:szCs w:val="22"/>
        </w:rPr>
      </w:pPr>
      <w:r w:rsidRPr="00F85B11">
        <w:rPr>
          <w:noProof/>
          <w:sz w:val="22"/>
          <w:szCs w:val="22"/>
        </w:rPr>
        <w:lastRenderedPageBreak/>
        <w:t>Wallbank, R. W., S. W. Baxter, C. Pardo-Diaz, J. J. Hanly, S. H. Martin</w:t>
      </w:r>
      <w:r w:rsidRPr="00F85B11">
        <w:rPr>
          <w:i/>
          <w:noProof/>
          <w:sz w:val="22"/>
          <w:szCs w:val="22"/>
        </w:rPr>
        <w:t xml:space="preserve"> et al.</w:t>
      </w:r>
      <w:r w:rsidR="00AC64F5">
        <w:rPr>
          <w:noProof/>
          <w:sz w:val="22"/>
          <w:szCs w:val="22"/>
        </w:rPr>
        <w:t>, 2016 Evolutionary novelty in a butterfly wing pattern through enhancer s</w:t>
      </w:r>
      <w:r w:rsidRPr="00F85B11">
        <w:rPr>
          <w:noProof/>
          <w:sz w:val="22"/>
          <w:szCs w:val="22"/>
        </w:rPr>
        <w:t xml:space="preserve">huffling. </w:t>
      </w:r>
      <w:r w:rsidRPr="00AC64F5">
        <w:rPr>
          <w:i/>
          <w:noProof/>
          <w:sz w:val="22"/>
          <w:szCs w:val="22"/>
        </w:rPr>
        <w:t>PLoS Biol</w:t>
      </w:r>
      <w:r w:rsidR="00AC64F5">
        <w:rPr>
          <w:noProof/>
          <w:sz w:val="22"/>
          <w:szCs w:val="22"/>
        </w:rPr>
        <w:t>.</w:t>
      </w:r>
      <w:r w:rsidRPr="00F85B11">
        <w:rPr>
          <w:noProof/>
          <w:sz w:val="22"/>
          <w:szCs w:val="22"/>
        </w:rPr>
        <w:t xml:space="preserve"> </w:t>
      </w:r>
      <w:r w:rsidRPr="00AC64F5">
        <w:rPr>
          <w:b/>
          <w:noProof/>
          <w:sz w:val="22"/>
          <w:szCs w:val="22"/>
        </w:rPr>
        <w:t>14</w:t>
      </w:r>
      <w:r w:rsidRPr="00F85B11">
        <w:rPr>
          <w:b/>
          <w:noProof/>
          <w:sz w:val="22"/>
          <w:szCs w:val="22"/>
        </w:rPr>
        <w:t>:</w:t>
      </w:r>
      <w:r w:rsidRPr="00F85B11">
        <w:rPr>
          <w:noProof/>
          <w:sz w:val="22"/>
          <w:szCs w:val="22"/>
        </w:rPr>
        <w:t xml:space="preserve"> e1002353.</w:t>
      </w:r>
    </w:p>
    <w:p w14:paraId="4C756E18" w14:textId="1B21DC14" w:rsidR="006811D3" w:rsidRPr="00F85B11" w:rsidRDefault="006811D3" w:rsidP="006811D3">
      <w:pPr>
        <w:pStyle w:val="EndNoteBibliography"/>
        <w:ind w:left="720" w:hanging="720"/>
        <w:rPr>
          <w:noProof/>
          <w:sz w:val="22"/>
          <w:szCs w:val="22"/>
        </w:rPr>
      </w:pPr>
      <w:r w:rsidRPr="00F85B11">
        <w:rPr>
          <w:noProof/>
          <w:sz w:val="22"/>
          <w:szCs w:val="22"/>
        </w:rPr>
        <w:t xml:space="preserve">Whitlock, M. C., and N. H. Barton, 1997 The effective size of a subdivided population. </w:t>
      </w:r>
      <w:r w:rsidR="00AC64F5">
        <w:rPr>
          <w:i/>
          <w:noProof/>
          <w:sz w:val="22"/>
          <w:szCs w:val="22"/>
        </w:rPr>
        <w:t>GENETICS</w:t>
      </w:r>
      <w:r w:rsidRPr="00F85B11">
        <w:rPr>
          <w:noProof/>
          <w:sz w:val="22"/>
          <w:szCs w:val="22"/>
        </w:rPr>
        <w:t xml:space="preserve"> </w:t>
      </w:r>
      <w:r w:rsidRPr="00AC64F5">
        <w:rPr>
          <w:b/>
          <w:noProof/>
          <w:sz w:val="22"/>
          <w:szCs w:val="22"/>
        </w:rPr>
        <w:t>146</w:t>
      </w:r>
      <w:r w:rsidRPr="00F85B11">
        <w:rPr>
          <w:b/>
          <w:noProof/>
          <w:sz w:val="22"/>
          <w:szCs w:val="22"/>
        </w:rPr>
        <w:t>:</w:t>
      </w:r>
      <w:r w:rsidRPr="00F85B11">
        <w:rPr>
          <w:noProof/>
          <w:sz w:val="22"/>
          <w:szCs w:val="22"/>
        </w:rPr>
        <w:t xml:space="preserve"> 427-441.</w:t>
      </w:r>
    </w:p>
    <w:p w14:paraId="500D5FF1" w14:textId="17B18088" w:rsidR="006811D3" w:rsidRPr="00F85B11" w:rsidRDefault="006811D3" w:rsidP="006811D3">
      <w:pPr>
        <w:pStyle w:val="EndNoteBibliography"/>
        <w:ind w:left="720" w:hanging="720"/>
        <w:rPr>
          <w:noProof/>
          <w:sz w:val="22"/>
          <w:szCs w:val="22"/>
        </w:rPr>
      </w:pPr>
      <w:r w:rsidRPr="00F85B11">
        <w:rPr>
          <w:noProof/>
          <w:sz w:val="22"/>
          <w:szCs w:val="22"/>
        </w:rPr>
        <w:t xml:space="preserve">Wright, S., 1931 Evolution in Mendelian populations. </w:t>
      </w:r>
      <w:r w:rsidR="00AC64F5">
        <w:rPr>
          <w:i/>
          <w:noProof/>
          <w:sz w:val="22"/>
          <w:szCs w:val="22"/>
        </w:rPr>
        <w:t>GENETICS</w:t>
      </w:r>
      <w:r w:rsidRPr="00F85B11">
        <w:rPr>
          <w:noProof/>
          <w:sz w:val="22"/>
          <w:szCs w:val="22"/>
        </w:rPr>
        <w:t xml:space="preserve"> </w:t>
      </w:r>
      <w:r w:rsidRPr="00AC64F5">
        <w:rPr>
          <w:b/>
          <w:noProof/>
          <w:sz w:val="22"/>
          <w:szCs w:val="22"/>
        </w:rPr>
        <w:t>16</w:t>
      </w:r>
      <w:r w:rsidRPr="00F85B11">
        <w:rPr>
          <w:b/>
          <w:noProof/>
          <w:sz w:val="22"/>
          <w:szCs w:val="22"/>
        </w:rPr>
        <w:t>:</w:t>
      </w:r>
      <w:r w:rsidRPr="00F85B11">
        <w:rPr>
          <w:noProof/>
          <w:sz w:val="22"/>
          <w:szCs w:val="22"/>
        </w:rPr>
        <w:t xml:space="preserve"> 97-159.</w:t>
      </w:r>
    </w:p>
    <w:p w14:paraId="2C26767F" w14:textId="19636926" w:rsidR="006811D3" w:rsidRPr="00F85B11" w:rsidRDefault="006811D3" w:rsidP="006811D3">
      <w:pPr>
        <w:pStyle w:val="EndNoteBibliography"/>
        <w:ind w:left="720" w:hanging="720"/>
        <w:rPr>
          <w:noProof/>
          <w:sz w:val="22"/>
          <w:szCs w:val="22"/>
        </w:rPr>
      </w:pPr>
      <w:r w:rsidRPr="00F85B11">
        <w:rPr>
          <w:noProof/>
          <w:sz w:val="22"/>
          <w:szCs w:val="22"/>
        </w:rPr>
        <w:t xml:space="preserve">Wright, S., 1943 Isolation by distance. </w:t>
      </w:r>
      <w:r w:rsidR="00AC64F5">
        <w:rPr>
          <w:i/>
          <w:noProof/>
          <w:sz w:val="22"/>
          <w:szCs w:val="22"/>
        </w:rPr>
        <w:t>GENETICS</w:t>
      </w:r>
      <w:r w:rsidRPr="00F85B11">
        <w:rPr>
          <w:noProof/>
          <w:sz w:val="22"/>
          <w:szCs w:val="22"/>
        </w:rPr>
        <w:t xml:space="preserve"> </w:t>
      </w:r>
      <w:r w:rsidRPr="00AC64F5">
        <w:rPr>
          <w:b/>
          <w:noProof/>
          <w:sz w:val="22"/>
          <w:szCs w:val="22"/>
        </w:rPr>
        <w:t>28</w:t>
      </w:r>
      <w:r w:rsidRPr="00F85B11">
        <w:rPr>
          <w:b/>
          <w:noProof/>
          <w:sz w:val="22"/>
          <w:szCs w:val="22"/>
        </w:rPr>
        <w:t>:</w:t>
      </w:r>
      <w:r w:rsidRPr="00F85B11">
        <w:rPr>
          <w:noProof/>
          <w:sz w:val="22"/>
          <w:szCs w:val="22"/>
        </w:rPr>
        <w:t xml:space="preserve"> 114-138.</w:t>
      </w:r>
    </w:p>
    <w:p w14:paraId="5A9CA6B9"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Wu, T. D., and S. Nacu, 2010 Fast and SNP-tolerant detection of complex variants and splicing in short reads. </w:t>
      </w:r>
      <w:r w:rsidRPr="003667DD">
        <w:rPr>
          <w:i/>
          <w:noProof/>
          <w:sz w:val="22"/>
          <w:szCs w:val="22"/>
        </w:rPr>
        <w:t>Bioinformatics</w:t>
      </w:r>
      <w:r w:rsidRPr="00F85B11">
        <w:rPr>
          <w:noProof/>
          <w:sz w:val="22"/>
          <w:szCs w:val="22"/>
        </w:rPr>
        <w:t xml:space="preserve"> </w:t>
      </w:r>
      <w:r w:rsidRPr="003667DD">
        <w:rPr>
          <w:b/>
          <w:noProof/>
          <w:sz w:val="22"/>
          <w:szCs w:val="22"/>
        </w:rPr>
        <w:t>26</w:t>
      </w:r>
      <w:r w:rsidRPr="00F85B11">
        <w:rPr>
          <w:b/>
          <w:noProof/>
          <w:sz w:val="22"/>
          <w:szCs w:val="22"/>
        </w:rPr>
        <w:t>:</w:t>
      </w:r>
      <w:r w:rsidRPr="00F85B11">
        <w:rPr>
          <w:noProof/>
          <w:sz w:val="22"/>
          <w:szCs w:val="22"/>
        </w:rPr>
        <w:t xml:space="preserve"> 873-881.</w:t>
      </w:r>
    </w:p>
    <w:p w14:paraId="46B4F713" w14:textId="77777777" w:rsidR="006811D3" w:rsidRPr="00F85B11" w:rsidRDefault="006811D3" w:rsidP="006811D3">
      <w:pPr>
        <w:pStyle w:val="EndNoteBibliography"/>
        <w:ind w:left="720" w:hanging="720"/>
        <w:rPr>
          <w:noProof/>
          <w:sz w:val="22"/>
          <w:szCs w:val="22"/>
        </w:rPr>
      </w:pPr>
      <w:r w:rsidRPr="00F85B11">
        <w:rPr>
          <w:noProof/>
          <w:sz w:val="22"/>
          <w:szCs w:val="22"/>
        </w:rPr>
        <w:t xml:space="preserve">Yeaman, S., and M. C. Whitlock, 2011 The genetic architecture of adaptation under migration-selection balance. </w:t>
      </w:r>
      <w:r w:rsidRPr="003667DD">
        <w:rPr>
          <w:i/>
          <w:noProof/>
          <w:sz w:val="22"/>
          <w:szCs w:val="22"/>
        </w:rPr>
        <w:t>Evolution</w:t>
      </w:r>
      <w:r w:rsidRPr="00F85B11">
        <w:rPr>
          <w:noProof/>
          <w:sz w:val="22"/>
          <w:szCs w:val="22"/>
        </w:rPr>
        <w:t xml:space="preserve"> </w:t>
      </w:r>
      <w:r w:rsidRPr="003667DD">
        <w:rPr>
          <w:b/>
          <w:noProof/>
          <w:sz w:val="22"/>
          <w:szCs w:val="22"/>
        </w:rPr>
        <w:t>65</w:t>
      </w:r>
      <w:r w:rsidRPr="00F85B11">
        <w:rPr>
          <w:b/>
          <w:noProof/>
          <w:sz w:val="22"/>
          <w:szCs w:val="22"/>
        </w:rPr>
        <w:t>:</w:t>
      </w:r>
      <w:r w:rsidRPr="00F85B11">
        <w:rPr>
          <w:noProof/>
          <w:sz w:val="22"/>
          <w:szCs w:val="22"/>
        </w:rPr>
        <w:t xml:space="preserve"> 1897-1911.</w:t>
      </w:r>
    </w:p>
    <w:p w14:paraId="123E7BD5" w14:textId="340C0933" w:rsidR="00AB0E07" w:rsidRDefault="006811D3" w:rsidP="00347E2C">
      <w:pPr>
        <w:pStyle w:val="Body"/>
      </w:pPr>
      <w:r w:rsidRPr="00F85B11">
        <w:fldChar w:fldCharType="end"/>
      </w:r>
    </w:p>
    <w:p w14:paraId="4712E60F" w14:textId="395F1ACC" w:rsidR="00AB0E07" w:rsidRDefault="00AB0E07" w:rsidP="00AB0E07">
      <w:pPr>
        <w:pStyle w:val="Body"/>
        <w:spacing w:line="240" w:lineRule="auto"/>
      </w:pPr>
    </w:p>
    <w:sectPr w:rsidR="00AB0E07" w:rsidSect="006D385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864"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Thom Nelson" w:date="2019-04-03T22:06:00Z" w:initials="TN">
    <w:p w14:paraId="26E8CC59" w14:textId="2C4A8BB8" w:rsidR="006B372A" w:rsidRDefault="006B372A">
      <w:pPr>
        <w:pStyle w:val="CommentText"/>
      </w:pPr>
      <w:r>
        <w:rPr>
          <w:rStyle w:val="CommentReference"/>
        </w:rPr>
        <w:annotationRef/>
      </w:r>
      <w:r>
        <w:t>Include here the maintainers of variation? Local adaptation at divergent loci, pop structure at linked loci</w:t>
      </w:r>
    </w:p>
  </w:comment>
  <w:comment w:id="124" w:author="Thom Nelson" w:date="2019-04-23T11:08:00Z" w:initials="TN">
    <w:p w14:paraId="5A03A8DC" w14:textId="4ADE8630" w:rsidR="006B372A" w:rsidRDefault="006B372A">
      <w:pPr>
        <w:pStyle w:val="CommentText"/>
      </w:pPr>
      <w:r>
        <w:rPr>
          <w:rStyle w:val="CommentReference"/>
        </w:rPr>
        <w:annotationRef/>
      </w:r>
      <w:r>
        <w:t>CITE snapdragon paper</w:t>
      </w:r>
    </w:p>
  </w:comment>
  <w:comment w:id="253" w:author="Thom Nelson" w:date="2019-04-17T10:26:00Z" w:initials="TN">
    <w:p w14:paraId="27B95022" w14:textId="4F58DD1A" w:rsidR="006B372A" w:rsidRDefault="006B372A">
      <w:pPr>
        <w:pStyle w:val="CommentText"/>
      </w:pPr>
      <w:r>
        <w:rPr>
          <w:rStyle w:val="CommentReference"/>
        </w:rPr>
        <w:annotationRef/>
      </w:r>
      <w:r>
        <w:t>Cite gene flow estimate papers here</w:t>
      </w:r>
    </w:p>
  </w:comment>
  <w:comment w:id="739" w:author="Thom Nelson" w:date="2019-04-16T13:45:00Z" w:initials="TN">
    <w:p w14:paraId="57ED6FF7" w14:textId="124050E8" w:rsidR="006B372A" w:rsidRDefault="006B372A">
      <w:pPr>
        <w:pStyle w:val="CommentText"/>
      </w:pPr>
      <w:r>
        <w:rPr>
          <w:rStyle w:val="CommentReference"/>
        </w:rPr>
        <w:annotationRef/>
      </w:r>
      <w:r>
        <w:t>Create and the just cite an F table for pi and theta</w:t>
      </w:r>
    </w:p>
  </w:comment>
  <w:comment w:id="755" w:author="Thom Nelson" w:date="2019-04-03T21:56:00Z" w:initials="TN">
    <w:p w14:paraId="79E55A56" w14:textId="37D75EC1" w:rsidR="006B372A" w:rsidRDefault="006B372A">
      <w:pPr>
        <w:pStyle w:val="CommentText"/>
      </w:pPr>
      <w:r>
        <w:rPr>
          <w:rStyle w:val="CommentReference"/>
        </w:rPr>
        <w:annotationRef/>
      </w:r>
      <w:r>
        <w:t>Include F stats, you ass.</w:t>
      </w:r>
    </w:p>
  </w:comment>
  <w:comment w:id="759" w:author="Thom Nelson" w:date="2019-04-16T15:19:00Z" w:initials="TN">
    <w:p w14:paraId="7CDAB233" w14:textId="1A3BB7A5" w:rsidR="006B372A" w:rsidRDefault="006B372A">
      <w:pPr>
        <w:pStyle w:val="CommentText"/>
      </w:pPr>
      <w:r>
        <w:rPr>
          <w:rStyle w:val="CommentReference"/>
        </w:rPr>
        <w:annotationRef/>
      </w:r>
      <w:r>
        <w:t>Still needs big rewrite &gt;:(</w:t>
      </w:r>
    </w:p>
  </w:comment>
  <w:comment w:id="1021" w:author="Thom Nelson" w:date="2019-04-16T16:02:00Z" w:initials="TN">
    <w:p w14:paraId="1868339B" w14:textId="1DCC9E77" w:rsidR="006B372A" w:rsidRDefault="006B372A">
      <w:pPr>
        <w:pStyle w:val="CommentText"/>
      </w:pPr>
      <w:r>
        <w:rPr>
          <w:rStyle w:val="CommentReference"/>
        </w:rPr>
        <w:annotationRef/>
      </w:r>
      <w:r>
        <w:t>Here’s where to include coverage stats of filtered loci/individuals</w:t>
      </w:r>
    </w:p>
  </w:comment>
  <w:comment w:id="1104" w:author="Thom Nelson" w:date="2019-04-16T16:25:00Z" w:initials="TN">
    <w:p w14:paraId="4BB06569" w14:textId="3853988B" w:rsidR="006B372A" w:rsidRDefault="006B372A">
      <w:pPr>
        <w:pStyle w:val="CommentText"/>
      </w:pPr>
      <w:r>
        <w:rPr>
          <w:rStyle w:val="CommentReference"/>
        </w:rPr>
        <w:annotationRef/>
      </w:r>
      <w:r>
        <w:t>Transitional sentence!!!</w:t>
      </w:r>
    </w:p>
  </w:comment>
  <w:comment w:id="1114" w:author="Thom Nelson" w:date="2019-04-03T22:03:00Z" w:initials="TN">
    <w:p w14:paraId="32A93812" w14:textId="77777777" w:rsidR="006B372A" w:rsidRDefault="006B372A">
      <w:pPr>
        <w:pStyle w:val="CommentText"/>
      </w:pPr>
      <w:r>
        <w:rPr>
          <w:rStyle w:val="CommentReference"/>
        </w:rPr>
        <w:annotationRef/>
      </w:r>
      <w:r>
        <w:t>This whole section needs attention:</w:t>
      </w:r>
    </w:p>
    <w:p w14:paraId="564CDD3A" w14:textId="77777777" w:rsidR="006B372A" w:rsidRDefault="006B372A" w:rsidP="009170BF">
      <w:pPr>
        <w:pStyle w:val="CommentText"/>
        <w:numPr>
          <w:ilvl w:val="0"/>
          <w:numId w:val="4"/>
        </w:numPr>
      </w:pPr>
      <w:r>
        <w:t xml:space="preserve"> Whole-genome correlations and compression</w:t>
      </w:r>
    </w:p>
    <w:p w14:paraId="62830096" w14:textId="77777777" w:rsidR="006B372A" w:rsidRDefault="006B372A" w:rsidP="009170BF">
      <w:pPr>
        <w:pStyle w:val="CommentText"/>
        <w:numPr>
          <w:ilvl w:val="0"/>
          <w:numId w:val="4"/>
        </w:numPr>
      </w:pPr>
      <w:r>
        <w:t xml:space="preserve"> Specific compression</w:t>
      </w:r>
    </w:p>
    <w:p w14:paraId="3D2775AD" w14:textId="21CF2D57" w:rsidR="006B372A" w:rsidRDefault="006B372A" w:rsidP="009170BF">
      <w:pPr>
        <w:pStyle w:val="CommentText"/>
        <w:numPr>
          <w:ilvl w:val="0"/>
          <w:numId w:val="4"/>
        </w:numPr>
      </w:pPr>
      <w:r>
        <w:t xml:space="preserve"> % of genome within ~0.2 cM window from simulation</w:t>
      </w:r>
    </w:p>
  </w:comment>
  <w:comment w:id="1145" w:author="Thom Nelson" w:date="2019-04-03T22:02:00Z" w:initials="TN">
    <w:p w14:paraId="58D59352" w14:textId="71566740" w:rsidR="006B372A" w:rsidRDefault="006B372A">
      <w:pPr>
        <w:pStyle w:val="CommentText"/>
      </w:pPr>
      <w:r>
        <w:rPr>
          <w:rStyle w:val="CommentReference"/>
        </w:rPr>
        <w:annotationRef/>
      </w:r>
      <w:r>
        <w:t xml:space="preserve">If I keep in, </w:t>
      </w:r>
      <w:proofErr w:type="spellStart"/>
      <w:r>
        <w:t>incl</w:t>
      </w:r>
      <w:proofErr w:type="spellEnd"/>
      <w:r>
        <w:t xml:space="preserve"> as </w:t>
      </w:r>
      <w:proofErr w:type="spellStart"/>
      <w:r>
        <w:t>suppl</w:t>
      </w:r>
      <w:proofErr w:type="spellEnd"/>
      <w:r>
        <w:t xml:space="preserve"> fig.</w:t>
      </w:r>
    </w:p>
  </w:comment>
  <w:comment w:id="1252" w:author="Thom Nelson" w:date="2019-04-18T14:17:00Z" w:initials="TN">
    <w:p w14:paraId="0DD5CD8C" w14:textId="2AE93165" w:rsidR="006B372A" w:rsidRDefault="006B372A">
      <w:pPr>
        <w:pStyle w:val="CommentText"/>
      </w:pPr>
      <w:r>
        <w:rPr>
          <w:rStyle w:val="CommentReference"/>
        </w:rPr>
        <w:annotationRef/>
      </w:r>
      <w:r>
        <w:t>“an important”?</w:t>
      </w:r>
    </w:p>
  </w:comment>
  <w:comment w:id="1291" w:author="Thom Nelson" w:date="2019-04-22T14:11:00Z" w:initials="TN">
    <w:p w14:paraId="7E6963D5" w14:textId="2255DEBC" w:rsidR="006B372A" w:rsidRDefault="006B372A">
      <w:pPr>
        <w:pStyle w:val="CommentText"/>
      </w:pPr>
      <w:r>
        <w:rPr>
          <w:rStyle w:val="CommentReference"/>
        </w:rPr>
        <w:annotationRef/>
      </w:r>
      <w:r>
        <w:t xml:space="preserve">CITE </w:t>
      </w:r>
      <w:proofErr w:type="spellStart"/>
      <w:r>
        <w:t>Slatkin</w:t>
      </w:r>
      <w:proofErr w:type="spellEnd"/>
    </w:p>
  </w:comment>
  <w:comment w:id="1290" w:author="Thom Nelson" w:date="2019-04-03T22:08:00Z" w:initials="TN">
    <w:p w14:paraId="6011F3DE" w14:textId="2220891F" w:rsidR="006B372A" w:rsidRDefault="006B372A">
      <w:pPr>
        <w:pStyle w:val="CommentText"/>
      </w:pPr>
      <w:r>
        <w:rPr>
          <w:rStyle w:val="CommentReference"/>
        </w:rPr>
        <w:annotationRef/>
      </w:r>
      <w:r>
        <w:t xml:space="preserve">State more along the lines of ‘our data support…’ and cite </w:t>
      </w:r>
      <w:proofErr w:type="spellStart"/>
      <w:r>
        <w:t>slatkin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E8CC59" w15:done="0"/>
  <w15:commentEx w15:paraId="5A03A8DC" w15:done="0"/>
  <w15:commentEx w15:paraId="27B95022" w15:done="0"/>
  <w15:commentEx w15:paraId="57ED6FF7" w15:done="0"/>
  <w15:commentEx w15:paraId="79E55A56" w15:done="0"/>
  <w15:commentEx w15:paraId="7CDAB233" w15:done="0"/>
  <w15:commentEx w15:paraId="1868339B" w15:done="0"/>
  <w15:commentEx w15:paraId="4BB06569" w15:done="0"/>
  <w15:commentEx w15:paraId="3D2775AD" w15:done="0"/>
  <w15:commentEx w15:paraId="58D59352" w15:done="0"/>
  <w15:commentEx w15:paraId="0DD5CD8C" w15:done="0"/>
  <w15:commentEx w15:paraId="7E6963D5" w15:done="0"/>
  <w15:commentEx w15:paraId="6011F3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E8CC59" w16cid:durableId="204FACE7"/>
  <w16cid:commentId w16cid:paraId="5A03A8DC" w16cid:durableId="206970C3"/>
  <w16cid:commentId w16cid:paraId="27B95022" w16cid:durableId="20617DD5"/>
  <w16cid:commentId w16cid:paraId="57ED6FF7" w16cid:durableId="20605ADF"/>
  <w16cid:commentId w16cid:paraId="79E55A56" w16cid:durableId="204FAA8C"/>
  <w16cid:commentId w16cid:paraId="7CDAB233" w16cid:durableId="206070EA"/>
  <w16cid:commentId w16cid:paraId="1868339B" w16cid:durableId="20607B1C"/>
  <w16cid:commentId w16cid:paraId="4BB06569" w16cid:durableId="2060808D"/>
  <w16cid:commentId w16cid:paraId="3D2775AD" w16cid:durableId="204FAC1A"/>
  <w16cid:commentId w16cid:paraId="58D59352" w16cid:durableId="204FABE9"/>
  <w16cid:commentId w16cid:paraId="0DD5CD8C" w16cid:durableId="20630577"/>
  <w16cid:commentId w16cid:paraId="7E6963D5" w16cid:durableId="20684A05"/>
  <w16cid:commentId w16cid:paraId="6011F3DE" w16cid:durableId="204FAD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6ED49" w14:textId="77777777" w:rsidR="002A2ADD" w:rsidRDefault="002A2ADD">
      <w:r>
        <w:separator/>
      </w:r>
    </w:p>
  </w:endnote>
  <w:endnote w:type="continuationSeparator" w:id="0">
    <w:p w14:paraId="35AA1E74" w14:textId="77777777" w:rsidR="002A2ADD" w:rsidRDefault="002A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A0184" w14:textId="77777777" w:rsidR="006B372A" w:rsidRDefault="006B3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8A32" w14:textId="77777777" w:rsidR="006B372A" w:rsidRDefault="006B372A">
    <w:pPr>
      <w:pStyle w:val="HeaderFooter"/>
      <w:tabs>
        <w:tab w:val="clear" w:pos="9020"/>
        <w:tab w:val="center" w:pos="4680"/>
        <w:tab w:val="right" w:pos="9360"/>
      </w:tabs>
    </w:pPr>
    <w:r>
      <w:rPr>
        <w:rFonts w:ascii="Helvetica Neue Light" w:hAnsi="Helvetica Neue Light"/>
      </w:rPr>
      <w:tab/>
    </w:r>
    <w:r>
      <w:rPr>
        <w:rFonts w:ascii="Helvetica Neue Light" w:hAnsi="Helvetica Neue Light"/>
      </w:rPr>
      <w:fldChar w:fldCharType="begin"/>
    </w:r>
    <w:r>
      <w:rPr>
        <w:rFonts w:ascii="Helvetica Neue Light" w:hAnsi="Helvetica Neue Light"/>
      </w:rPr>
      <w:instrText xml:space="preserve"> PAGE </w:instrText>
    </w:r>
    <w:r>
      <w:rPr>
        <w:rFonts w:ascii="Helvetica Neue Light" w:hAnsi="Helvetica Neue Light"/>
      </w:rPr>
      <w:fldChar w:fldCharType="separate"/>
    </w:r>
    <w:r>
      <w:rPr>
        <w:rFonts w:ascii="Helvetica Neue Light" w:hAnsi="Helvetica Neue Light"/>
        <w:noProof/>
      </w:rPr>
      <w:t>17</w:t>
    </w:r>
    <w:r>
      <w:rPr>
        <w:rFonts w:ascii="Helvetica Neue Light" w:hAnsi="Helvetica Neue Light"/>
      </w:rPr>
      <w:fldChar w:fldCharType="end"/>
    </w:r>
    <w:r>
      <w:rPr>
        <w:rFonts w:ascii="Helvetica Neue Light" w:hAnsi="Helvetica Neue Light"/>
      </w:rPr>
      <w:t xml:space="preserve"> of </w:t>
    </w:r>
    <w:r>
      <w:rPr>
        <w:rFonts w:ascii="Helvetica Neue Light" w:eastAsia="Helvetica Neue Light" w:hAnsi="Helvetica Neue Light" w:cs="Helvetica Neue Light"/>
      </w:rPr>
      <w:fldChar w:fldCharType="begin"/>
    </w:r>
    <w:r>
      <w:rPr>
        <w:rFonts w:ascii="Helvetica Neue Light" w:eastAsia="Helvetica Neue Light" w:hAnsi="Helvetica Neue Light" w:cs="Helvetica Neue Light"/>
      </w:rPr>
      <w:instrText xml:space="preserve"> NUMPAGES </w:instrText>
    </w:r>
    <w:r>
      <w:rPr>
        <w:rFonts w:ascii="Helvetica Neue Light" w:eastAsia="Helvetica Neue Light" w:hAnsi="Helvetica Neue Light" w:cs="Helvetica Neue Light"/>
      </w:rPr>
      <w:fldChar w:fldCharType="separate"/>
    </w:r>
    <w:r>
      <w:rPr>
        <w:rFonts w:ascii="Helvetica Neue Light" w:eastAsia="Helvetica Neue Light" w:hAnsi="Helvetica Neue Light" w:cs="Helvetica Neue Light"/>
        <w:noProof/>
      </w:rPr>
      <w:t>32</w:t>
    </w:r>
    <w:r>
      <w:rPr>
        <w:rFonts w:ascii="Helvetica Neue Light" w:eastAsia="Helvetica Neue Light" w:hAnsi="Helvetica Neue Light" w:cs="Helvetica Neue Ligh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DE28A" w14:textId="77777777" w:rsidR="006B372A" w:rsidRDefault="006B3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CAA8" w14:textId="77777777" w:rsidR="002A2ADD" w:rsidRDefault="002A2ADD">
      <w:r>
        <w:separator/>
      </w:r>
    </w:p>
  </w:footnote>
  <w:footnote w:type="continuationSeparator" w:id="0">
    <w:p w14:paraId="4E9E7ACC" w14:textId="77777777" w:rsidR="002A2ADD" w:rsidRDefault="002A2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78338" w14:textId="77777777" w:rsidR="006B372A" w:rsidRDefault="006B37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3EB36" w14:textId="77777777" w:rsidR="006B372A" w:rsidRDefault="006B37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BF344" w14:textId="77777777" w:rsidR="006B372A" w:rsidRDefault="006B37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808F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644173"/>
    <w:multiLevelType w:val="hybridMultilevel"/>
    <w:tmpl w:val="774AE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84872"/>
    <w:multiLevelType w:val="hybridMultilevel"/>
    <w:tmpl w:val="A11C4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962C6"/>
    <w:multiLevelType w:val="hybridMultilevel"/>
    <w:tmpl w:val="09905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33B53"/>
    <w:multiLevelType w:val="hybridMultilevel"/>
    <w:tmpl w:val="EDE4D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 Nelson">
    <w15:presenceInfo w15:providerId="Windows Live" w15:userId="87a8d8b5a9f6c239"/>
  </w15:person>
  <w15:person w15:author="Bill Cresko">
    <w15:presenceInfo w15:providerId="AD" w15:userId="S::wcresko@uoregon.edu::342499f8-e6e1-4652-9115-f7db164c41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Helvetica Neue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0vdsfepzfzrhe2rs7vz056dtzpe9f5dref&quot;&gt;Nelson&lt;record-ids&gt;&lt;item&gt;3&lt;/item&gt;&lt;item&gt;31&lt;/item&gt;&lt;item&gt;45&lt;/item&gt;&lt;item&gt;89&lt;/item&gt;&lt;item&gt;90&lt;/item&gt;&lt;item&gt;91&lt;/item&gt;&lt;item&gt;108&lt;/item&gt;&lt;item&gt;123&lt;/item&gt;&lt;item&gt;127&lt;/item&gt;&lt;item&gt;153&lt;/item&gt;&lt;item&gt;224&lt;/item&gt;&lt;item&gt;250&lt;/item&gt;&lt;item&gt;255&lt;/item&gt;&lt;item&gt;288&lt;/item&gt;&lt;item&gt;312&lt;/item&gt;&lt;item&gt;335&lt;/item&gt;&lt;item&gt;470&lt;/item&gt;&lt;item&gt;537&lt;/item&gt;&lt;item&gt;538&lt;/item&gt;&lt;item&gt;555&lt;/item&gt;&lt;item&gt;609&lt;/item&gt;&lt;item&gt;686&lt;/item&gt;&lt;item&gt;692&lt;/item&gt;&lt;item&gt;700&lt;/item&gt;&lt;item&gt;1165&lt;/item&gt;&lt;item&gt;1187&lt;/item&gt;&lt;item&gt;1202&lt;/item&gt;&lt;item&gt;1204&lt;/item&gt;&lt;item&gt;1206&lt;/item&gt;&lt;item&gt;1207&lt;/item&gt;&lt;item&gt;1210&lt;/item&gt;&lt;item&gt;1221&lt;/item&gt;&lt;item&gt;1230&lt;/item&gt;&lt;item&gt;1232&lt;/item&gt;&lt;item&gt;1234&lt;/item&gt;&lt;item&gt;1275&lt;/item&gt;&lt;item&gt;1276&lt;/item&gt;&lt;item&gt;1277&lt;/item&gt;&lt;item&gt;1289&lt;/item&gt;&lt;item&gt;1290&lt;/item&gt;&lt;item&gt;1402&lt;/item&gt;&lt;item&gt;1415&lt;/item&gt;&lt;item&gt;1450&lt;/item&gt;&lt;item&gt;1453&lt;/item&gt;&lt;item&gt;1455&lt;/item&gt;&lt;item&gt;1457&lt;/item&gt;&lt;item&gt;1458&lt;/item&gt;&lt;item&gt;1476&lt;/item&gt;&lt;item&gt;1480&lt;/item&gt;&lt;item&gt;1481&lt;/item&gt;&lt;item&gt;1487&lt;/item&gt;&lt;item&gt;1543&lt;/item&gt;&lt;item&gt;1557&lt;/item&gt;&lt;item&gt;1570&lt;/item&gt;&lt;item&gt;1572&lt;/item&gt;&lt;item&gt;1659&lt;/item&gt;&lt;item&gt;1660&lt;/item&gt;&lt;item&gt;1661&lt;/item&gt;&lt;item&gt;1663&lt;/item&gt;&lt;item&gt;1668&lt;/item&gt;&lt;item&gt;1672&lt;/item&gt;&lt;item&gt;1731&lt;/item&gt;&lt;item&gt;1740&lt;/item&gt;&lt;item&gt;1752&lt;/item&gt;&lt;item&gt;1754&lt;/item&gt;&lt;item&gt;1758&lt;/item&gt;&lt;item&gt;1862&lt;/item&gt;&lt;item&gt;1902&lt;/item&gt;&lt;item&gt;1954&lt;/item&gt;&lt;item&gt;1971&lt;/item&gt;&lt;item&gt;1976&lt;/item&gt;&lt;item&gt;1979&lt;/item&gt;&lt;item&gt;1989&lt;/item&gt;&lt;item&gt;1990&lt;/item&gt;&lt;item&gt;1991&lt;/item&gt;&lt;item&gt;1992&lt;/item&gt;&lt;item&gt;1993&lt;/item&gt;&lt;item&gt;1994&lt;/item&gt;&lt;item&gt;1999&lt;/item&gt;&lt;item&gt;2002&lt;/item&gt;&lt;item&gt;2005&lt;/item&gt;&lt;item&gt;2006&lt;/item&gt;&lt;item&gt;2007&lt;/item&gt;&lt;item&gt;2008&lt;/item&gt;&lt;item&gt;2010&lt;/item&gt;&lt;item&gt;2011&lt;/item&gt;&lt;item&gt;2016&lt;/item&gt;&lt;/record-ids&gt;&lt;/item&gt;&lt;/Libraries&gt;"/>
  </w:docVars>
  <w:rsids>
    <w:rsidRoot w:val="00CF031C"/>
    <w:rsid w:val="00005A8D"/>
    <w:rsid w:val="00010ADD"/>
    <w:rsid w:val="00022EC9"/>
    <w:rsid w:val="00025947"/>
    <w:rsid w:val="00037308"/>
    <w:rsid w:val="000504C7"/>
    <w:rsid w:val="00054C00"/>
    <w:rsid w:val="000639AA"/>
    <w:rsid w:val="0006500B"/>
    <w:rsid w:val="000651FF"/>
    <w:rsid w:val="000679F4"/>
    <w:rsid w:val="00085EC4"/>
    <w:rsid w:val="00090B29"/>
    <w:rsid w:val="000A55E1"/>
    <w:rsid w:val="000C00B1"/>
    <w:rsid w:val="000C2993"/>
    <w:rsid w:val="000D2F84"/>
    <w:rsid w:val="000F2660"/>
    <w:rsid w:val="000F4345"/>
    <w:rsid w:val="000F4983"/>
    <w:rsid w:val="00101729"/>
    <w:rsid w:val="001048C1"/>
    <w:rsid w:val="00111C6C"/>
    <w:rsid w:val="00113E1B"/>
    <w:rsid w:val="00114011"/>
    <w:rsid w:val="00115FFD"/>
    <w:rsid w:val="0015098D"/>
    <w:rsid w:val="00161709"/>
    <w:rsid w:val="00163CA8"/>
    <w:rsid w:val="0017612E"/>
    <w:rsid w:val="0018404D"/>
    <w:rsid w:val="001901DA"/>
    <w:rsid w:val="00190505"/>
    <w:rsid w:val="0019142E"/>
    <w:rsid w:val="00192557"/>
    <w:rsid w:val="00194CD8"/>
    <w:rsid w:val="001A0485"/>
    <w:rsid w:val="001A43C0"/>
    <w:rsid w:val="001A53BF"/>
    <w:rsid w:val="001B3E6D"/>
    <w:rsid w:val="001B621E"/>
    <w:rsid w:val="001B72BF"/>
    <w:rsid w:val="001D2C37"/>
    <w:rsid w:val="001D5C5C"/>
    <w:rsid w:val="001E1EC9"/>
    <w:rsid w:val="001E2534"/>
    <w:rsid w:val="001E2EA8"/>
    <w:rsid w:val="001E3D8B"/>
    <w:rsid w:val="001E6932"/>
    <w:rsid w:val="001F2BFC"/>
    <w:rsid w:val="001F3523"/>
    <w:rsid w:val="001F3768"/>
    <w:rsid w:val="001F76EB"/>
    <w:rsid w:val="00203240"/>
    <w:rsid w:val="00204569"/>
    <w:rsid w:val="002125A5"/>
    <w:rsid w:val="002161F0"/>
    <w:rsid w:val="00222E92"/>
    <w:rsid w:val="00224745"/>
    <w:rsid w:val="00235FE4"/>
    <w:rsid w:val="00245736"/>
    <w:rsid w:val="00246763"/>
    <w:rsid w:val="00253E7B"/>
    <w:rsid w:val="00264C88"/>
    <w:rsid w:val="00265740"/>
    <w:rsid w:val="0027175F"/>
    <w:rsid w:val="00276733"/>
    <w:rsid w:val="00277FFB"/>
    <w:rsid w:val="00284912"/>
    <w:rsid w:val="002A2ADD"/>
    <w:rsid w:val="002A2F06"/>
    <w:rsid w:val="002A4729"/>
    <w:rsid w:val="002A77BD"/>
    <w:rsid w:val="002C36E5"/>
    <w:rsid w:val="002E5704"/>
    <w:rsid w:val="002E7694"/>
    <w:rsid w:val="002F3229"/>
    <w:rsid w:val="00305F96"/>
    <w:rsid w:val="00327EC2"/>
    <w:rsid w:val="00332638"/>
    <w:rsid w:val="00332A18"/>
    <w:rsid w:val="00347E2C"/>
    <w:rsid w:val="0036020A"/>
    <w:rsid w:val="003667DD"/>
    <w:rsid w:val="003668F7"/>
    <w:rsid w:val="00371158"/>
    <w:rsid w:val="00384C17"/>
    <w:rsid w:val="00396BB7"/>
    <w:rsid w:val="003A0A38"/>
    <w:rsid w:val="003B00A1"/>
    <w:rsid w:val="003B0C0B"/>
    <w:rsid w:val="003B4FBC"/>
    <w:rsid w:val="003B610B"/>
    <w:rsid w:val="003B63CD"/>
    <w:rsid w:val="003D08F6"/>
    <w:rsid w:val="003D2D79"/>
    <w:rsid w:val="003F010C"/>
    <w:rsid w:val="003F23E1"/>
    <w:rsid w:val="003F5610"/>
    <w:rsid w:val="003F7821"/>
    <w:rsid w:val="00407527"/>
    <w:rsid w:val="00407F69"/>
    <w:rsid w:val="0042184F"/>
    <w:rsid w:val="00435D3D"/>
    <w:rsid w:val="00440FBB"/>
    <w:rsid w:val="00442952"/>
    <w:rsid w:val="00451E7A"/>
    <w:rsid w:val="00452096"/>
    <w:rsid w:val="00452936"/>
    <w:rsid w:val="0045705B"/>
    <w:rsid w:val="004600D0"/>
    <w:rsid w:val="00473E3C"/>
    <w:rsid w:val="00474902"/>
    <w:rsid w:val="00477039"/>
    <w:rsid w:val="004779D2"/>
    <w:rsid w:val="00480578"/>
    <w:rsid w:val="00492BD3"/>
    <w:rsid w:val="004A1372"/>
    <w:rsid w:val="004A142D"/>
    <w:rsid w:val="004A731D"/>
    <w:rsid w:val="004A787C"/>
    <w:rsid w:val="004B49B5"/>
    <w:rsid w:val="004B4EF2"/>
    <w:rsid w:val="004C0D77"/>
    <w:rsid w:val="004C1F27"/>
    <w:rsid w:val="004C2FCE"/>
    <w:rsid w:val="004D0EF6"/>
    <w:rsid w:val="004E03FB"/>
    <w:rsid w:val="004E48DC"/>
    <w:rsid w:val="004F28E0"/>
    <w:rsid w:val="004F5846"/>
    <w:rsid w:val="00501780"/>
    <w:rsid w:val="00503B0D"/>
    <w:rsid w:val="005142A5"/>
    <w:rsid w:val="005241CE"/>
    <w:rsid w:val="00526D24"/>
    <w:rsid w:val="00533284"/>
    <w:rsid w:val="0053662C"/>
    <w:rsid w:val="0053693F"/>
    <w:rsid w:val="00542510"/>
    <w:rsid w:val="005505B5"/>
    <w:rsid w:val="00551B21"/>
    <w:rsid w:val="00551F09"/>
    <w:rsid w:val="0055245D"/>
    <w:rsid w:val="00553B20"/>
    <w:rsid w:val="00554490"/>
    <w:rsid w:val="00556C28"/>
    <w:rsid w:val="00572F4A"/>
    <w:rsid w:val="00576ACC"/>
    <w:rsid w:val="00583D6F"/>
    <w:rsid w:val="0058452E"/>
    <w:rsid w:val="00586C60"/>
    <w:rsid w:val="00587AD5"/>
    <w:rsid w:val="00597DFD"/>
    <w:rsid w:val="005A2FBB"/>
    <w:rsid w:val="005A4513"/>
    <w:rsid w:val="005A61CE"/>
    <w:rsid w:val="005B5BDE"/>
    <w:rsid w:val="005C170B"/>
    <w:rsid w:val="005C1AD5"/>
    <w:rsid w:val="005C2F7B"/>
    <w:rsid w:val="005D7582"/>
    <w:rsid w:val="005E0603"/>
    <w:rsid w:val="005E3DEA"/>
    <w:rsid w:val="005F1678"/>
    <w:rsid w:val="005F45F2"/>
    <w:rsid w:val="005F6727"/>
    <w:rsid w:val="006105BC"/>
    <w:rsid w:val="00624AAC"/>
    <w:rsid w:val="00626029"/>
    <w:rsid w:val="00626D0B"/>
    <w:rsid w:val="0063091F"/>
    <w:rsid w:val="00635D00"/>
    <w:rsid w:val="00641166"/>
    <w:rsid w:val="00643F75"/>
    <w:rsid w:val="00650FB4"/>
    <w:rsid w:val="00653A77"/>
    <w:rsid w:val="00654307"/>
    <w:rsid w:val="00662AB0"/>
    <w:rsid w:val="006671CD"/>
    <w:rsid w:val="00670488"/>
    <w:rsid w:val="006729FF"/>
    <w:rsid w:val="00677126"/>
    <w:rsid w:val="006811D3"/>
    <w:rsid w:val="006876AA"/>
    <w:rsid w:val="00695B0B"/>
    <w:rsid w:val="006A1078"/>
    <w:rsid w:val="006A10FC"/>
    <w:rsid w:val="006A2402"/>
    <w:rsid w:val="006A2A7F"/>
    <w:rsid w:val="006A62D3"/>
    <w:rsid w:val="006B372A"/>
    <w:rsid w:val="006B441F"/>
    <w:rsid w:val="006C3549"/>
    <w:rsid w:val="006D3099"/>
    <w:rsid w:val="006D3851"/>
    <w:rsid w:val="006D3F9E"/>
    <w:rsid w:val="006E7EF7"/>
    <w:rsid w:val="006F1C99"/>
    <w:rsid w:val="006F65BC"/>
    <w:rsid w:val="00701772"/>
    <w:rsid w:val="0070308A"/>
    <w:rsid w:val="00710B59"/>
    <w:rsid w:val="00713494"/>
    <w:rsid w:val="00713E0D"/>
    <w:rsid w:val="00716C8B"/>
    <w:rsid w:val="007334B5"/>
    <w:rsid w:val="00734FB2"/>
    <w:rsid w:val="00741EDE"/>
    <w:rsid w:val="007427E7"/>
    <w:rsid w:val="00742B06"/>
    <w:rsid w:val="0075029D"/>
    <w:rsid w:val="007502A0"/>
    <w:rsid w:val="007602FD"/>
    <w:rsid w:val="00767065"/>
    <w:rsid w:val="00772E0E"/>
    <w:rsid w:val="007734A1"/>
    <w:rsid w:val="00774432"/>
    <w:rsid w:val="007756B5"/>
    <w:rsid w:val="00784E5E"/>
    <w:rsid w:val="00791440"/>
    <w:rsid w:val="0079582C"/>
    <w:rsid w:val="007A5502"/>
    <w:rsid w:val="007B70A7"/>
    <w:rsid w:val="007C0205"/>
    <w:rsid w:val="007C1B72"/>
    <w:rsid w:val="007C2AAC"/>
    <w:rsid w:val="007C567F"/>
    <w:rsid w:val="007C6366"/>
    <w:rsid w:val="007C7803"/>
    <w:rsid w:val="007D7456"/>
    <w:rsid w:val="007D7624"/>
    <w:rsid w:val="007E0491"/>
    <w:rsid w:val="007E7211"/>
    <w:rsid w:val="007E7A0A"/>
    <w:rsid w:val="007F6526"/>
    <w:rsid w:val="007F785F"/>
    <w:rsid w:val="0080551A"/>
    <w:rsid w:val="00811120"/>
    <w:rsid w:val="00815DA3"/>
    <w:rsid w:val="00827FC5"/>
    <w:rsid w:val="00840C1A"/>
    <w:rsid w:val="00843469"/>
    <w:rsid w:val="00855BFA"/>
    <w:rsid w:val="008578AB"/>
    <w:rsid w:val="00865497"/>
    <w:rsid w:val="00874977"/>
    <w:rsid w:val="008769BA"/>
    <w:rsid w:val="008808FB"/>
    <w:rsid w:val="008809CE"/>
    <w:rsid w:val="00883D5D"/>
    <w:rsid w:val="00887E46"/>
    <w:rsid w:val="008A0574"/>
    <w:rsid w:val="008A1D07"/>
    <w:rsid w:val="008A2BA7"/>
    <w:rsid w:val="008A763D"/>
    <w:rsid w:val="008B72CB"/>
    <w:rsid w:val="008B7D74"/>
    <w:rsid w:val="008C0A90"/>
    <w:rsid w:val="008C3BD7"/>
    <w:rsid w:val="008C791E"/>
    <w:rsid w:val="008F284D"/>
    <w:rsid w:val="008F3FA5"/>
    <w:rsid w:val="00901625"/>
    <w:rsid w:val="00907D94"/>
    <w:rsid w:val="009108DB"/>
    <w:rsid w:val="009170BF"/>
    <w:rsid w:val="00922304"/>
    <w:rsid w:val="00924F80"/>
    <w:rsid w:val="00930283"/>
    <w:rsid w:val="009352DE"/>
    <w:rsid w:val="00935B95"/>
    <w:rsid w:val="0094054D"/>
    <w:rsid w:val="00941F27"/>
    <w:rsid w:val="00947C16"/>
    <w:rsid w:val="009552F9"/>
    <w:rsid w:val="00971E17"/>
    <w:rsid w:val="00976CDC"/>
    <w:rsid w:val="00990076"/>
    <w:rsid w:val="009908EF"/>
    <w:rsid w:val="00992063"/>
    <w:rsid w:val="009969D5"/>
    <w:rsid w:val="009A1D0E"/>
    <w:rsid w:val="009B4227"/>
    <w:rsid w:val="009C0A79"/>
    <w:rsid w:val="009C1558"/>
    <w:rsid w:val="009C3CC7"/>
    <w:rsid w:val="009C3D15"/>
    <w:rsid w:val="009C7EA1"/>
    <w:rsid w:val="009D3928"/>
    <w:rsid w:val="009D3F97"/>
    <w:rsid w:val="009D47F9"/>
    <w:rsid w:val="009E0608"/>
    <w:rsid w:val="009E1F45"/>
    <w:rsid w:val="009E486F"/>
    <w:rsid w:val="009E7626"/>
    <w:rsid w:val="009E784E"/>
    <w:rsid w:val="009E7D49"/>
    <w:rsid w:val="00A11899"/>
    <w:rsid w:val="00A12877"/>
    <w:rsid w:val="00A2075C"/>
    <w:rsid w:val="00A2122A"/>
    <w:rsid w:val="00A23515"/>
    <w:rsid w:val="00A25B95"/>
    <w:rsid w:val="00A61A39"/>
    <w:rsid w:val="00A73704"/>
    <w:rsid w:val="00A80FA8"/>
    <w:rsid w:val="00A86212"/>
    <w:rsid w:val="00AA27A4"/>
    <w:rsid w:val="00AA5918"/>
    <w:rsid w:val="00AA7779"/>
    <w:rsid w:val="00AB0645"/>
    <w:rsid w:val="00AB0E07"/>
    <w:rsid w:val="00AC0D92"/>
    <w:rsid w:val="00AC64F5"/>
    <w:rsid w:val="00AD41FF"/>
    <w:rsid w:val="00AD65FF"/>
    <w:rsid w:val="00AE20CF"/>
    <w:rsid w:val="00AE421D"/>
    <w:rsid w:val="00AF4B8B"/>
    <w:rsid w:val="00AF7B52"/>
    <w:rsid w:val="00B01653"/>
    <w:rsid w:val="00B02DA8"/>
    <w:rsid w:val="00B03411"/>
    <w:rsid w:val="00B04BBE"/>
    <w:rsid w:val="00B10372"/>
    <w:rsid w:val="00B13C95"/>
    <w:rsid w:val="00B239E9"/>
    <w:rsid w:val="00B23F17"/>
    <w:rsid w:val="00B25DA9"/>
    <w:rsid w:val="00B2670E"/>
    <w:rsid w:val="00B32E9B"/>
    <w:rsid w:val="00B3532A"/>
    <w:rsid w:val="00B365C3"/>
    <w:rsid w:val="00B419E8"/>
    <w:rsid w:val="00B422D0"/>
    <w:rsid w:val="00B44164"/>
    <w:rsid w:val="00B46B2D"/>
    <w:rsid w:val="00B51AC6"/>
    <w:rsid w:val="00B546CE"/>
    <w:rsid w:val="00B54927"/>
    <w:rsid w:val="00B62DA0"/>
    <w:rsid w:val="00B63A6C"/>
    <w:rsid w:val="00B64191"/>
    <w:rsid w:val="00B92A95"/>
    <w:rsid w:val="00B95A47"/>
    <w:rsid w:val="00BA33A9"/>
    <w:rsid w:val="00BB1B41"/>
    <w:rsid w:val="00BB7ECC"/>
    <w:rsid w:val="00BC01B0"/>
    <w:rsid w:val="00BC6FB3"/>
    <w:rsid w:val="00BD0F03"/>
    <w:rsid w:val="00BD21F6"/>
    <w:rsid w:val="00BD22ED"/>
    <w:rsid w:val="00BD276B"/>
    <w:rsid w:val="00BE1716"/>
    <w:rsid w:val="00BF673D"/>
    <w:rsid w:val="00BF71FE"/>
    <w:rsid w:val="00C00564"/>
    <w:rsid w:val="00C0796A"/>
    <w:rsid w:val="00C145E8"/>
    <w:rsid w:val="00C14E49"/>
    <w:rsid w:val="00C26297"/>
    <w:rsid w:val="00C33CEB"/>
    <w:rsid w:val="00C40C4A"/>
    <w:rsid w:val="00C43E78"/>
    <w:rsid w:val="00C508BB"/>
    <w:rsid w:val="00C6043A"/>
    <w:rsid w:val="00C63E93"/>
    <w:rsid w:val="00C6646C"/>
    <w:rsid w:val="00C70C97"/>
    <w:rsid w:val="00C70CFA"/>
    <w:rsid w:val="00C711D2"/>
    <w:rsid w:val="00C767A3"/>
    <w:rsid w:val="00C9121C"/>
    <w:rsid w:val="00C913E6"/>
    <w:rsid w:val="00C921D0"/>
    <w:rsid w:val="00CA0AB1"/>
    <w:rsid w:val="00CA3AAA"/>
    <w:rsid w:val="00CA6342"/>
    <w:rsid w:val="00CB0266"/>
    <w:rsid w:val="00CB6E3A"/>
    <w:rsid w:val="00CC2845"/>
    <w:rsid w:val="00CC411D"/>
    <w:rsid w:val="00CC4BBE"/>
    <w:rsid w:val="00CD79FF"/>
    <w:rsid w:val="00CF031C"/>
    <w:rsid w:val="00D009C5"/>
    <w:rsid w:val="00D02127"/>
    <w:rsid w:val="00D03AE2"/>
    <w:rsid w:val="00D13168"/>
    <w:rsid w:val="00D144C7"/>
    <w:rsid w:val="00D2573A"/>
    <w:rsid w:val="00D25ED6"/>
    <w:rsid w:val="00D27A37"/>
    <w:rsid w:val="00D27C7D"/>
    <w:rsid w:val="00D3324D"/>
    <w:rsid w:val="00D34D1C"/>
    <w:rsid w:val="00D96EEA"/>
    <w:rsid w:val="00DB4DBD"/>
    <w:rsid w:val="00DC00D3"/>
    <w:rsid w:val="00DC499B"/>
    <w:rsid w:val="00DE09E3"/>
    <w:rsid w:val="00DE5859"/>
    <w:rsid w:val="00DE6A95"/>
    <w:rsid w:val="00DF0C75"/>
    <w:rsid w:val="00DF0FAB"/>
    <w:rsid w:val="00DF1DF1"/>
    <w:rsid w:val="00DF62EF"/>
    <w:rsid w:val="00E0014E"/>
    <w:rsid w:val="00E03F7B"/>
    <w:rsid w:val="00E22811"/>
    <w:rsid w:val="00E22D04"/>
    <w:rsid w:val="00E36BE1"/>
    <w:rsid w:val="00E426C2"/>
    <w:rsid w:val="00E43471"/>
    <w:rsid w:val="00E4566B"/>
    <w:rsid w:val="00E50C0D"/>
    <w:rsid w:val="00E54B8D"/>
    <w:rsid w:val="00E56B53"/>
    <w:rsid w:val="00E60A8A"/>
    <w:rsid w:val="00E64431"/>
    <w:rsid w:val="00E64882"/>
    <w:rsid w:val="00E7215C"/>
    <w:rsid w:val="00E73CBC"/>
    <w:rsid w:val="00E762B4"/>
    <w:rsid w:val="00E768DB"/>
    <w:rsid w:val="00E8200A"/>
    <w:rsid w:val="00E87748"/>
    <w:rsid w:val="00EC4AAD"/>
    <w:rsid w:val="00EC79BE"/>
    <w:rsid w:val="00ED086F"/>
    <w:rsid w:val="00EE0D95"/>
    <w:rsid w:val="00EE131C"/>
    <w:rsid w:val="00EE1819"/>
    <w:rsid w:val="00EE439B"/>
    <w:rsid w:val="00EF1CC3"/>
    <w:rsid w:val="00F01420"/>
    <w:rsid w:val="00F0544C"/>
    <w:rsid w:val="00F05AB5"/>
    <w:rsid w:val="00F14600"/>
    <w:rsid w:val="00F17402"/>
    <w:rsid w:val="00F21683"/>
    <w:rsid w:val="00F24EE8"/>
    <w:rsid w:val="00F273B3"/>
    <w:rsid w:val="00F33A83"/>
    <w:rsid w:val="00F463FB"/>
    <w:rsid w:val="00F52BFE"/>
    <w:rsid w:val="00F5378E"/>
    <w:rsid w:val="00F564C8"/>
    <w:rsid w:val="00F57032"/>
    <w:rsid w:val="00F57752"/>
    <w:rsid w:val="00F66B2D"/>
    <w:rsid w:val="00F72969"/>
    <w:rsid w:val="00F807F1"/>
    <w:rsid w:val="00F840EC"/>
    <w:rsid w:val="00F84D47"/>
    <w:rsid w:val="00F85B11"/>
    <w:rsid w:val="00F91A3A"/>
    <w:rsid w:val="00FC0CFB"/>
    <w:rsid w:val="00FC29B1"/>
    <w:rsid w:val="00FC300D"/>
    <w:rsid w:val="00FD07BC"/>
    <w:rsid w:val="00FD1054"/>
    <w:rsid w:val="00FD471C"/>
    <w:rsid w:val="00FF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00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paragraph" w:styleId="Heading2">
    <w:name w:val="heading 2"/>
    <w:next w:val="Body"/>
    <w:pPr>
      <w:keepNext/>
      <w:spacing w:before="120" w:line="360" w:lineRule="auto"/>
      <w:outlineLvl w:val="1"/>
    </w:pPr>
    <w:rPr>
      <w:rFonts w:ascii="Helvetica Neue" w:hAnsi="Helvetica Neue" w:cs="Arial Unicode M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Heading">
    <w:name w:val="Heading"/>
    <w:next w:val="Body"/>
    <w:pPr>
      <w:keepNext/>
      <w:spacing w:line="360" w:lineRule="auto"/>
      <w:outlineLvl w:val="0"/>
    </w:pPr>
    <w:rPr>
      <w:rFonts w:ascii="Helvetica Neue" w:hAnsi="Helvetica Neue" w:cs="Arial Unicode MS"/>
      <w:b/>
      <w:bCs/>
      <w:color w:val="000000"/>
      <w:sz w:val="24"/>
      <w:szCs w:val="24"/>
    </w:rPr>
  </w:style>
  <w:style w:type="paragraph" w:customStyle="1" w:styleId="Body">
    <w:name w:val="Body"/>
    <w:rsid w:val="00C63E93"/>
    <w:pPr>
      <w:spacing w:line="360" w:lineRule="auto"/>
      <w:jc w:val="both"/>
    </w:pPr>
    <w:rPr>
      <w:rFonts w:ascii="Helvetica Neue Light" w:hAnsi="Helvetica Neue Light" w:cs="Arial Unicode MS"/>
      <w:color w:val="000000"/>
      <w:sz w:val="22"/>
      <w:szCs w:val="22"/>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sid w:val="009908EF"/>
    <w:rPr>
      <w:rFonts w:ascii="Helvetica Neue" w:eastAsia="Helvetica Neue" w:hAnsi="Helvetica Neue" w:cs="Helvetica Neue"/>
      <w:color w:val="000000"/>
      <w:sz w:val="22"/>
    </w:rPr>
  </w:style>
  <w:style w:type="table" w:styleId="TableGrid">
    <w:name w:val="Table Grid"/>
    <w:basedOn w:val="TableNormal"/>
    <w:uiPriority w:val="39"/>
    <w:rsid w:val="00C50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851"/>
  </w:style>
  <w:style w:type="paragraph" w:styleId="Header">
    <w:name w:val="header"/>
    <w:basedOn w:val="Normal"/>
    <w:link w:val="HeaderChar"/>
    <w:uiPriority w:val="99"/>
    <w:unhideWhenUsed/>
    <w:rsid w:val="00924F80"/>
    <w:pPr>
      <w:tabs>
        <w:tab w:val="center" w:pos="4680"/>
        <w:tab w:val="right" w:pos="9360"/>
      </w:tabs>
    </w:pPr>
  </w:style>
  <w:style w:type="character" w:customStyle="1" w:styleId="HeaderChar">
    <w:name w:val="Header Char"/>
    <w:basedOn w:val="DefaultParagraphFont"/>
    <w:link w:val="Header"/>
    <w:uiPriority w:val="99"/>
    <w:rsid w:val="00924F80"/>
    <w:rPr>
      <w:sz w:val="24"/>
      <w:szCs w:val="24"/>
    </w:rPr>
  </w:style>
  <w:style w:type="paragraph" w:styleId="Footer">
    <w:name w:val="footer"/>
    <w:basedOn w:val="Normal"/>
    <w:link w:val="FooterChar"/>
    <w:uiPriority w:val="99"/>
    <w:unhideWhenUsed/>
    <w:rsid w:val="00924F80"/>
    <w:pPr>
      <w:tabs>
        <w:tab w:val="center" w:pos="4680"/>
        <w:tab w:val="right" w:pos="9360"/>
      </w:tabs>
    </w:pPr>
  </w:style>
  <w:style w:type="character" w:customStyle="1" w:styleId="FooterChar">
    <w:name w:val="Footer Char"/>
    <w:basedOn w:val="DefaultParagraphFont"/>
    <w:link w:val="Footer"/>
    <w:uiPriority w:val="99"/>
    <w:rsid w:val="00924F80"/>
    <w:rPr>
      <w:sz w:val="24"/>
      <w:szCs w:val="24"/>
    </w:rPr>
  </w:style>
  <w:style w:type="paragraph" w:styleId="BalloonText">
    <w:name w:val="Balloon Text"/>
    <w:basedOn w:val="Normal"/>
    <w:link w:val="BalloonTextChar"/>
    <w:uiPriority w:val="99"/>
    <w:semiHidden/>
    <w:unhideWhenUsed/>
    <w:rsid w:val="006876AA"/>
    <w:rPr>
      <w:sz w:val="18"/>
      <w:szCs w:val="18"/>
    </w:rPr>
  </w:style>
  <w:style w:type="character" w:customStyle="1" w:styleId="BalloonTextChar">
    <w:name w:val="Balloon Text Char"/>
    <w:basedOn w:val="DefaultParagraphFont"/>
    <w:link w:val="BalloonText"/>
    <w:uiPriority w:val="99"/>
    <w:semiHidden/>
    <w:rsid w:val="006876AA"/>
    <w:rPr>
      <w:sz w:val="18"/>
      <w:szCs w:val="18"/>
    </w:rPr>
  </w:style>
  <w:style w:type="character" w:styleId="CommentReference">
    <w:name w:val="annotation reference"/>
    <w:basedOn w:val="DefaultParagraphFont"/>
    <w:uiPriority w:val="99"/>
    <w:semiHidden/>
    <w:unhideWhenUsed/>
    <w:rsid w:val="00E762B4"/>
    <w:rPr>
      <w:sz w:val="16"/>
      <w:szCs w:val="16"/>
    </w:rPr>
  </w:style>
  <w:style w:type="paragraph" w:styleId="CommentText">
    <w:name w:val="annotation text"/>
    <w:basedOn w:val="Normal"/>
    <w:link w:val="CommentTextChar"/>
    <w:uiPriority w:val="99"/>
    <w:semiHidden/>
    <w:unhideWhenUsed/>
    <w:rsid w:val="00E762B4"/>
    <w:rPr>
      <w:sz w:val="20"/>
      <w:szCs w:val="20"/>
    </w:rPr>
  </w:style>
  <w:style w:type="character" w:customStyle="1" w:styleId="CommentTextChar">
    <w:name w:val="Comment Text Char"/>
    <w:basedOn w:val="DefaultParagraphFont"/>
    <w:link w:val="CommentText"/>
    <w:uiPriority w:val="99"/>
    <w:semiHidden/>
    <w:rsid w:val="00E762B4"/>
  </w:style>
  <w:style w:type="paragraph" w:styleId="CommentSubject">
    <w:name w:val="annotation subject"/>
    <w:basedOn w:val="CommentText"/>
    <w:next w:val="CommentText"/>
    <w:link w:val="CommentSubjectChar"/>
    <w:uiPriority w:val="99"/>
    <w:semiHidden/>
    <w:unhideWhenUsed/>
    <w:rsid w:val="00E762B4"/>
    <w:rPr>
      <w:b/>
      <w:bCs/>
    </w:rPr>
  </w:style>
  <w:style w:type="character" w:customStyle="1" w:styleId="CommentSubjectChar">
    <w:name w:val="Comment Subject Char"/>
    <w:basedOn w:val="CommentTextChar"/>
    <w:link w:val="CommentSubject"/>
    <w:uiPriority w:val="99"/>
    <w:semiHidden/>
    <w:rsid w:val="00E762B4"/>
    <w:rPr>
      <w:b/>
      <w:bCs/>
    </w:rPr>
  </w:style>
  <w:style w:type="character" w:styleId="Strong">
    <w:name w:val="Strong"/>
    <w:basedOn w:val="DefaultParagraphFont"/>
    <w:uiPriority w:val="22"/>
    <w:qFormat/>
    <w:rsid w:val="00B365C3"/>
    <w:rPr>
      <w:b/>
      <w:bCs/>
    </w:rPr>
  </w:style>
  <w:style w:type="paragraph" w:customStyle="1" w:styleId="EndNoteBibliographyTitle">
    <w:name w:val="EndNote Bibliography Title"/>
    <w:basedOn w:val="Normal"/>
    <w:rsid w:val="005C1AD5"/>
    <w:pPr>
      <w:jc w:val="center"/>
    </w:pPr>
    <w:rPr>
      <w:rFonts w:ascii="Helvetica Neue Light" w:hAnsi="Helvetica Neue Light"/>
    </w:rPr>
  </w:style>
  <w:style w:type="paragraph" w:customStyle="1" w:styleId="EndNoteBibliography">
    <w:name w:val="EndNote Bibliography"/>
    <w:basedOn w:val="Normal"/>
    <w:rsid w:val="005C1AD5"/>
    <w:rPr>
      <w:rFonts w:ascii="Helvetica Neue Light" w:hAnsi="Helvetica Neue Light"/>
    </w:rPr>
  </w:style>
  <w:style w:type="paragraph" w:styleId="Caption">
    <w:name w:val="caption"/>
    <w:basedOn w:val="Normal"/>
    <w:next w:val="Normal"/>
    <w:uiPriority w:val="35"/>
    <w:unhideWhenUsed/>
    <w:qFormat/>
    <w:rsid w:val="009E7D49"/>
    <w:pPr>
      <w:spacing w:after="200"/>
    </w:pPr>
    <w:rPr>
      <w:i/>
      <w:iCs/>
      <w:color w:val="5E5E5E" w:themeColor="text2"/>
      <w:sz w:val="18"/>
      <w:szCs w:val="18"/>
    </w:rPr>
  </w:style>
  <w:style w:type="character" w:styleId="UnresolvedMention">
    <w:name w:val="Unresolved Mention"/>
    <w:basedOn w:val="DefaultParagraphFont"/>
    <w:uiPriority w:val="99"/>
    <w:rsid w:val="002E5704"/>
    <w:rPr>
      <w:color w:val="605E5C"/>
      <w:shd w:val="clear" w:color="auto" w:fill="E1DFDD"/>
    </w:rPr>
  </w:style>
  <w:style w:type="paragraph" w:styleId="Revision">
    <w:name w:val="Revision"/>
    <w:hidden/>
    <w:uiPriority w:val="99"/>
    <w:semiHidden/>
    <w:rsid w:val="00EE131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PlaceholderText">
    <w:name w:val="Placeholder Text"/>
    <w:basedOn w:val="DefaultParagraphFont"/>
    <w:uiPriority w:val="99"/>
    <w:semiHidden/>
    <w:rsid w:val="00910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4620">
      <w:bodyDiv w:val="1"/>
      <w:marLeft w:val="0"/>
      <w:marRight w:val="0"/>
      <w:marTop w:val="0"/>
      <w:marBottom w:val="0"/>
      <w:divBdr>
        <w:top w:val="none" w:sz="0" w:space="0" w:color="auto"/>
        <w:left w:val="none" w:sz="0" w:space="0" w:color="auto"/>
        <w:bottom w:val="none" w:sz="0" w:space="0" w:color="auto"/>
        <w:right w:val="none" w:sz="0" w:space="0" w:color="auto"/>
      </w:divBdr>
    </w:div>
    <w:div w:id="1017196677">
      <w:bodyDiv w:val="1"/>
      <w:marLeft w:val="0"/>
      <w:marRight w:val="0"/>
      <w:marTop w:val="0"/>
      <w:marBottom w:val="0"/>
      <w:divBdr>
        <w:top w:val="none" w:sz="0" w:space="0" w:color="auto"/>
        <w:left w:val="none" w:sz="0" w:space="0" w:color="auto"/>
        <w:bottom w:val="none" w:sz="0" w:space="0" w:color="auto"/>
        <w:right w:val="none" w:sz="0" w:space="0" w:color="auto"/>
      </w:divBdr>
    </w:div>
    <w:div w:id="1380787025">
      <w:bodyDiv w:val="1"/>
      <w:marLeft w:val="0"/>
      <w:marRight w:val="0"/>
      <w:marTop w:val="0"/>
      <w:marBottom w:val="0"/>
      <w:divBdr>
        <w:top w:val="none" w:sz="0" w:space="0" w:color="auto"/>
        <w:left w:val="none" w:sz="0" w:space="0" w:color="auto"/>
        <w:bottom w:val="none" w:sz="0" w:space="0" w:color="auto"/>
        <w:right w:val="none" w:sz="0" w:space="0" w:color="auto"/>
      </w:divBdr>
    </w:div>
    <w:div w:id="1555115295">
      <w:bodyDiv w:val="1"/>
      <w:marLeft w:val="0"/>
      <w:marRight w:val="0"/>
      <w:marTop w:val="0"/>
      <w:marBottom w:val="0"/>
      <w:divBdr>
        <w:top w:val="none" w:sz="0" w:space="0" w:color="auto"/>
        <w:left w:val="none" w:sz="0" w:space="0" w:color="auto"/>
        <w:bottom w:val="none" w:sz="0" w:space="0" w:color="auto"/>
        <w:right w:val="none" w:sz="0" w:space="0" w:color="auto"/>
      </w:divBdr>
    </w:div>
    <w:div w:id="1849902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cresko@uoregon.edu" TargetMode="External"/><Relationship Id="rId13" Type="http://schemas.openxmlformats.org/officeDocument/2006/relationships/hyperlink" Target="https://github.com/thomnelson/linkedvari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gc3f.uoregon.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BF980A-988A-0A49-B9E4-50E7E7E6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26</Pages>
  <Words>20566</Words>
  <Characters>117232</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Cresko</cp:lastModifiedBy>
  <cp:revision>84</cp:revision>
  <cp:lastPrinted>2018-11-16T03:25:00Z</cp:lastPrinted>
  <dcterms:created xsi:type="dcterms:W3CDTF">2018-11-30T20:51:00Z</dcterms:created>
  <dcterms:modified xsi:type="dcterms:W3CDTF">2019-04-23T22:44:00Z</dcterms:modified>
</cp:coreProperties>
</file>